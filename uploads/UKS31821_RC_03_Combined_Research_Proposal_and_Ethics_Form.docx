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B2" w:rsidRDefault="003C7FBA">
      <w:pPr>
        <w:pStyle w:val="Heading1"/>
        <w:jc w:val="center"/>
        <w:rPr>
          <w:rFonts w:ascii="Gill Sans" w:eastAsia="Gill Sans" w:hAnsi="Gill Sans" w:cs="Gill Sans"/>
          <w:sz w:val="22"/>
          <w:szCs w:val="22"/>
        </w:rPr>
      </w:pPr>
      <w:bookmarkStart w:id="0" w:name="_heading=h.gjdgxs" w:colFirst="0" w:colLast="0"/>
      <w:bookmarkEnd w:id="0"/>
      <w:r>
        <w:rPr>
          <w:rFonts w:ascii="Gill Sans" w:eastAsia="Gill Sans" w:hAnsi="Gill Sans" w:cs="Gill Sans"/>
          <w:noProof/>
          <w:sz w:val="22"/>
          <w:szCs w:val="22"/>
          <w:lang w:val="en-US"/>
        </w:rPr>
        <w:drawing>
          <wp:inline distT="0" distB="0" distL="0" distR="0">
            <wp:extent cx="1330399" cy="1471723"/>
            <wp:effectExtent l="0" t="0" r="0" b="0"/>
            <wp:docPr id="744590582" name="image1.jpg" descr="\\RDI-TS1-FS.rdi.local\Desktops\ksheikh\Desktop\Arden_FullColLogo_DKBlueName_RGB.jpg"/>
            <wp:cNvGraphicFramePr/>
            <a:graphic xmlns:a="http://schemas.openxmlformats.org/drawingml/2006/main">
              <a:graphicData uri="http://schemas.openxmlformats.org/drawingml/2006/picture">
                <pic:pic xmlns:pic="http://schemas.openxmlformats.org/drawingml/2006/picture">
                  <pic:nvPicPr>
                    <pic:cNvPr id="0" name="image1.jpg" descr="\\RDI-TS1-FS.rdi.local\Desktops\ksheikh\Desktop\Arden_FullColLogo_DKBlueName_RGB.jpg"/>
                    <pic:cNvPicPr preferRelativeResize="0"/>
                  </pic:nvPicPr>
                  <pic:blipFill>
                    <a:blip r:embed="rId8"/>
                    <a:srcRect/>
                    <a:stretch>
                      <a:fillRect/>
                    </a:stretch>
                  </pic:blipFill>
                  <pic:spPr>
                    <a:xfrm>
                      <a:off x="0" y="0"/>
                      <a:ext cx="1330399" cy="1471723"/>
                    </a:xfrm>
                    <a:prstGeom prst="rect">
                      <a:avLst/>
                    </a:prstGeom>
                    <a:ln/>
                  </pic:spPr>
                </pic:pic>
              </a:graphicData>
            </a:graphic>
          </wp:inline>
        </w:drawing>
      </w:r>
    </w:p>
    <w:p w:rsidR="00764BB2" w:rsidRDefault="003C7FBA">
      <w:pPr>
        <w:pStyle w:val="Heading1"/>
        <w:spacing w:before="0" w:line="240" w:lineRule="auto"/>
        <w:rPr>
          <w:rFonts w:ascii="Gill Sans" w:eastAsia="Gill Sans" w:hAnsi="Gill Sans" w:cs="Gill Sans"/>
          <w:sz w:val="22"/>
          <w:szCs w:val="22"/>
        </w:rPr>
      </w:pPr>
      <w:r>
        <w:rPr>
          <w:rFonts w:ascii="Gill Sans" w:eastAsia="Gill Sans" w:hAnsi="Gill Sans" w:cs="Gill Sans"/>
          <w:sz w:val="22"/>
          <w:szCs w:val="22"/>
        </w:rPr>
        <w:t>Dissertation Proposal Form</w:t>
      </w:r>
    </w:p>
    <w:p w:rsidR="00764BB2" w:rsidRDefault="00764BB2">
      <w:pPr>
        <w:jc w:val="right"/>
        <w:rPr>
          <w:rFonts w:ascii="Gill Sans" w:eastAsia="Gill Sans" w:hAnsi="Gill Sans" w:cs="Gill Sans"/>
          <w:b/>
        </w:rPr>
      </w:pPr>
    </w:p>
    <w:tbl>
      <w:tblPr>
        <w:tblStyle w:val="a"/>
        <w:tblW w:w="8923" w:type="dxa"/>
        <w:tblLayout w:type="fixed"/>
        <w:tblLook w:val="0000"/>
      </w:tblPr>
      <w:tblGrid>
        <w:gridCol w:w="2119"/>
        <w:gridCol w:w="2667"/>
        <w:gridCol w:w="2126"/>
        <w:gridCol w:w="2011"/>
      </w:tblGrid>
      <w:tr w:rsidR="00764BB2">
        <w:trPr>
          <w:cantSplit/>
          <w:trHeight w:val="397"/>
          <w:tblHeader/>
        </w:trPr>
        <w:tc>
          <w:tcPr>
            <w:tcW w:w="2119" w:type="dxa"/>
            <w:tcBorders>
              <w:top w:val="single" w:sz="6" w:space="0" w:color="000000"/>
              <w:left w:val="single" w:sz="6" w:space="0" w:color="000000"/>
              <w:bottom w:val="single" w:sz="6" w:space="0" w:color="000000"/>
              <w:right w:val="single" w:sz="4"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Student Name</w:t>
            </w:r>
          </w:p>
        </w:tc>
        <w:tc>
          <w:tcPr>
            <w:tcW w:w="2667" w:type="dxa"/>
            <w:tcBorders>
              <w:top w:val="single" w:sz="4" w:space="0" w:color="000000"/>
              <w:left w:val="single" w:sz="4" w:space="0" w:color="000000"/>
              <w:bottom w:val="single" w:sz="4" w:space="0" w:color="000000"/>
              <w:right w:val="single" w:sz="4" w:space="0" w:color="000000"/>
            </w:tcBorders>
          </w:tcPr>
          <w:p w:rsidR="00764BB2" w:rsidRDefault="00764BB2">
            <w:pPr>
              <w:jc w:val="center"/>
              <w:rPr>
                <w:rFonts w:ascii="Gill Sans" w:eastAsia="Gill Sans" w:hAnsi="Gill Sans" w:cs="Gill Sans"/>
              </w:rPr>
            </w:pPr>
          </w:p>
        </w:tc>
        <w:tc>
          <w:tcPr>
            <w:tcW w:w="2126" w:type="dxa"/>
            <w:tcBorders>
              <w:top w:val="single" w:sz="6" w:space="0" w:color="000000"/>
              <w:left w:val="single" w:sz="4" w:space="0" w:color="000000"/>
              <w:bottom w:val="single" w:sz="6" w:space="0" w:color="000000"/>
              <w:right w:val="single" w:sz="6" w:space="0" w:color="000000"/>
            </w:tcBorders>
            <w:shd w:val="clear" w:color="auto" w:fill="D9D9D9"/>
          </w:tcPr>
          <w:p w:rsidR="00764BB2" w:rsidRDefault="003C7FBA">
            <w:pPr>
              <w:tabs>
                <w:tab w:val="right" w:pos="1910"/>
              </w:tabs>
              <w:rPr>
                <w:rFonts w:ascii="Gill Sans" w:eastAsia="Gill Sans" w:hAnsi="Gill Sans" w:cs="Gill Sans"/>
                <w:b/>
              </w:rPr>
            </w:pPr>
            <w:r>
              <w:rPr>
                <w:rFonts w:ascii="Gill Sans" w:eastAsia="Gill Sans" w:hAnsi="Gill Sans" w:cs="Gill Sans"/>
                <w:b/>
              </w:rPr>
              <w:t>Supervisor Name</w:t>
            </w:r>
            <w:r>
              <w:rPr>
                <w:rFonts w:ascii="Gill Sans" w:eastAsia="Gill Sans" w:hAnsi="Gill Sans" w:cs="Gill Sans"/>
                <w:b/>
              </w:rPr>
              <w:tab/>
            </w:r>
          </w:p>
        </w:tc>
        <w:tc>
          <w:tcPr>
            <w:tcW w:w="2011" w:type="dxa"/>
            <w:tcBorders>
              <w:top w:val="single" w:sz="6" w:space="0" w:color="000000"/>
              <w:left w:val="single" w:sz="6" w:space="0" w:color="000000"/>
              <w:bottom w:val="single" w:sz="6" w:space="0" w:color="000000"/>
              <w:right w:val="single" w:sz="6" w:space="0" w:color="000000"/>
            </w:tcBorders>
            <w:vAlign w:val="center"/>
          </w:tcPr>
          <w:p w:rsidR="00764BB2" w:rsidRDefault="00764BB2">
            <w:pPr>
              <w:rPr>
                <w:rFonts w:ascii="Gill Sans" w:eastAsia="Gill Sans" w:hAnsi="Gill Sans" w:cs="Gill Sans"/>
              </w:rPr>
            </w:pPr>
          </w:p>
        </w:tc>
      </w:tr>
      <w:tr w:rsidR="00764BB2">
        <w:trPr>
          <w:cantSplit/>
          <w:trHeight w:val="460"/>
          <w:tblHeader/>
        </w:trPr>
        <w:tc>
          <w:tcPr>
            <w:tcW w:w="2119" w:type="dxa"/>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Student Number</w:t>
            </w:r>
          </w:p>
        </w:tc>
        <w:tc>
          <w:tcPr>
            <w:tcW w:w="2667" w:type="dxa"/>
            <w:tcBorders>
              <w:top w:val="single" w:sz="4" w:space="0" w:color="000000"/>
              <w:left w:val="single" w:sz="6" w:space="0" w:color="000000"/>
              <w:bottom w:val="single" w:sz="6" w:space="0" w:color="000000"/>
              <w:right w:val="single" w:sz="6" w:space="0" w:color="000000"/>
            </w:tcBorders>
          </w:tcPr>
          <w:p w:rsidR="00764BB2" w:rsidRDefault="00764BB2">
            <w:pPr>
              <w:rPr>
                <w:rFonts w:ascii="Gill Sans" w:eastAsia="Gill Sans" w:hAnsi="Gill Sans" w:cs="Gill Sans"/>
              </w:rPr>
            </w:pP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rPr>
                <w:rFonts w:ascii="Gill Sans" w:eastAsia="Gill Sans" w:hAnsi="Gill Sans" w:cs="Gill Sans"/>
                <w:i/>
              </w:rPr>
            </w:pPr>
            <w:r>
              <w:rPr>
                <w:rFonts w:ascii="Gill Sans" w:eastAsia="Gill Sans" w:hAnsi="Gill Sans" w:cs="Gill Sans"/>
                <w:b/>
              </w:rPr>
              <w:t>Course</w:t>
            </w:r>
          </w:p>
        </w:tc>
        <w:tc>
          <w:tcPr>
            <w:tcW w:w="2011" w:type="dxa"/>
            <w:tcBorders>
              <w:top w:val="single" w:sz="6" w:space="0" w:color="000000"/>
              <w:left w:val="single" w:sz="6" w:space="0" w:color="000000"/>
              <w:bottom w:val="single" w:sz="6" w:space="0" w:color="000000"/>
              <w:right w:val="single" w:sz="6" w:space="0" w:color="000000"/>
            </w:tcBorders>
            <w:vAlign w:val="center"/>
          </w:tcPr>
          <w:p w:rsidR="00764BB2" w:rsidRDefault="00764BB2">
            <w:pPr>
              <w:rPr>
                <w:rFonts w:ascii="Gill Sans" w:eastAsia="Gill Sans" w:hAnsi="Gill Sans" w:cs="Gill Sans"/>
              </w:rPr>
            </w:pPr>
          </w:p>
        </w:tc>
      </w:tr>
      <w:tr w:rsidR="00764BB2">
        <w:trPr>
          <w:cantSplit/>
          <w:tblHeader/>
        </w:trPr>
        <w:tc>
          <w:tcPr>
            <w:tcW w:w="2119" w:type="dxa"/>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 xml:space="preserve">Project title: </w:t>
            </w:r>
            <w:r>
              <w:rPr>
                <w:rFonts w:ascii="Gill Sans" w:eastAsia="Gill Sans" w:hAnsi="Gill Sans" w:cs="Gill Sans"/>
              </w:rPr>
              <w:t xml:space="preserve"> </w:t>
            </w:r>
          </w:p>
        </w:tc>
        <w:tc>
          <w:tcPr>
            <w:tcW w:w="6804" w:type="dxa"/>
            <w:gridSpan w:val="3"/>
            <w:tcBorders>
              <w:top w:val="single" w:sz="6" w:space="0" w:color="000000"/>
              <w:left w:val="single" w:sz="6" w:space="0" w:color="000000"/>
              <w:bottom w:val="single" w:sz="6" w:space="0" w:color="000000"/>
              <w:right w:val="single" w:sz="6" w:space="0" w:color="000000"/>
            </w:tcBorders>
          </w:tcPr>
          <w:p w:rsidR="00764BB2" w:rsidRDefault="003C7FBA">
            <w:pPr>
              <w:spacing w:after="0" w:line="360" w:lineRule="auto"/>
              <w:jc w:val="center"/>
              <w:rPr>
                <w:rFonts w:ascii="Gill Sans" w:eastAsia="Gill Sans" w:hAnsi="Gill Sans" w:cs="Gill Sans"/>
                <w:sz w:val="18"/>
                <w:szCs w:val="18"/>
              </w:rPr>
            </w:pPr>
            <w:r>
              <w:rPr>
                <w:rFonts w:ascii="Gill Sans" w:eastAsia="Gill Sans" w:hAnsi="Gill Sans" w:cs="Gill Sans"/>
              </w:rPr>
              <w:t>EVALUATING THE ASSESSMENT OF QUALITY ASSURANCE IN ELECTRONIC VEHICLES AND IDENTIFYING ITS PROS AND CONS</w:t>
            </w:r>
            <w:r>
              <w:rPr>
                <w:rFonts w:ascii="Gill Sans" w:eastAsia="Gill Sans" w:hAnsi="Gill Sans" w:cs="Gill Sans"/>
                <w:sz w:val="28"/>
                <w:szCs w:val="28"/>
              </w:rPr>
              <w:t xml:space="preserve"> </w:t>
            </w:r>
          </w:p>
        </w:tc>
      </w:tr>
      <w:tr w:rsidR="00764BB2">
        <w:trPr>
          <w:cantSplit/>
          <w:tblHeader/>
        </w:trPr>
        <w:tc>
          <w:tcPr>
            <w:tcW w:w="2119" w:type="dxa"/>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 xml:space="preserve">Start and end dates of research: </w:t>
            </w:r>
          </w:p>
        </w:tc>
        <w:tc>
          <w:tcPr>
            <w:tcW w:w="6804" w:type="dxa"/>
            <w:gridSpan w:val="3"/>
            <w:tcBorders>
              <w:top w:val="single" w:sz="6" w:space="0" w:color="000000"/>
              <w:left w:val="single" w:sz="6" w:space="0" w:color="000000"/>
              <w:bottom w:val="single" w:sz="6" w:space="0" w:color="000000"/>
              <w:right w:val="single" w:sz="6" w:space="0" w:color="000000"/>
            </w:tcBorders>
          </w:tcPr>
          <w:p w:rsidR="00764BB2" w:rsidRDefault="003C7FBA">
            <w:pPr>
              <w:rPr>
                <w:rFonts w:ascii="Gill Sans" w:eastAsia="Gill Sans" w:hAnsi="Gill Sans" w:cs="Gill Sans"/>
                <w:b/>
                <w:sz w:val="24"/>
                <w:szCs w:val="24"/>
              </w:rPr>
            </w:pPr>
            <w:r>
              <w:rPr>
                <w:rFonts w:ascii="Gill Sans" w:eastAsia="Gill Sans" w:hAnsi="Gill Sans" w:cs="Gill Sans"/>
                <w:sz w:val="24"/>
                <w:szCs w:val="24"/>
              </w:rPr>
              <w:t>The present research will start from 1st May and will end on 30th August.</w:t>
            </w:r>
            <w:r>
              <w:rPr>
                <w:rFonts w:ascii="Gill Sans" w:eastAsia="Gill Sans" w:hAnsi="Gill Sans" w:cs="Gill Sans"/>
                <w:b/>
                <w:sz w:val="24"/>
                <w:szCs w:val="24"/>
              </w:rPr>
              <w:t xml:space="preserve">   </w:t>
            </w:r>
          </w:p>
        </w:tc>
      </w:tr>
      <w:tr w:rsidR="00764BB2">
        <w:trPr>
          <w:cantSplit/>
          <w:trHeight w:val="783"/>
          <w:tblHeader/>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rPr>
                <w:rFonts w:ascii="Gill Sans" w:eastAsia="Gill Sans" w:hAnsi="Gill Sans" w:cs="Gill Sans"/>
              </w:rPr>
            </w:pPr>
            <w:r>
              <w:rPr>
                <w:rFonts w:ascii="Gill Sans" w:eastAsia="Gill Sans" w:hAnsi="Gill Sans" w:cs="Gill Sans"/>
                <w:b/>
              </w:rPr>
              <w:t xml:space="preserve">Proposed activity – aims, objectives, research question(s), and state how it is novel </w:t>
            </w:r>
          </w:p>
        </w:tc>
      </w:tr>
      <w:tr w:rsidR="00764BB2">
        <w:trPr>
          <w:cantSplit/>
          <w:trHeight w:val="1584"/>
          <w:tblHeader/>
        </w:trPr>
        <w:tc>
          <w:tcPr>
            <w:tcW w:w="8923" w:type="dxa"/>
            <w:gridSpan w:val="4"/>
            <w:tcBorders>
              <w:top w:val="single" w:sz="6" w:space="0" w:color="000000"/>
              <w:left w:val="single" w:sz="6" w:space="0" w:color="000000"/>
              <w:bottom w:val="single" w:sz="6" w:space="0" w:color="000000"/>
              <w:right w:val="single" w:sz="6" w:space="0" w:color="000000"/>
            </w:tcBorders>
          </w:tcPr>
          <w:p w:rsidR="00764BB2" w:rsidRDefault="003C7FBA">
            <w:pPr>
              <w:pStyle w:val="Heading2"/>
              <w:spacing w:before="360" w:after="120" w:line="360" w:lineRule="auto"/>
              <w:jc w:val="both"/>
              <w:rPr>
                <w:rFonts w:ascii="Gill Sans" w:eastAsia="Gill Sans" w:hAnsi="Gill Sans" w:cs="Gill Sans"/>
                <w:color w:val="000000"/>
                <w:sz w:val="24"/>
                <w:szCs w:val="24"/>
              </w:rPr>
            </w:pPr>
            <w:bookmarkStart w:id="1" w:name="_heading=h.wt9k0a2lisbf" w:colFirst="0" w:colLast="0"/>
            <w:bookmarkEnd w:id="1"/>
            <w:r>
              <w:rPr>
                <w:rFonts w:ascii="Gill Sans" w:eastAsia="Gill Sans" w:hAnsi="Gill Sans" w:cs="Gill Sans"/>
                <w:b/>
                <w:color w:val="000000"/>
                <w:sz w:val="24"/>
                <w:szCs w:val="24"/>
              </w:rPr>
              <w:lastRenderedPageBreak/>
              <w:t xml:space="preserve">Aim- </w:t>
            </w:r>
            <w:r>
              <w:rPr>
                <w:rFonts w:ascii="Gill Sans" w:eastAsia="Gill Sans" w:hAnsi="Gill Sans" w:cs="Gill Sans"/>
                <w:color w:val="000000"/>
                <w:sz w:val="24"/>
                <w:szCs w:val="24"/>
              </w:rPr>
              <w:t xml:space="preserve">The aim of the research is to develop the quality management and assurance in Electronic vehicles as well as assess the pros and cons effectively. </w:t>
            </w:r>
          </w:p>
          <w:p w:rsidR="00764BB2" w:rsidRDefault="003C7FBA">
            <w:pPr>
              <w:pStyle w:val="Heading2"/>
              <w:spacing w:before="360" w:after="120" w:line="360" w:lineRule="auto"/>
              <w:jc w:val="both"/>
              <w:rPr>
                <w:rFonts w:ascii="Gill Sans" w:eastAsia="Gill Sans" w:hAnsi="Gill Sans" w:cs="Gill Sans"/>
                <w:color w:val="000000"/>
                <w:sz w:val="24"/>
                <w:szCs w:val="24"/>
              </w:rPr>
            </w:pPr>
            <w:bookmarkStart w:id="2" w:name="_heading=h.t2srbqg8u18r" w:colFirst="0" w:colLast="0"/>
            <w:bookmarkEnd w:id="2"/>
            <w:r>
              <w:rPr>
                <w:rFonts w:ascii="Gill Sans" w:eastAsia="Gill Sans" w:hAnsi="Gill Sans" w:cs="Gill Sans"/>
                <w:b/>
                <w:color w:val="000000"/>
                <w:sz w:val="24"/>
                <w:szCs w:val="24"/>
              </w:rPr>
              <w:t xml:space="preserve">Objectives </w:t>
            </w:r>
          </w:p>
          <w:p w:rsidR="00764BB2" w:rsidRDefault="003C7FBA">
            <w:pPr>
              <w:numPr>
                <w:ilvl w:val="0"/>
                <w:numId w:val="3"/>
              </w:numPr>
              <w:spacing w:after="0" w:line="360" w:lineRule="auto"/>
              <w:jc w:val="both"/>
              <w:rPr>
                <w:rFonts w:ascii="Gill Sans" w:eastAsia="Gill Sans" w:hAnsi="Gill Sans" w:cs="Gill Sans"/>
                <w:color w:val="000000"/>
                <w:sz w:val="24"/>
                <w:szCs w:val="24"/>
              </w:rPr>
            </w:pPr>
            <w:r>
              <w:rPr>
                <w:rFonts w:ascii="Gill Sans" w:eastAsia="Gill Sans" w:hAnsi="Gill Sans" w:cs="Gill Sans"/>
                <w:sz w:val="24"/>
                <w:szCs w:val="24"/>
              </w:rPr>
              <w:t>To identify properly the implementation process of quality assurance for electronic vehicles</w:t>
            </w:r>
          </w:p>
          <w:p w:rsidR="00764BB2" w:rsidRDefault="003C7FBA">
            <w:pPr>
              <w:numPr>
                <w:ilvl w:val="0"/>
                <w:numId w:val="3"/>
              </w:numPr>
              <w:spacing w:after="0" w:line="360" w:lineRule="auto"/>
              <w:jc w:val="both"/>
              <w:rPr>
                <w:rFonts w:ascii="Gill Sans" w:eastAsia="Gill Sans" w:hAnsi="Gill Sans" w:cs="Gill Sans"/>
                <w:color w:val="000000"/>
                <w:sz w:val="24"/>
                <w:szCs w:val="24"/>
              </w:rPr>
            </w:pPr>
            <w:r>
              <w:rPr>
                <w:rFonts w:ascii="Gill Sans" w:eastAsia="Gill Sans" w:hAnsi="Gill Sans" w:cs="Gill Sans"/>
                <w:sz w:val="24"/>
                <w:szCs w:val="24"/>
              </w:rPr>
              <w:t xml:space="preserve">To </w:t>
            </w:r>
            <w:r>
              <w:rPr>
                <w:rFonts w:ascii="Gill Sans" w:eastAsia="Gill Sans" w:hAnsi="Gill Sans" w:cs="Gill Sans"/>
                <w:sz w:val="24"/>
                <w:szCs w:val="24"/>
              </w:rPr>
              <w:t>assess the possible pros and cons of quality assurance in EVs</w:t>
            </w:r>
          </w:p>
          <w:p w:rsidR="00764BB2" w:rsidRDefault="003C7FBA">
            <w:pPr>
              <w:numPr>
                <w:ilvl w:val="0"/>
                <w:numId w:val="3"/>
              </w:numPr>
              <w:spacing w:after="0" w:line="360" w:lineRule="auto"/>
              <w:jc w:val="both"/>
              <w:rPr>
                <w:rFonts w:ascii="Gill Sans" w:eastAsia="Gill Sans" w:hAnsi="Gill Sans" w:cs="Gill Sans"/>
                <w:color w:val="000000"/>
                <w:sz w:val="24"/>
                <w:szCs w:val="24"/>
              </w:rPr>
            </w:pPr>
            <w:r>
              <w:rPr>
                <w:rFonts w:ascii="Gill Sans" w:eastAsia="Gill Sans" w:hAnsi="Gill Sans" w:cs="Gill Sans"/>
                <w:sz w:val="24"/>
                <w:szCs w:val="24"/>
              </w:rPr>
              <w:t xml:space="preserve">To analyse the possible issues and cases of quality management system by executing EVs </w:t>
            </w:r>
          </w:p>
          <w:p w:rsidR="00764BB2" w:rsidRDefault="003C7FBA">
            <w:pPr>
              <w:numPr>
                <w:ilvl w:val="0"/>
                <w:numId w:val="3"/>
              </w:numPr>
              <w:spacing w:after="0" w:line="360" w:lineRule="auto"/>
              <w:jc w:val="both"/>
              <w:rPr>
                <w:rFonts w:ascii="Gill Sans" w:eastAsia="Gill Sans" w:hAnsi="Gill Sans" w:cs="Gill Sans"/>
                <w:color w:val="000000"/>
                <w:sz w:val="24"/>
                <w:szCs w:val="24"/>
              </w:rPr>
            </w:pPr>
            <w:r>
              <w:rPr>
                <w:rFonts w:ascii="Gill Sans" w:eastAsia="Gill Sans" w:hAnsi="Gill Sans" w:cs="Gill Sans"/>
                <w:sz w:val="24"/>
                <w:szCs w:val="24"/>
              </w:rPr>
              <w:t>To identify the effective strategies for making the quality developed in the implementation process of  EV</w:t>
            </w:r>
            <w:r>
              <w:rPr>
                <w:rFonts w:ascii="Gill Sans" w:eastAsia="Gill Sans" w:hAnsi="Gill Sans" w:cs="Gill Sans"/>
                <w:sz w:val="24"/>
                <w:szCs w:val="24"/>
              </w:rPr>
              <w:t xml:space="preserve">s  </w:t>
            </w:r>
          </w:p>
          <w:p w:rsidR="00764BB2" w:rsidRDefault="003C7FBA">
            <w:pPr>
              <w:spacing w:after="0" w:line="360" w:lineRule="auto"/>
              <w:jc w:val="both"/>
              <w:rPr>
                <w:rFonts w:ascii="Gill Sans" w:eastAsia="Gill Sans" w:hAnsi="Gill Sans" w:cs="Gill Sans"/>
                <w:b/>
                <w:sz w:val="24"/>
                <w:szCs w:val="24"/>
              </w:rPr>
            </w:pPr>
            <w:r>
              <w:rPr>
                <w:rFonts w:ascii="Gill Sans" w:eastAsia="Gill Sans" w:hAnsi="Gill Sans" w:cs="Gill Sans"/>
                <w:b/>
                <w:sz w:val="24"/>
                <w:szCs w:val="24"/>
              </w:rPr>
              <w:t xml:space="preserve">Research questions </w:t>
            </w:r>
          </w:p>
          <w:p w:rsidR="00764BB2" w:rsidRDefault="003C7FBA">
            <w:pPr>
              <w:numPr>
                <w:ilvl w:val="0"/>
                <w:numId w:val="4"/>
              </w:numPr>
              <w:spacing w:after="0" w:line="360" w:lineRule="auto"/>
              <w:jc w:val="both"/>
              <w:rPr>
                <w:rFonts w:ascii="Gill Sans" w:eastAsia="Gill Sans" w:hAnsi="Gill Sans" w:cs="Gill Sans"/>
                <w:sz w:val="24"/>
                <w:szCs w:val="24"/>
              </w:rPr>
            </w:pPr>
            <w:r>
              <w:rPr>
                <w:rFonts w:ascii="Gill Sans" w:eastAsia="Gill Sans" w:hAnsi="Gill Sans" w:cs="Gill Sans"/>
                <w:sz w:val="24"/>
                <w:szCs w:val="24"/>
              </w:rPr>
              <w:t>Why is it essential to identify properly the implementation process of quality assurance for electronic vehicles?</w:t>
            </w:r>
          </w:p>
          <w:p w:rsidR="00764BB2" w:rsidRDefault="003C7FBA">
            <w:pPr>
              <w:numPr>
                <w:ilvl w:val="0"/>
                <w:numId w:val="4"/>
              </w:numPr>
              <w:spacing w:after="0" w:line="360" w:lineRule="auto"/>
              <w:jc w:val="both"/>
              <w:rPr>
                <w:rFonts w:ascii="Gill Sans" w:eastAsia="Gill Sans" w:hAnsi="Gill Sans" w:cs="Gill Sans"/>
                <w:sz w:val="24"/>
                <w:szCs w:val="24"/>
              </w:rPr>
            </w:pPr>
            <w:r>
              <w:rPr>
                <w:rFonts w:ascii="Gill Sans" w:eastAsia="Gill Sans" w:hAnsi="Gill Sans" w:cs="Gill Sans"/>
                <w:sz w:val="24"/>
                <w:szCs w:val="24"/>
              </w:rPr>
              <w:t>What are the possible pros and cons of quality assurance in EVs?</w:t>
            </w:r>
          </w:p>
          <w:p w:rsidR="00764BB2" w:rsidRDefault="003C7FBA">
            <w:pPr>
              <w:numPr>
                <w:ilvl w:val="0"/>
                <w:numId w:val="4"/>
              </w:numPr>
              <w:spacing w:after="0" w:line="360" w:lineRule="auto"/>
              <w:jc w:val="both"/>
              <w:rPr>
                <w:rFonts w:ascii="Gill Sans" w:eastAsia="Gill Sans" w:hAnsi="Gill Sans" w:cs="Gill Sans"/>
                <w:sz w:val="24"/>
                <w:szCs w:val="24"/>
              </w:rPr>
            </w:pPr>
            <w:r>
              <w:rPr>
                <w:rFonts w:ascii="Gill Sans" w:eastAsia="Gill Sans" w:hAnsi="Gill Sans" w:cs="Gill Sans"/>
                <w:sz w:val="24"/>
                <w:szCs w:val="24"/>
              </w:rPr>
              <w:t>What are the problems or cases of quality management executed in EVs?</w:t>
            </w:r>
          </w:p>
          <w:p w:rsidR="00764BB2" w:rsidRDefault="003C7FBA">
            <w:pPr>
              <w:numPr>
                <w:ilvl w:val="0"/>
                <w:numId w:val="4"/>
              </w:numPr>
              <w:spacing w:after="0" w:line="360" w:lineRule="auto"/>
              <w:jc w:val="both"/>
              <w:rPr>
                <w:rFonts w:ascii="Gill Sans" w:eastAsia="Gill Sans" w:hAnsi="Gill Sans" w:cs="Gill Sans"/>
                <w:sz w:val="24"/>
                <w:szCs w:val="24"/>
              </w:rPr>
            </w:pPr>
            <w:r>
              <w:rPr>
                <w:rFonts w:ascii="Gill Sans" w:eastAsia="Gill Sans" w:hAnsi="Gill Sans" w:cs="Gill Sans"/>
                <w:sz w:val="24"/>
                <w:szCs w:val="24"/>
              </w:rPr>
              <w:t xml:space="preserve">How to identify effective strategies for making the development process in quality management in EVs?   </w:t>
            </w:r>
          </w:p>
          <w:p w:rsidR="00764BB2" w:rsidRDefault="003C7FBA">
            <w:pPr>
              <w:spacing w:after="0" w:line="360" w:lineRule="auto"/>
              <w:jc w:val="both"/>
              <w:rPr>
                <w:rFonts w:ascii="Gill Sans" w:eastAsia="Gill Sans" w:hAnsi="Gill Sans" w:cs="Gill Sans"/>
              </w:rPr>
            </w:pPr>
            <w:r>
              <w:rPr>
                <w:rFonts w:ascii="Gill Sans" w:eastAsia="Gill Sans" w:hAnsi="Gill Sans" w:cs="Gill Sans"/>
                <w:sz w:val="24"/>
                <w:szCs w:val="24"/>
              </w:rPr>
              <w:t>Quality assurance in the electronic vehicle industry makes the process smoother b</w:t>
            </w:r>
            <w:r>
              <w:rPr>
                <w:rFonts w:ascii="Gill Sans" w:eastAsia="Gill Sans" w:hAnsi="Gill Sans" w:cs="Gill Sans"/>
                <w:sz w:val="24"/>
                <w:szCs w:val="24"/>
              </w:rPr>
              <w:t xml:space="preserve">y implementing new innovative strategies. By providing a new perspective in the recent business procedure the elaborative, minimising and pre-existing elements become developed and improve the business process.   </w:t>
            </w:r>
          </w:p>
        </w:tc>
      </w:tr>
      <w:tr w:rsidR="00764BB2">
        <w:trPr>
          <w:cantSplit/>
          <w:trHeight w:val="647"/>
          <w:tblHeader/>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Methodology – rationale, data selection a</w:t>
            </w:r>
            <w:r>
              <w:rPr>
                <w:rFonts w:ascii="Gill Sans" w:eastAsia="Gill Sans" w:hAnsi="Gill Sans" w:cs="Gill Sans"/>
                <w:b/>
              </w:rPr>
              <w:t xml:space="preserve">nd collection, recruitment, participant demographics, analytical process </w:t>
            </w:r>
          </w:p>
        </w:tc>
      </w:tr>
      <w:tr w:rsidR="00764BB2">
        <w:trPr>
          <w:cantSplit/>
          <w:trHeight w:val="1584"/>
          <w:tblHeader/>
        </w:trPr>
        <w:tc>
          <w:tcPr>
            <w:tcW w:w="8923" w:type="dxa"/>
            <w:gridSpan w:val="4"/>
            <w:tcBorders>
              <w:top w:val="single" w:sz="6" w:space="0" w:color="000000"/>
              <w:left w:val="single" w:sz="6" w:space="0" w:color="000000"/>
              <w:bottom w:val="single" w:sz="6" w:space="0" w:color="000000"/>
              <w:right w:val="single" w:sz="6" w:space="0" w:color="000000"/>
            </w:tcBorders>
          </w:tcPr>
          <w:p w:rsidR="00764BB2" w:rsidRDefault="003C7FBA">
            <w:pPr>
              <w:rPr>
                <w:rFonts w:ascii="Gill Sans" w:eastAsia="Gill Sans" w:hAnsi="Gill Sans" w:cs="Gill Sans"/>
                <w:b/>
              </w:rPr>
            </w:pPr>
            <w:r>
              <w:rPr>
                <w:rFonts w:ascii="Gill Sans" w:eastAsia="Gill Sans" w:hAnsi="Gill Sans" w:cs="Gill Sans"/>
                <w:b/>
              </w:rPr>
              <w:lastRenderedPageBreak/>
              <w:t>Rationale</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b/>
                <w:i/>
                <w:sz w:val="24"/>
                <w:szCs w:val="24"/>
              </w:rPr>
              <w:t>What is the issue?</w:t>
            </w:r>
            <w:r>
              <w:rPr>
                <w:rFonts w:ascii="Gill Sans" w:eastAsia="Gill Sans" w:hAnsi="Gill Sans" w:cs="Gill Sans"/>
                <w:sz w:val="24"/>
                <w:szCs w:val="24"/>
              </w:rPr>
              <w:t xml:space="preserve">    </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sz w:val="24"/>
                <w:szCs w:val="24"/>
              </w:rPr>
              <w:t xml:space="preserve">It has been observed that the main problem in the EV industry is the development process which has increased at a high level and increased the issues such as issues regarding the battery, controlling climate change issues and the reliability problems. The </w:t>
            </w:r>
            <w:r>
              <w:rPr>
                <w:rFonts w:ascii="Gill Sans" w:eastAsia="Gill Sans" w:hAnsi="Gill Sans" w:cs="Gill Sans"/>
                <w:sz w:val="24"/>
                <w:szCs w:val="24"/>
              </w:rPr>
              <w:t xml:space="preserve">implementation of the new electronic devices with high-efficiency power impacts the environment and causes harmful effects. These are highly responsible for the climate-changing process.        </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b/>
                <w:i/>
                <w:sz w:val="24"/>
                <w:szCs w:val="24"/>
              </w:rPr>
              <w:t>Why is the issue</w:t>
            </w:r>
            <w:r>
              <w:rPr>
                <w:rFonts w:ascii="Gill Sans" w:eastAsia="Gill Sans" w:hAnsi="Gill Sans" w:cs="Gill Sans"/>
                <w:sz w:val="24"/>
                <w:szCs w:val="24"/>
              </w:rPr>
              <w:t xml:space="preserve">   </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sz w:val="24"/>
                <w:szCs w:val="24"/>
              </w:rPr>
              <w:t>It can be said that after the globalization process, the changes in the automobile industry have made an impact on the business process as well as on the environment. The changes have created some issues regarding the environment and the business procedure</w:t>
            </w:r>
            <w:r>
              <w:rPr>
                <w:rFonts w:ascii="Gill Sans" w:eastAsia="Gill Sans" w:hAnsi="Gill Sans" w:cs="Gill Sans"/>
                <w:sz w:val="24"/>
                <w:szCs w:val="24"/>
              </w:rPr>
              <w:t xml:space="preserve"> of electronic vehicles. The competition level in the global market has increased immersively and made many opportunities for the new business to enter the market. This has made the competition level more strong.     </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b/>
                <w:i/>
                <w:sz w:val="24"/>
                <w:szCs w:val="24"/>
              </w:rPr>
              <w:t>Why is the issue in the present time?</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sz w:val="24"/>
                <w:szCs w:val="24"/>
              </w:rPr>
              <w:t>In the present time, it has become an issue as the increase of the innovative system has become increased and impacted the environment and made the competition level hard in the global economy (</w:t>
            </w:r>
            <w:r>
              <w:rPr>
                <w:rFonts w:ascii="Gill Sans" w:eastAsia="Gill Sans" w:hAnsi="Gill Sans" w:cs="Gill Sans"/>
                <w:color w:val="222222"/>
                <w:sz w:val="20"/>
                <w:szCs w:val="20"/>
                <w:highlight w:val="white"/>
              </w:rPr>
              <w:t>de Leon and Shin, 2022</w:t>
            </w:r>
            <w:r>
              <w:rPr>
                <w:rFonts w:ascii="Gill Sans" w:eastAsia="Gill Sans" w:hAnsi="Gill Sans" w:cs="Gill Sans"/>
                <w:sz w:val="24"/>
                <w:szCs w:val="24"/>
              </w:rPr>
              <w:t xml:space="preserve">).    </w:t>
            </w:r>
          </w:p>
          <w:p w:rsidR="00764BB2" w:rsidRDefault="003C7FBA">
            <w:pPr>
              <w:spacing w:after="0" w:line="360" w:lineRule="auto"/>
              <w:jc w:val="both"/>
              <w:rPr>
                <w:rFonts w:ascii="Gill Sans" w:eastAsia="Gill Sans" w:hAnsi="Gill Sans" w:cs="Gill Sans"/>
                <w:b/>
                <w:sz w:val="24"/>
                <w:szCs w:val="24"/>
              </w:rPr>
            </w:pPr>
            <w:r>
              <w:rPr>
                <w:rFonts w:ascii="Gill Sans" w:eastAsia="Gill Sans" w:hAnsi="Gill Sans" w:cs="Gill Sans"/>
                <w:b/>
                <w:sz w:val="24"/>
                <w:szCs w:val="24"/>
              </w:rPr>
              <w:t>Data selection and Data collectio</w:t>
            </w:r>
            <w:r>
              <w:rPr>
                <w:rFonts w:ascii="Gill Sans" w:eastAsia="Gill Sans" w:hAnsi="Gill Sans" w:cs="Gill Sans"/>
                <w:b/>
                <w:sz w:val="24"/>
                <w:szCs w:val="24"/>
              </w:rPr>
              <w:t>n</w:t>
            </w:r>
          </w:p>
          <w:p w:rsidR="00764BB2" w:rsidRDefault="003C7FBA">
            <w:pPr>
              <w:spacing w:after="0" w:line="360" w:lineRule="auto"/>
              <w:jc w:val="both"/>
              <w:rPr>
                <w:rFonts w:ascii="Gill Sans" w:eastAsia="Gill Sans" w:hAnsi="Gill Sans" w:cs="Gill Sans"/>
                <w:sz w:val="24"/>
                <w:szCs w:val="24"/>
              </w:rPr>
            </w:pPr>
            <w:r>
              <w:rPr>
                <w:rFonts w:ascii="Gill Sans" w:eastAsia="Gill Sans" w:hAnsi="Gill Sans" w:cs="Gill Sans"/>
                <w:sz w:val="24"/>
                <w:szCs w:val="24"/>
              </w:rPr>
              <w:t>In order to make the research study effective, the secondary qualitative research method will be involved and implemented successfully. For making the research effective the secondary qualitative data helps in collecting the data through different source</w:t>
            </w:r>
            <w:r>
              <w:rPr>
                <w:rFonts w:ascii="Gill Sans" w:eastAsia="Gill Sans" w:hAnsi="Gill Sans" w:cs="Gill Sans"/>
                <w:sz w:val="24"/>
                <w:szCs w:val="24"/>
              </w:rPr>
              <w:t xml:space="preserve">s such as the scholarly articles, authentic databases, journals and others. The public library can also be included in the research process for obtaining the right and original data efficiently. All these resources will help in gathering the relevant data </w:t>
            </w:r>
            <w:r>
              <w:rPr>
                <w:rFonts w:ascii="Gill Sans" w:eastAsia="Gill Sans" w:hAnsi="Gill Sans" w:cs="Gill Sans"/>
                <w:sz w:val="24"/>
                <w:szCs w:val="24"/>
              </w:rPr>
              <w:t>quickly and in an easy way. The current authentic data is required for the particular research process in order to get the right information and possible solution that can help in developing the quality management and give assurance to the customers (</w:t>
            </w:r>
            <w:r>
              <w:rPr>
                <w:rFonts w:ascii="Gill Sans" w:eastAsia="Gill Sans" w:hAnsi="Gill Sans" w:cs="Gill Sans"/>
                <w:color w:val="222222"/>
                <w:sz w:val="20"/>
                <w:szCs w:val="20"/>
                <w:highlight w:val="white"/>
              </w:rPr>
              <w:t>Osati</w:t>
            </w:r>
            <w:r>
              <w:rPr>
                <w:rFonts w:ascii="Gill Sans" w:eastAsia="Gill Sans" w:hAnsi="Gill Sans" w:cs="Gill Sans"/>
                <w:color w:val="222222"/>
                <w:sz w:val="20"/>
                <w:szCs w:val="20"/>
                <w:highlight w:val="white"/>
              </w:rPr>
              <w:t>s and Asavanirandorn, 2022</w:t>
            </w:r>
            <w:r>
              <w:rPr>
                <w:rFonts w:ascii="Gill Sans" w:eastAsia="Gill Sans" w:hAnsi="Gill Sans" w:cs="Gill Sans"/>
                <w:sz w:val="24"/>
                <w:szCs w:val="24"/>
              </w:rPr>
              <w:t xml:space="preserve">). It will highly make a benefit for the EV industry to increase its profit margin and improve the customer base.    </w:t>
            </w:r>
          </w:p>
          <w:p w:rsidR="00764BB2" w:rsidRDefault="003C7FBA">
            <w:pPr>
              <w:rPr>
                <w:rFonts w:ascii="Gill Sans" w:eastAsia="Gill Sans" w:hAnsi="Gill Sans" w:cs="Gill Sans"/>
                <w:b/>
              </w:rPr>
            </w:pPr>
            <w:r>
              <w:rPr>
                <w:rFonts w:ascii="Gill Sans" w:eastAsia="Gill Sans" w:hAnsi="Gill Sans" w:cs="Gill Sans"/>
                <w:b/>
              </w:rPr>
              <w:t>Recruitment</w:t>
            </w:r>
          </w:p>
          <w:p w:rsidR="00764BB2" w:rsidRDefault="00764BB2">
            <w:pPr>
              <w:rPr>
                <w:rFonts w:ascii="Gill Sans" w:eastAsia="Gill Sans" w:hAnsi="Gill Sans" w:cs="Gill Sans"/>
                <w:b/>
              </w:rPr>
            </w:pPr>
          </w:p>
          <w:p w:rsidR="00764BB2" w:rsidRDefault="003C7FBA">
            <w:pPr>
              <w:rPr>
                <w:rFonts w:ascii="Gill Sans" w:eastAsia="Gill Sans" w:hAnsi="Gill Sans" w:cs="Gill Sans"/>
                <w:b/>
              </w:rPr>
            </w:pPr>
            <w:r>
              <w:rPr>
                <w:rFonts w:ascii="Gill Sans" w:eastAsia="Gill Sans" w:hAnsi="Gill Sans" w:cs="Gill Sans"/>
                <w:b/>
              </w:rPr>
              <w:t xml:space="preserve">Participant demographics </w:t>
            </w:r>
          </w:p>
          <w:p w:rsidR="00764BB2" w:rsidRDefault="003C7FBA">
            <w:pPr>
              <w:rPr>
                <w:rFonts w:ascii="Gill Sans" w:eastAsia="Gill Sans" w:hAnsi="Gill Sans" w:cs="Gill Sans"/>
              </w:rPr>
            </w:pPr>
            <w:r>
              <w:rPr>
                <w:rFonts w:ascii="Gill Sans" w:eastAsia="Gill Sans" w:hAnsi="Gill Sans" w:cs="Gill Sans"/>
              </w:rPr>
              <w:t>The demographics involve the age, race, income, employment, ethnicity and</w:t>
            </w:r>
            <w:r>
              <w:rPr>
                <w:rFonts w:ascii="Gill Sans" w:eastAsia="Gill Sans" w:hAnsi="Gill Sans" w:cs="Gill Sans"/>
              </w:rPr>
              <w:t xml:space="preserve"> others. In the context of the EV industry, the participants can be the EV commercial brands.  </w:t>
            </w:r>
          </w:p>
          <w:p w:rsidR="00764BB2" w:rsidRDefault="003C7FBA">
            <w:pPr>
              <w:rPr>
                <w:rFonts w:ascii="Gill Sans" w:eastAsia="Gill Sans" w:hAnsi="Gill Sans" w:cs="Gill Sans"/>
                <w:b/>
              </w:rPr>
            </w:pPr>
            <w:r>
              <w:rPr>
                <w:rFonts w:ascii="Gill Sans" w:eastAsia="Gill Sans" w:hAnsi="Gill Sans" w:cs="Gill Sans"/>
                <w:b/>
              </w:rPr>
              <w:t xml:space="preserve">Analytical process </w:t>
            </w:r>
          </w:p>
          <w:p w:rsidR="00764BB2" w:rsidRDefault="003C7FBA">
            <w:pPr>
              <w:rPr>
                <w:rFonts w:ascii="Gill Sans" w:eastAsia="Gill Sans" w:hAnsi="Gill Sans" w:cs="Gill Sans"/>
                <w:b/>
              </w:rPr>
            </w:pPr>
            <w:r>
              <w:rPr>
                <w:rFonts w:ascii="Gill Sans" w:eastAsia="Gill Sans" w:hAnsi="Gill Sans" w:cs="Gill Sans"/>
              </w:rPr>
              <w:t>It is an important part of the research study that needs to be implemented efficiently and make the business procedure increase. The data wi</w:t>
            </w:r>
            <w:r>
              <w:rPr>
                <w:rFonts w:ascii="Gill Sans" w:eastAsia="Gill Sans" w:hAnsi="Gill Sans" w:cs="Gill Sans"/>
              </w:rPr>
              <w:t>ll be gathered through the secondary qualitative method. it requires to be analysed properly. It highly helps in the determining procedure of the method and techniques accurately. The analytical process will help in understanding the different levels of th</w:t>
            </w:r>
            <w:r>
              <w:rPr>
                <w:rFonts w:ascii="Gill Sans" w:eastAsia="Gill Sans" w:hAnsi="Gill Sans" w:cs="Gill Sans"/>
              </w:rPr>
              <w:t xml:space="preserve">e several themes related to the research topic. </w:t>
            </w:r>
            <w:r>
              <w:rPr>
                <w:rFonts w:ascii="Gill Sans" w:eastAsia="Gill Sans" w:hAnsi="Gill Sans" w:cs="Gill Sans"/>
                <w:b/>
              </w:rPr>
              <w:t xml:space="preserve">   </w:t>
            </w:r>
          </w:p>
        </w:tc>
      </w:tr>
      <w:tr w:rsidR="00764BB2">
        <w:trPr>
          <w:cantSplit/>
          <w:trHeight w:val="242"/>
          <w:tblHeader/>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D9D9D9"/>
          </w:tcPr>
          <w:p w:rsidR="00764BB2" w:rsidRDefault="003C7FBA">
            <w:pPr>
              <w:pBdr>
                <w:top w:val="nil"/>
                <w:left w:val="nil"/>
                <w:bottom w:val="nil"/>
                <w:right w:val="nil"/>
                <w:between w:val="nil"/>
              </w:pBdr>
              <w:spacing w:after="86" w:line="240" w:lineRule="auto"/>
              <w:rPr>
                <w:rFonts w:ascii="Gill Sans" w:eastAsia="Gill Sans" w:hAnsi="Gill Sans" w:cs="Gill Sans"/>
                <w:b/>
                <w:color w:val="000000"/>
              </w:rPr>
            </w:pPr>
            <w:r>
              <w:rPr>
                <w:rFonts w:ascii="Gill Sans" w:eastAsia="Gill Sans" w:hAnsi="Gill Sans" w:cs="Gill Sans"/>
                <w:b/>
                <w:color w:val="000000"/>
              </w:rPr>
              <w:lastRenderedPageBreak/>
              <w:t>References</w:t>
            </w:r>
          </w:p>
        </w:tc>
      </w:tr>
      <w:tr w:rsidR="00764BB2">
        <w:trPr>
          <w:cantSplit/>
          <w:trHeight w:val="1584"/>
          <w:tblHeader/>
        </w:trPr>
        <w:tc>
          <w:tcPr>
            <w:tcW w:w="8923" w:type="dxa"/>
            <w:gridSpan w:val="4"/>
            <w:tcBorders>
              <w:top w:val="single" w:sz="6" w:space="0" w:color="000000"/>
              <w:left w:val="single" w:sz="6" w:space="0" w:color="000000"/>
              <w:bottom w:val="single" w:sz="6" w:space="0" w:color="000000"/>
              <w:right w:val="single" w:sz="6" w:space="0" w:color="000000"/>
            </w:tcBorders>
          </w:tcPr>
          <w:p w:rsidR="00764BB2" w:rsidRDefault="003C7FBA">
            <w:pPr>
              <w:pBdr>
                <w:top w:val="nil"/>
                <w:left w:val="nil"/>
                <w:bottom w:val="nil"/>
                <w:right w:val="nil"/>
                <w:between w:val="nil"/>
              </w:pBdr>
              <w:spacing w:after="86" w:line="240" w:lineRule="auto"/>
              <w:rPr>
                <w:rFonts w:ascii="Gill Sans" w:eastAsia="Gill Sans" w:hAnsi="Gill Sans" w:cs="Gill Sans"/>
                <w:color w:val="222222"/>
                <w:sz w:val="20"/>
                <w:szCs w:val="20"/>
                <w:highlight w:val="white"/>
              </w:rPr>
            </w:pPr>
            <w:r>
              <w:rPr>
                <w:rFonts w:ascii="Gill Sans" w:eastAsia="Gill Sans" w:hAnsi="Gill Sans" w:cs="Gill Sans"/>
                <w:color w:val="222222"/>
                <w:sz w:val="20"/>
                <w:szCs w:val="20"/>
                <w:highlight w:val="white"/>
              </w:rPr>
              <w:t xml:space="preserve">Osatis, C. and Asavanirandorn, C., 2022. An Exploring Human Resource Development in Small and Medium Enterprises in Response to Electric Vehicle Industry Development. </w:t>
            </w:r>
            <w:r>
              <w:rPr>
                <w:rFonts w:ascii="Gill Sans" w:eastAsia="Gill Sans" w:hAnsi="Gill Sans" w:cs="Gill Sans"/>
                <w:i/>
                <w:color w:val="222222"/>
                <w:sz w:val="20"/>
                <w:szCs w:val="20"/>
                <w:highlight w:val="white"/>
              </w:rPr>
              <w:t>World Electric Vehicle Journal</w:t>
            </w:r>
            <w:r>
              <w:rPr>
                <w:rFonts w:ascii="Gill Sans" w:eastAsia="Gill Sans" w:hAnsi="Gill Sans" w:cs="Gill Sans"/>
                <w:color w:val="222222"/>
                <w:sz w:val="20"/>
                <w:szCs w:val="20"/>
                <w:highlight w:val="white"/>
              </w:rPr>
              <w:t xml:space="preserve">, </w:t>
            </w:r>
            <w:r>
              <w:rPr>
                <w:rFonts w:ascii="Gill Sans" w:eastAsia="Gill Sans" w:hAnsi="Gill Sans" w:cs="Gill Sans"/>
                <w:i/>
                <w:color w:val="222222"/>
                <w:sz w:val="20"/>
                <w:szCs w:val="20"/>
                <w:highlight w:val="white"/>
              </w:rPr>
              <w:t>13</w:t>
            </w:r>
            <w:r>
              <w:rPr>
                <w:rFonts w:ascii="Gill Sans" w:eastAsia="Gill Sans" w:hAnsi="Gill Sans" w:cs="Gill Sans"/>
                <w:color w:val="222222"/>
                <w:sz w:val="20"/>
                <w:szCs w:val="20"/>
                <w:highlight w:val="white"/>
              </w:rPr>
              <w:t>(6), p.98.</w:t>
            </w:r>
          </w:p>
          <w:p w:rsidR="00764BB2" w:rsidRDefault="003C7FBA">
            <w:pPr>
              <w:pBdr>
                <w:top w:val="nil"/>
                <w:left w:val="nil"/>
                <w:bottom w:val="nil"/>
                <w:right w:val="nil"/>
                <w:between w:val="nil"/>
              </w:pBdr>
              <w:spacing w:after="86" w:line="240" w:lineRule="auto"/>
              <w:rPr>
                <w:rFonts w:ascii="Gill Sans" w:eastAsia="Gill Sans" w:hAnsi="Gill Sans" w:cs="Gill Sans"/>
                <w:color w:val="222222"/>
                <w:sz w:val="20"/>
                <w:szCs w:val="20"/>
                <w:highlight w:val="white"/>
              </w:rPr>
            </w:pPr>
            <w:r>
              <w:rPr>
                <w:rFonts w:ascii="Gill Sans" w:eastAsia="Gill Sans" w:hAnsi="Gill Sans" w:cs="Gill Sans"/>
                <w:color w:val="222222"/>
                <w:sz w:val="20"/>
                <w:szCs w:val="20"/>
                <w:highlight w:val="white"/>
              </w:rPr>
              <w:t xml:space="preserve">de Leon, M. and Shin, H.S., 2022. Review of the advancements in aluminum and copper ultrasonic welding in electric vehicles and superconductor applications. </w:t>
            </w:r>
            <w:r>
              <w:rPr>
                <w:rFonts w:ascii="Gill Sans" w:eastAsia="Gill Sans" w:hAnsi="Gill Sans" w:cs="Gill Sans"/>
                <w:i/>
                <w:color w:val="222222"/>
                <w:sz w:val="20"/>
                <w:szCs w:val="20"/>
                <w:highlight w:val="white"/>
              </w:rPr>
              <w:t>Journal of Materials Processing Technology</w:t>
            </w:r>
            <w:r>
              <w:rPr>
                <w:rFonts w:ascii="Gill Sans" w:eastAsia="Gill Sans" w:hAnsi="Gill Sans" w:cs="Gill Sans"/>
                <w:color w:val="222222"/>
                <w:sz w:val="20"/>
                <w:szCs w:val="20"/>
                <w:highlight w:val="white"/>
              </w:rPr>
              <w:t>, p.117691.</w:t>
            </w:r>
          </w:p>
          <w:p w:rsidR="00764BB2" w:rsidRDefault="003C7FBA">
            <w:pPr>
              <w:pBdr>
                <w:top w:val="nil"/>
                <w:left w:val="nil"/>
                <w:bottom w:val="nil"/>
                <w:right w:val="nil"/>
                <w:between w:val="nil"/>
              </w:pBdr>
              <w:spacing w:after="86" w:line="240" w:lineRule="auto"/>
              <w:rPr>
                <w:rFonts w:ascii="Gill Sans" w:eastAsia="Gill Sans" w:hAnsi="Gill Sans" w:cs="Gill Sans"/>
                <w:color w:val="222222"/>
                <w:sz w:val="20"/>
                <w:szCs w:val="20"/>
                <w:highlight w:val="white"/>
              </w:rPr>
            </w:pPr>
            <w:r>
              <w:rPr>
                <w:rFonts w:ascii="Gill Sans" w:eastAsia="Gill Sans" w:hAnsi="Gill Sans" w:cs="Gill Sans"/>
                <w:color w:val="222222"/>
                <w:sz w:val="20"/>
                <w:szCs w:val="20"/>
                <w:highlight w:val="white"/>
              </w:rPr>
              <w:t xml:space="preserve">Chinen, K., Matsumoto, M., Tong, P., Han, Y.S. and Niu, K.H.J., 2022. Electric Vehicle Owners’ Perception of Remanufactured Batteries: An Empirical Study in China. </w:t>
            </w:r>
            <w:r>
              <w:rPr>
                <w:rFonts w:ascii="Gill Sans" w:eastAsia="Gill Sans" w:hAnsi="Gill Sans" w:cs="Gill Sans"/>
                <w:i/>
                <w:color w:val="222222"/>
                <w:sz w:val="20"/>
                <w:szCs w:val="20"/>
                <w:highlight w:val="white"/>
              </w:rPr>
              <w:t>Sustainability</w:t>
            </w:r>
            <w:r>
              <w:rPr>
                <w:rFonts w:ascii="Gill Sans" w:eastAsia="Gill Sans" w:hAnsi="Gill Sans" w:cs="Gill Sans"/>
                <w:color w:val="222222"/>
                <w:sz w:val="20"/>
                <w:szCs w:val="20"/>
                <w:highlight w:val="white"/>
              </w:rPr>
              <w:t xml:space="preserve">, </w:t>
            </w:r>
            <w:r>
              <w:rPr>
                <w:rFonts w:ascii="Gill Sans" w:eastAsia="Gill Sans" w:hAnsi="Gill Sans" w:cs="Gill Sans"/>
                <w:i/>
                <w:color w:val="222222"/>
                <w:sz w:val="20"/>
                <w:szCs w:val="20"/>
                <w:highlight w:val="white"/>
              </w:rPr>
              <w:t>14</w:t>
            </w:r>
            <w:r>
              <w:rPr>
                <w:rFonts w:ascii="Gill Sans" w:eastAsia="Gill Sans" w:hAnsi="Gill Sans" w:cs="Gill Sans"/>
                <w:color w:val="222222"/>
                <w:sz w:val="20"/>
                <w:szCs w:val="20"/>
                <w:highlight w:val="white"/>
              </w:rPr>
              <w:t>(17), p.10846.</w:t>
            </w:r>
          </w:p>
        </w:tc>
      </w:tr>
      <w:tr w:rsidR="00764BB2">
        <w:trPr>
          <w:cantSplit/>
          <w:trHeight w:val="269"/>
          <w:tblHeader/>
        </w:trPr>
        <w:tc>
          <w:tcPr>
            <w:tcW w:w="8923" w:type="dxa"/>
            <w:gridSpan w:val="4"/>
            <w:tcBorders>
              <w:top w:val="single" w:sz="6" w:space="0" w:color="000000"/>
              <w:left w:val="single" w:sz="6" w:space="0" w:color="000000"/>
              <w:bottom w:val="single" w:sz="4" w:space="0" w:color="000000"/>
              <w:right w:val="single" w:sz="6"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 xml:space="preserve">Project management </w:t>
            </w:r>
          </w:p>
        </w:tc>
      </w:tr>
      <w:tr w:rsidR="00764BB2">
        <w:trPr>
          <w:cantSplit/>
          <w:trHeight w:val="2482"/>
          <w:tblHeader/>
        </w:trPr>
        <w:tc>
          <w:tcPr>
            <w:tcW w:w="8923" w:type="dxa"/>
            <w:gridSpan w:val="4"/>
            <w:tcBorders>
              <w:top w:val="single" w:sz="6" w:space="0" w:color="000000"/>
              <w:left w:val="single" w:sz="6" w:space="0" w:color="000000"/>
              <w:bottom w:val="single" w:sz="4" w:space="0" w:color="000000"/>
              <w:right w:val="single" w:sz="6" w:space="0" w:color="000000"/>
            </w:tcBorders>
          </w:tcPr>
          <w:p w:rsidR="00764BB2" w:rsidRDefault="003C7FBA">
            <w:pPr>
              <w:rPr>
                <w:rFonts w:ascii="Gill Sans" w:eastAsia="Gill Sans" w:hAnsi="Gill Sans" w:cs="Gill Sans"/>
              </w:rPr>
            </w:pPr>
            <w:r>
              <w:rPr>
                <w:rFonts w:ascii="Gill Sans" w:eastAsia="Gill Sans" w:hAnsi="Gill Sans" w:cs="Gill Sans"/>
              </w:rPr>
              <w:t>Table: Project timeline and key outputs</w:t>
            </w:r>
          </w:p>
          <w:tbl>
            <w:tblPr>
              <w:tblStyle w:val="a0"/>
              <w:tblW w:w="8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37"/>
              <w:gridCol w:w="4360"/>
            </w:tblGrid>
            <w:tr w:rsidR="00764BB2">
              <w:trPr>
                <w:cantSplit/>
                <w:tblHeader/>
              </w:trPr>
              <w:tc>
                <w:tcPr>
                  <w:tcW w:w="4337" w:type="dxa"/>
                </w:tcPr>
                <w:p w:rsidR="00764BB2" w:rsidRDefault="003C7FBA">
                  <w:pPr>
                    <w:rPr>
                      <w:rFonts w:ascii="Gill Sans" w:eastAsia="Gill Sans" w:hAnsi="Gill Sans" w:cs="Gill Sans"/>
                      <w:b/>
                    </w:rPr>
                  </w:pPr>
                  <w:r>
                    <w:rPr>
                      <w:rFonts w:ascii="Gill Sans" w:eastAsia="Gill Sans" w:hAnsi="Gill Sans" w:cs="Gill Sans"/>
                      <w:b/>
                    </w:rPr>
                    <w:t>Month</w:t>
                  </w:r>
                </w:p>
              </w:tc>
              <w:tc>
                <w:tcPr>
                  <w:tcW w:w="4360" w:type="dxa"/>
                </w:tcPr>
                <w:p w:rsidR="00764BB2" w:rsidRDefault="003C7FBA">
                  <w:pPr>
                    <w:rPr>
                      <w:rFonts w:ascii="Gill Sans" w:eastAsia="Gill Sans" w:hAnsi="Gill Sans" w:cs="Gill Sans"/>
                      <w:b/>
                    </w:rPr>
                  </w:pPr>
                  <w:r>
                    <w:rPr>
                      <w:rFonts w:ascii="Gill Sans" w:eastAsia="Gill Sans" w:hAnsi="Gill Sans" w:cs="Gill Sans"/>
                      <w:b/>
                    </w:rPr>
                    <w:t>Activity</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May</w:t>
                  </w:r>
                </w:p>
              </w:tc>
              <w:tc>
                <w:tcPr>
                  <w:tcW w:w="4360" w:type="dxa"/>
                </w:tcPr>
                <w:p w:rsidR="00764BB2" w:rsidRDefault="003C7FBA">
                  <w:pPr>
                    <w:rPr>
                      <w:rFonts w:ascii="Gill Sans" w:eastAsia="Gill Sans" w:hAnsi="Gill Sans" w:cs="Gill Sans"/>
                    </w:rPr>
                  </w:pPr>
                  <w:r>
                    <w:rPr>
                      <w:rFonts w:ascii="Gill Sans" w:eastAsia="Gill Sans" w:hAnsi="Gill Sans" w:cs="Gill Sans"/>
                    </w:rPr>
                    <w:t>Identifying the research topic</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 xml:space="preserve">May </w:t>
                  </w:r>
                </w:p>
              </w:tc>
              <w:tc>
                <w:tcPr>
                  <w:tcW w:w="4360" w:type="dxa"/>
                </w:tcPr>
                <w:p w:rsidR="00764BB2" w:rsidRDefault="003C7FBA">
                  <w:pPr>
                    <w:rPr>
                      <w:rFonts w:ascii="Gill Sans" w:eastAsia="Gill Sans" w:hAnsi="Gill Sans" w:cs="Gill Sans"/>
                    </w:rPr>
                  </w:pPr>
                  <w:r>
                    <w:rPr>
                      <w:rFonts w:ascii="Gill Sans" w:eastAsia="Gill Sans" w:hAnsi="Gill Sans" w:cs="Gill Sans"/>
                    </w:rPr>
                    <w:t>Literature review of the research</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 xml:space="preserve">June </w:t>
                  </w:r>
                </w:p>
              </w:tc>
              <w:tc>
                <w:tcPr>
                  <w:tcW w:w="4360" w:type="dxa"/>
                </w:tcPr>
                <w:p w:rsidR="00764BB2" w:rsidRDefault="003C7FBA">
                  <w:pPr>
                    <w:rPr>
                      <w:rFonts w:ascii="Gill Sans" w:eastAsia="Gill Sans" w:hAnsi="Gill Sans" w:cs="Gill Sans"/>
                    </w:rPr>
                  </w:pPr>
                  <w:r>
                    <w:rPr>
                      <w:rFonts w:ascii="Gill Sans" w:eastAsia="Gill Sans" w:hAnsi="Gill Sans" w:cs="Gill Sans"/>
                    </w:rPr>
                    <w:t>Methodological view</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 xml:space="preserve">June </w:t>
                  </w:r>
                </w:p>
              </w:tc>
              <w:tc>
                <w:tcPr>
                  <w:tcW w:w="4360" w:type="dxa"/>
                </w:tcPr>
                <w:p w:rsidR="00764BB2" w:rsidRDefault="003C7FBA">
                  <w:pPr>
                    <w:rPr>
                      <w:rFonts w:ascii="Gill Sans" w:eastAsia="Gill Sans" w:hAnsi="Gill Sans" w:cs="Gill Sans"/>
                    </w:rPr>
                  </w:pPr>
                  <w:r>
                    <w:rPr>
                      <w:rFonts w:ascii="Gill Sans" w:eastAsia="Gill Sans" w:hAnsi="Gill Sans" w:cs="Gill Sans"/>
                    </w:rPr>
                    <w:t>Data analysis</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July</w:t>
                  </w:r>
                </w:p>
              </w:tc>
              <w:tc>
                <w:tcPr>
                  <w:tcW w:w="4360" w:type="dxa"/>
                </w:tcPr>
                <w:p w:rsidR="00764BB2" w:rsidRDefault="003C7FBA">
                  <w:pPr>
                    <w:rPr>
                      <w:rFonts w:ascii="Gill Sans" w:eastAsia="Gill Sans" w:hAnsi="Gill Sans" w:cs="Gill Sans"/>
                    </w:rPr>
                  </w:pPr>
                  <w:r>
                    <w:rPr>
                      <w:rFonts w:ascii="Gill Sans" w:eastAsia="Gill Sans" w:hAnsi="Gill Sans" w:cs="Gill Sans"/>
                    </w:rPr>
                    <w:t xml:space="preserve">Findings and discussion </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July</w:t>
                  </w:r>
                </w:p>
              </w:tc>
              <w:tc>
                <w:tcPr>
                  <w:tcW w:w="4360" w:type="dxa"/>
                </w:tcPr>
                <w:p w:rsidR="00764BB2" w:rsidRDefault="003C7FBA">
                  <w:pPr>
                    <w:rPr>
                      <w:rFonts w:ascii="Gill Sans" w:eastAsia="Gill Sans" w:hAnsi="Gill Sans" w:cs="Gill Sans"/>
                    </w:rPr>
                  </w:pPr>
                  <w:r>
                    <w:rPr>
                      <w:rFonts w:ascii="Gill Sans" w:eastAsia="Gill Sans" w:hAnsi="Gill Sans" w:cs="Gill Sans"/>
                    </w:rPr>
                    <w:t xml:space="preserve">Conclusion and recommendation </w:t>
                  </w:r>
                </w:p>
              </w:tc>
            </w:tr>
            <w:tr w:rsidR="00764BB2">
              <w:trPr>
                <w:cantSplit/>
                <w:tblHeader/>
              </w:trPr>
              <w:tc>
                <w:tcPr>
                  <w:tcW w:w="4337" w:type="dxa"/>
                </w:tcPr>
                <w:p w:rsidR="00764BB2" w:rsidRDefault="003C7FBA">
                  <w:pPr>
                    <w:rPr>
                      <w:rFonts w:ascii="Gill Sans" w:eastAsia="Gill Sans" w:hAnsi="Gill Sans" w:cs="Gill Sans"/>
                    </w:rPr>
                  </w:pPr>
                  <w:r>
                    <w:rPr>
                      <w:rFonts w:ascii="Gill Sans" w:eastAsia="Gill Sans" w:hAnsi="Gill Sans" w:cs="Gill Sans"/>
                    </w:rPr>
                    <w:t xml:space="preserve">August </w:t>
                  </w:r>
                </w:p>
              </w:tc>
              <w:tc>
                <w:tcPr>
                  <w:tcW w:w="4360" w:type="dxa"/>
                </w:tcPr>
                <w:p w:rsidR="00764BB2" w:rsidRDefault="003C7FBA">
                  <w:pPr>
                    <w:rPr>
                      <w:rFonts w:ascii="Gill Sans" w:eastAsia="Gill Sans" w:hAnsi="Gill Sans" w:cs="Gill Sans"/>
                    </w:rPr>
                  </w:pPr>
                  <w:r>
                    <w:rPr>
                      <w:rFonts w:ascii="Gill Sans" w:eastAsia="Gill Sans" w:hAnsi="Gill Sans" w:cs="Gill Sans"/>
                    </w:rPr>
                    <w:t>Submission</w:t>
                  </w:r>
                </w:p>
              </w:tc>
            </w:tr>
          </w:tbl>
          <w:p w:rsidR="00764BB2" w:rsidRDefault="00764BB2">
            <w:pPr>
              <w:rPr>
                <w:rFonts w:ascii="Gill Sans" w:eastAsia="Gill Sans" w:hAnsi="Gill Sans" w:cs="Gill Sans"/>
              </w:rPr>
            </w:pPr>
          </w:p>
          <w:p w:rsidR="00764BB2" w:rsidRDefault="003C7FBA">
            <w:pPr>
              <w:rPr>
                <w:rFonts w:ascii="Gill Sans" w:eastAsia="Gill Sans" w:hAnsi="Gill Sans" w:cs="Gill Sans"/>
              </w:rPr>
            </w:pPr>
            <w:r>
              <w:rPr>
                <w:rFonts w:ascii="Gill Sans" w:eastAsia="Gill Sans" w:hAnsi="Gill Sans" w:cs="Gill Sans"/>
              </w:rPr>
              <w:t xml:space="preserve">Supervision Meetings </w:t>
            </w:r>
          </w:p>
          <w:p w:rsidR="00764BB2" w:rsidRDefault="00764BB2">
            <w:pPr>
              <w:rPr>
                <w:rFonts w:ascii="Gill Sans" w:eastAsia="Gill Sans" w:hAnsi="Gill Sans" w:cs="Gill Sans"/>
                <w:b/>
              </w:rPr>
            </w:pPr>
          </w:p>
        </w:tc>
      </w:tr>
      <w:tr w:rsidR="00764BB2">
        <w:trPr>
          <w:cantSplit/>
          <w:trHeight w:val="375"/>
          <w:tblHeader/>
        </w:trPr>
        <w:tc>
          <w:tcPr>
            <w:tcW w:w="8923" w:type="dxa"/>
            <w:gridSpan w:val="4"/>
            <w:tcBorders>
              <w:top w:val="single" w:sz="6" w:space="0" w:color="000000"/>
              <w:left w:val="single" w:sz="6" w:space="0" w:color="000000"/>
              <w:bottom w:val="single" w:sz="4" w:space="0" w:color="000000"/>
              <w:right w:val="single" w:sz="6" w:space="0" w:color="000000"/>
            </w:tcBorders>
            <w:shd w:val="clear" w:color="auto" w:fill="D9D9D9"/>
          </w:tcPr>
          <w:p w:rsidR="00764BB2" w:rsidRDefault="003C7FBA">
            <w:pPr>
              <w:rPr>
                <w:rFonts w:ascii="Gill Sans" w:eastAsia="Gill Sans" w:hAnsi="Gill Sans" w:cs="Gill Sans"/>
              </w:rPr>
            </w:pPr>
            <w:r>
              <w:rPr>
                <w:rFonts w:ascii="Gill Sans" w:eastAsia="Gill Sans" w:hAnsi="Gill Sans" w:cs="Gill Sans"/>
                <w:b/>
              </w:rPr>
              <w:t>Research Data Management Plan (Describe the data you expect to acquire or generate during this research project, how you will manage, describe, analyse, and store the data and what mechanisms you will use to share and preserve your data.</w:t>
            </w:r>
            <w:r>
              <w:rPr>
                <w:rFonts w:ascii="Gill Sans" w:eastAsia="Gill Sans" w:hAnsi="Gill Sans" w:cs="Gill Sans"/>
              </w:rPr>
              <w:t>)</w:t>
            </w:r>
          </w:p>
        </w:tc>
      </w:tr>
      <w:tr w:rsidR="00764BB2">
        <w:trPr>
          <w:cantSplit/>
          <w:trHeight w:val="374"/>
          <w:tblHeader/>
        </w:trPr>
        <w:tc>
          <w:tcPr>
            <w:tcW w:w="8923" w:type="dxa"/>
            <w:gridSpan w:val="4"/>
            <w:tcBorders>
              <w:top w:val="single" w:sz="6" w:space="0" w:color="000000"/>
              <w:left w:val="single" w:sz="6" w:space="0" w:color="000000"/>
              <w:bottom w:val="single" w:sz="4" w:space="0" w:color="000000"/>
              <w:right w:val="single" w:sz="6" w:space="0" w:color="000000"/>
            </w:tcBorders>
          </w:tcPr>
          <w:p w:rsidR="00764BB2" w:rsidRDefault="003C7FBA">
            <w:pPr>
              <w:rPr>
                <w:rFonts w:ascii="Gill Sans" w:eastAsia="Gill Sans" w:hAnsi="Gill Sans" w:cs="Gill Sans"/>
                <w:sz w:val="24"/>
                <w:szCs w:val="24"/>
              </w:rPr>
            </w:pPr>
            <w:r>
              <w:rPr>
                <w:rFonts w:ascii="Gill Sans" w:eastAsia="Gill Sans" w:hAnsi="Gill Sans" w:cs="Gill Sans"/>
                <w:sz w:val="24"/>
                <w:szCs w:val="24"/>
              </w:rPr>
              <w:lastRenderedPageBreak/>
              <w:t>The data managem</w:t>
            </w:r>
            <w:r>
              <w:rPr>
                <w:rFonts w:ascii="Gill Sans" w:eastAsia="Gill Sans" w:hAnsi="Gill Sans" w:cs="Gill Sans"/>
                <w:sz w:val="24"/>
                <w:szCs w:val="24"/>
              </w:rPr>
              <w:t xml:space="preserve">ent plan is for managing the data which will be gathered through the secondary qualitative data collection process. The collected data will be managed through documentation and stored in the computer for further processes. </w:t>
            </w:r>
          </w:p>
          <w:p w:rsidR="00764BB2" w:rsidRDefault="003C7FBA">
            <w:pPr>
              <w:rPr>
                <w:rFonts w:ascii="Gill Sans" w:eastAsia="Gill Sans" w:hAnsi="Gill Sans" w:cs="Gill Sans"/>
                <w:sz w:val="24"/>
                <w:szCs w:val="24"/>
              </w:rPr>
            </w:pPr>
            <w:r>
              <w:rPr>
                <w:rFonts w:ascii="Gill Sans" w:eastAsia="Gill Sans" w:hAnsi="Gill Sans" w:cs="Gill Sans"/>
                <w:sz w:val="24"/>
                <w:szCs w:val="24"/>
              </w:rPr>
              <w:t>During this research, the data w</w:t>
            </w:r>
            <w:r>
              <w:rPr>
                <w:rFonts w:ascii="Gill Sans" w:eastAsia="Gill Sans" w:hAnsi="Gill Sans" w:cs="Gill Sans"/>
                <w:sz w:val="24"/>
                <w:szCs w:val="24"/>
              </w:rPr>
              <w:t>ill be gathered from different scholarly articles and journals, authenticated sites and also through the public library. This will highly help in gathering much unknown knowledge on the quality management of electronic vehicles and assuring the customers o</w:t>
            </w:r>
            <w:r>
              <w:rPr>
                <w:rFonts w:ascii="Gill Sans" w:eastAsia="Gill Sans" w:hAnsi="Gill Sans" w:cs="Gill Sans"/>
                <w:sz w:val="24"/>
                <w:szCs w:val="24"/>
              </w:rPr>
              <w:t>n products and services efficiently (</w:t>
            </w:r>
            <w:r>
              <w:rPr>
                <w:rFonts w:ascii="Gill Sans" w:eastAsia="Gill Sans" w:hAnsi="Gill Sans" w:cs="Gill Sans"/>
                <w:color w:val="222222"/>
                <w:sz w:val="20"/>
                <w:szCs w:val="20"/>
                <w:highlight w:val="white"/>
              </w:rPr>
              <w:t>Chinen</w:t>
            </w:r>
            <w:r>
              <w:rPr>
                <w:rFonts w:ascii="Gill Sans" w:eastAsia="Gill Sans" w:hAnsi="Gill Sans" w:cs="Gill Sans"/>
                <w:i/>
                <w:color w:val="222222"/>
                <w:sz w:val="20"/>
                <w:szCs w:val="20"/>
                <w:highlight w:val="white"/>
              </w:rPr>
              <w:t xml:space="preserve"> et al.</w:t>
            </w:r>
            <w:r>
              <w:rPr>
                <w:rFonts w:ascii="Gill Sans" w:eastAsia="Gill Sans" w:hAnsi="Gill Sans" w:cs="Gill Sans"/>
                <w:color w:val="222222"/>
                <w:sz w:val="20"/>
                <w:szCs w:val="20"/>
                <w:highlight w:val="white"/>
              </w:rPr>
              <w:t>, 2022</w:t>
            </w:r>
            <w:r>
              <w:rPr>
                <w:rFonts w:ascii="Gill Sans" w:eastAsia="Gill Sans" w:hAnsi="Gill Sans" w:cs="Gill Sans"/>
                <w:sz w:val="24"/>
                <w:szCs w:val="24"/>
              </w:rPr>
              <w:t xml:space="preserve">). This will make the business process develop and improve the quality management of the organization.   </w:t>
            </w:r>
          </w:p>
          <w:p w:rsidR="00764BB2" w:rsidRDefault="003C7FBA">
            <w:pPr>
              <w:rPr>
                <w:rFonts w:ascii="Gill Sans" w:eastAsia="Gill Sans" w:hAnsi="Gill Sans" w:cs="Gill Sans"/>
                <w:sz w:val="24"/>
                <w:szCs w:val="24"/>
              </w:rPr>
            </w:pPr>
            <w:r>
              <w:rPr>
                <w:rFonts w:ascii="Gill Sans" w:eastAsia="Gill Sans" w:hAnsi="Gill Sans" w:cs="Gill Sans"/>
                <w:sz w:val="24"/>
                <w:szCs w:val="24"/>
              </w:rPr>
              <w:t>The analysis and storage of the data should be accurate for making the research successful. Th</w:t>
            </w:r>
            <w:r>
              <w:rPr>
                <w:rFonts w:ascii="Gill Sans" w:eastAsia="Gill Sans" w:hAnsi="Gill Sans" w:cs="Gill Sans"/>
                <w:sz w:val="24"/>
                <w:szCs w:val="24"/>
              </w:rPr>
              <w:t xml:space="preserve">e data based on the quality management of the EV industry and the possible advantage and disadvantage will make realise the strategies that need to be implemented for making a success and generate a positive outcome. </w:t>
            </w:r>
          </w:p>
          <w:p w:rsidR="00764BB2" w:rsidRDefault="003C7FBA">
            <w:pPr>
              <w:rPr>
                <w:rFonts w:ascii="Gill Sans" w:eastAsia="Gill Sans" w:hAnsi="Gill Sans" w:cs="Gill Sans"/>
              </w:rPr>
            </w:pPr>
            <w:r>
              <w:rPr>
                <w:rFonts w:ascii="Gill Sans" w:eastAsia="Gill Sans" w:hAnsi="Gill Sans" w:cs="Gill Sans"/>
              </w:rPr>
              <w:t>The data can be stored in three indivi</w:t>
            </w:r>
            <w:r>
              <w:rPr>
                <w:rFonts w:ascii="Gill Sans" w:eastAsia="Gill Sans" w:hAnsi="Gill Sans" w:cs="Gill Sans"/>
              </w:rPr>
              <w:t xml:space="preserve">dual ways such as in a file storage, object storage and in the block storage. </w:t>
            </w:r>
          </w:p>
        </w:tc>
      </w:tr>
      <w:tr w:rsidR="00764BB2">
        <w:trPr>
          <w:cantSplit/>
          <w:trHeight w:val="432"/>
          <w:tblHeader/>
        </w:trPr>
        <w:tc>
          <w:tcPr>
            <w:tcW w:w="8923" w:type="dxa"/>
            <w:gridSpan w:val="4"/>
            <w:tcBorders>
              <w:top w:val="single" w:sz="4" w:space="0" w:color="000000"/>
              <w:left w:val="single" w:sz="6" w:space="0" w:color="000000"/>
              <w:bottom w:val="nil"/>
              <w:right w:val="single" w:sz="6" w:space="0" w:color="000000"/>
            </w:tcBorders>
            <w:shd w:val="clear" w:color="auto" w:fill="D9D9D9"/>
          </w:tcPr>
          <w:p w:rsidR="00764BB2" w:rsidRDefault="003C7FBA">
            <w:pPr>
              <w:rPr>
                <w:rFonts w:ascii="Gill Sans" w:eastAsia="Gill Sans" w:hAnsi="Gill Sans" w:cs="Gill Sans"/>
                <w:b/>
              </w:rPr>
            </w:pPr>
            <w:r>
              <w:rPr>
                <w:rFonts w:ascii="Gill Sans" w:eastAsia="Gill Sans" w:hAnsi="Gill Sans" w:cs="Gill Sans"/>
                <w:b/>
              </w:rPr>
              <w:t xml:space="preserve">Planned outputs/publications/research datasets/impact/dissemination </w:t>
            </w:r>
          </w:p>
        </w:tc>
      </w:tr>
      <w:tr w:rsidR="00764BB2">
        <w:trPr>
          <w:cantSplit/>
          <w:trHeight w:val="432"/>
          <w:tblHeader/>
        </w:trPr>
        <w:tc>
          <w:tcPr>
            <w:tcW w:w="8923" w:type="dxa"/>
            <w:gridSpan w:val="4"/>
            <w:tcBorders>
              <w:top w:val="single" w:sz="4" w:space="0" w:color="000000"/>
              <w:left w:val="single" w:sz="6" w:space="0" w:color="000000"/>
              <w:bottom w:val="nil"/>
              <w:right w:val="single" w:sz="6" w:space="0" w:color="000000"/>
            </w:tcBorders>
          </w:tcPr>
          <w:p w:rsidR="00764BB2" w:rsidRDefault="003C7FBA">
            <w:pPr>
              <w:rPr>
                <w:rFonts w:ascii="Gill Sans" w:eastAsia="Gill Sans" w:hAnsi="Gill Sans" w:cs="Gill Sans"/>
              </w:rPr>
            </w:pPr>
            <w:r>
              <w:rPr>
                <w:rFonts w:ascii="Gill Sans" w:eastAsia="Gill Sans" w:hAnsi="Gill Sans" w:cs="Gill Sans"/>
              </w:rPr>
              <w:t xml:space="preserve">In order to make the research more flexible and easy the development of the management plan need to obtain the specific elements in the research which will be involved in making the research become succeed and generating effective results. </w:t>
            </w:r>
          </w:p>
          <w:p w:rsidR="00764BB2" w:rsidRDefault="003C7FBA">
            <w:pPr>
              <w:rPr>
                <w:rFonts w:ascii="Gill Sans" w:eastAsia="Gill Sans" w:hAnsi="Gill Sans" w:cs="Gill Sans"/>
              </w:rPr>
            </w:pPr>
            <w:r>
              <w:rPr>
                <w:rFonts w:ascii="Gill Sans" w:eastAsia="Gill Sans" w:hAnsi="Gill Sans" w:cs="Gill Sans"/>
              </w:rPr>
              <w:t>The research da</w:t>
            </w:r>
            <w:r>
              <w:rPr>
                <w:rFonts w:ascii="Gill Sans" w:eastAsia="Gill Sans" w:hAnsi="Gill Sans" w:cs="Gill Sans"/>
              </w:rPr>
              <w:t xml:space="preserve">tasets will include databases and spreadsheets in order to manage the data efficiently.   </w:t>
            </w:r>
          </w:p>
        </w:tc>
      </w:tr>
      <w:tr w:rsidR="00764BB2">
        <w:trPr>
          <w:cantSplit/>
          <w:tblHeader/>
        </w:trPr>
        <w:tc>
          <w:tcPr>
            <w:tcW w:w="8923" w:type="dxa"/>
            <w:gridSpan w:val="4"/>
            <w:tcBorders>
              <w:top w:val="nil"/>
              <w:left w:val="single" w:sz="6" w:space="0" w:color="000000"/>
              <w:bottom w:val="single" w:sz="4" w:space="0" w:color="000000"/>
              <w:right w:val="single" w:sz="6" w:space="0" w:color="000000"/>
            </w:tcBorders>
          </w:tcPr>
          <w:p w:rsidR="00764BB2" w:rsidRDefault="00764BB2">
            <w:pPr>
              <w:rPr>
                <w:rFonts w:ascii="Gill Sans" w:eastAsia="Gill Sans" w:hAnsi="Gill Sans" w:cs="Gill Sans"/>
                <w:i/>
                <w:color w:val="A6A6A6"/>
              </w:rPr>
            </w:pPr>
          </w:p>
        </w:tc>
      </w:tr>
    </w:tbl>
    <w:p w:rsidR="00764BB2" w:rsidRDefault="00764BB2">
      <w:pPr>
        <w:spacing w:after="0" w:line="240" w:lineRule="auto"/>
        <w:rPr>
          <w:rFonts w:ascii="Gill Sans" w:eastAsia="Gill Sans" w:hAnsi="Gill Sans" w:cs="Gill Sans"/>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764BB2">
        <w:trPr>
          <w:cantSplit/>
          <w:tblHeader/>
        </w:trPr>
        <w:tc>
          <w:tcPr>
            <w:tcW w:w="4508" w:type="dxa"/>
          </w:tcPr>
          <w:p w:rsidR="00764BB2" w:rsidRDefault="003C7FBA">
            <w:pPr>
              <w:rPr>
                <w:rFonts w:ascii="Gill Sans" w:eastAsia="Gill Sans" w:hAnsi="Gill Sans" w:cs="Gill Sans"/>
              </w:rPr>
            </w:pPr>
            <w:r>
              <w:rPr>
                <w:rFonts w:ascii="Gill Sans" w:eastAsia="Gill Sans" w:hAnsi="Gill Sans" w:cs="Gill Sans"/>
              </w:rPr>
              <w:t>If successful, I undertake to carry out the research according to the University’s Ethics code of Practice and will be required to complete an Ethics checklist – see relevant forms detailed under Primary Research (Applicant’s signature required)</w:t>
            </w:r>
          </w:p>
        </w:tc>
        <w:tc>
          <w:tcPr>
            <w:tcW w:w="4508" w:type="dxa"/>
          </w:tcPr>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3C7FBA">
            <w:pPr>
              <w:rPr>
                <w:rFonts w:ascii="Gill Sans" w:eastAsia="Gill Sans" w:hAnsi="Gill Sans" w:cs="Gill Sans"/>
              </w:rPr>
            </w:pPr>
            <w:r>
              <w:rPr>
                <w:rFonts w:ascii="Gill Sans" w:eastAsia="Gill Sans" w:hAnsi="Gill Sans" w:cs="Gill Sans"/>
              </w:rPr>
              <w:t>……………</w:t>
            </w:r>
            <w:r>
              <w:rPr>
                <w:rFonts w:ascii="Gill Sans" w:eastAsia="Gill Sans" w:hAnsi="Gill Sans" w:cs="Gill Sans"/>
              </w:rPr>
              <w:t>…………………………………….</w:t>
            </w:r>
          </w:p>
        </w:tc>
      </w:tr>
      <w:tr w:rsidR="00764BB2">
        <w:trPr>
          <w:cantSplit/>
          <w:tblHeader/>
        </w:trPr>
        <w:tc>
          <w:tcPr>
            <w:tcW w:w="4508" w:type="dxa"/>
          </w:tcPr>
          <w:p w:rsidR="00764BB2" w:rsidRDefault="00764BB2">
            <w:pPr>
              <w:rPr>
                <w:rFonts w:ascii="Gill Sans" w:eastAsia="Gill Sans" w:hAnsi="Gill Sans" w:cs="Gill Sans"/>
              </w:rPr>
            </w:pPr>
          </w:p>
        </w:tc>
        <w:tc>
          <w:tcPr>
            <w:tcW w:w="4508" w:type="dxa"/>
          </w:tcPr>
          <w:p w:rsidR="00764BB2" w:rsidRDefault="00764BB2">
            <w:pPr>
              <w:rPr>
                <w:rFonts w:ascii="Gill Sans" w:eastAsia="Gill Sans" w:hAnsi="Gill Sans" w:cs="Gill Sans"/>
              </w:rPr>
            </w:pPr>
          </w:p>
        </w:tc>
      </w:tr>
      <w:tr w:rsidR="00764BB2">
        <w:trPr>
          <w:cantSplit/>
          <w:tblHeader/>
        </w:trPr>
        <w:tc>
          <w:tcPr>
            <w:tcW w:w="4508" w:type="dxa"/>
          </w:tcPr>
          <w:p w:rsidR="00764BB2" w:rsidRDefault="003C7FBA">
            <w:pPr>
              <w:rPr>
                <w:rFonts w:ascii="Gill Sans" w:eastAsia="Gill Sans" w:hAnsi="Gill Sans" w:cs="Gill Sans"/>
              </w:rPr>
            </w:pPr>
            <w:r>
              <w:rPr>
                <w:rFonts w:ascii="Gill Sans" w:eastAsia="Gill Sans" w:hAnsi="Gill Sans" w:cs="Gill Sans"/>
              </w:rPr>
              <w:t>Date and signature of Supervisor approval</w:t>
            </w:r>
          </w:p>
          <w:p w:rsidR="00764BB2" w:rsidRDefault="00764BB2">
            <w:pPr>
              <w:rPr>
                <w:rFonts w:ascii="Gill Sans" w:eastAsia="Gill Sans" w:hAnsi="Gill Sans" w:cs="Gill Sans"/>
              </w:rPr>
            </w:pPr>
          </w:p>
        </w:tc>
        <w:tc>
          <w:tcPr>
            <w:tcW w:w="4508" w:type="dxa"/>
          </w:tcPr>
          <w:p w:rsidR="00764BB2" w:rsidRDefault="00764BB2">
            <w:pPr>
              <w:rPr>
                <w:rFonts w:ascii="Gill Sans" w:eastAsia="Gill Sans" w:hAnsi="Gill Sans" w:cs="Gill Sans"/>
              </w:rPr>
            </w:pPr>
          </w:p>
          <w:p w:rsidR="00764BB2" w:rsidRDefault="003C7FBA">
            <w:pPr>
              <w:rPr>
                <w:rFonts w:ascii="Gill Sans" w:eastAsia="Gill Sans" w:hAnsi="Gill Sans" w:cs="Gill Sans"/>
              </w:rPr>
            </w:pPr>
            <w:r>
              <w:rPr>
                <w:rFonts w:ascii="Gill Sans" w:eastAsia="Gill Sans" w:hAnsi="Gill Sans" w:cs="Gill Sans"/>
              </w:rPr>
              <w:t>………………………………………………….</w:t>
            </w:r>
          </w:p>
        </w:tc>
      </w:tr>
      <w:tr w:rsidR="00764BB2">
        <w:trPr>
          <w:cantSplit/>
          <w:tblHeader/>
        </w:trPr>
        <w:tc>
          <w:tcPr>
            <w:tcW w:w="4508" w:type="dxa"/>
          </w:tcPr>
          <w:p w:rsidR="00764BB2" w:rsidRDefault="00764BB2">
            <w:pPr>
              <w:rPr>
                <w:rFonts w:ascii="Gill Sans" w:eastAsia="Gill Sans" w:hAnsi="Gill Sans" w:cs="Gill Sans"/>
              </w:rPr>
            </w:pPr>
          </w:p>
        </w:tc>
        <w:tc>
          <w:tcPr>
            <w:tcW w:w="4508" w:type="dxa"/>
          </w:tcPr>
          <w:p w:rsidR="00764BB2" w:rsidRDefault="00764BB2">
            <w:pPr>
              <w:rPr>
                <w:rFonts w:ascii="Gill Sans" w:eastAsia="Gill Sans" w:hAnsi="Gill Sans" w:cs="Gill Sans"/>
              </w:rPr>
            </w:pPr>
          </w:p>
        </w:tc>
      </w:tr>
      <w:tr w:rsidR="00764BB2">
        <w:trPr>
          <w:cantSplit/>
          <w:tblHeader/>
        </w:trPr>
        <w:tc>
          <w:tcPr>
            <w:tcW w:w="4508" w:type="dxa"/>
          </w:tcPr>
          <w:p w:rsidR="00764BB2" w:rsidRDefault="003C7FBA">
            <w:pPr>
              <w:rPr>
                <w:rFonts w:ascii="Gill Sans" w:eastAsia="Gill Sans" w:hAnsi="Gill Sans" w:cs="Gill Sans"/>
                <w:highlight w:val="yellow"/>
              </w:rPr>
            </w:pPr>
            <w:r>
              <w:rPr>
                <w:rFonts w:ascii="Gill Sans" w:eastAsia="Gill Sans" w:hAnsi="Gill Sans" w:cs="Gill Sans"/>
              </w:rPr>
              <w:t>Date and signature of Employer approval (required for Apprentices only)</w:t>
            </w:r>
          </w:p>
        </w:tc>
        <w:tc>
          <w:tcPr>
            <w:tcW w:w="4508" w:type="dxa"/>
          </w:tcPr>
          <w:p w:rsidR="00764BB2" w:rsidRDefault="00764BB2">
            <w:pPr>
              <w:rPr>
                <w:rFonts w:ascii="Gill Sans" w:eastAsia="Gill Sans" w:hAnsi="Gill Sans" w:cs="Gill Sans"/>
              </w:rPr>
            </w:pPr>
          </w:p>
          <w:p w:rsidR="00764BB2" w:rsidRDefault="003C7FBA">
            <w:pPr>
              <w:rPr>
                <w:rFonts w:ascii="Gill Sans" w:eastAsia="Gill Sans" w:hAnsi="Gill Sans" w:cs="Gill Sans"/>
              </w:rPr>
            </w:pPr>
            <w:r>
              <w:rPr>
                <w:rFonts w:ascii="Gill Sans" w:eastAsia="Gill Sans" w:hAnsi="Gill Sans" w:cs="Gill Sans"/>
              </w:rPr>
              <w:t>………………………………………………….</w:t>
            </w:r>
          </w:p>
        </w:tc>
      </w:tr>
    </w:tbl>
    <w:p w:rsidR="00764BB2" w:rsidRDefault="00764BB2">
      <w:pPr>
        <w:rPr>
          <w:rFonts w:ascii="Gill Sans" w:eastAsia="Gill Sans" w:hAnsi="Gill Sans" w:cs="Gill Sans"/>
        </w:rPr>
      </w:pPr>
    </w:p>
    <w:p w:rsidR="00764BB2" w:rsidRDefault="003C7FBA">
      <w:pPr>
        <w:pStyle w:val="Title"/>
        <w:rPr>
          <w:rFonts w:ascii="Gill Sans" w:eastAsia="Gill Sans" w:hAnsi="Gill Sans" w:cs="Gill Sans"/>
          <w:sz w:val="24"/>
          <w:szCs w:val="24"/>
        </w:rPr>
      </w:pPr>
      <w:r>
        <w:br w:type="page"/>
      </w:r>
      <w:r>
        <w:rPr>
          <w:rFonts w:ascii="Gill Sans" w:eastAsia="Gill Sans" w:hAnsi="Gill Sans" w:cs="Gill Sans"/>
          <w:b/>
          <w:sz w:val="40"/>
          <w:szCs w:val="40"/>
        </w:rPr>
        <w:lastRenderedPageBreak/>
        <w:t>ETHICS REVIEW PROCESS STUDENT</w:t>
      </w:r>
      <w:r>
        <w:rPr>
          <w:rFonts w:ascii="Gill Sans" w:eastAsia="Gill Sans" w:hAnsi="Gill Sans" w:cs="Gill Sans"/>
          <w:sz w:val="40"/>
          <w:szCs w:val="40"/>
        </w:rPr>
        <w:tab/>
      </w:r>
    </w:p>
    <w:p w:rsidR="00764BB2" w:rsidRDefault="003C7FBA">
      <w:pPr>
        <w:rPr>
          <w:rFonts w:ascii="Gill Sans" w:eastAsia="Gill Sans" w:hAnsi="Gill Sans" w:cs="Gill Sans"/>
        </w:rPr>
      </w:pPr>
      <w:r>
        <w:rPr>
          <w:rFonts w:ascii="Gill Sans" w:eastAsia="Gill Sans" w:hAnsi="Gill Sans" w:cs="Gill Sans"/>
        </w:rPr>
        <w:t xml:space="preserve">The ethics review process of students involves manipulation techniques to obtain informed consent before collecting the data. The human participation is required in order to observe and obtain authentic data from authentic resources. </w:t>
      </w:r>
    </w:p>
    <w:p w:rsidR="00764BB2" w:rsidRDefault="003C7FBA">
      <w:pPr>
        <w:pStyle w:val="Title"/>
        <w:rPr>
          <w:rFonts w:ascii="Gill Sans" w:eastAsia="Gill Sans" w:hAnsi="Gill Sans" w:cs="Gill Sans"/>
          <w:b/>
          <w:sz w:val="40"/>
          <w:szCs w:val="40"/>
        </w:rPr>
      </w:pPr>
      <w:r>
        <w:rPr>
          <w:rFonts w:ascii="Gill Sans" w:eastAsia="Gill Sans" w:hAnsi="Gill Sans" w:cs="Gill Sans"/>
          <w:b/>
          <w:sz w:val="40"/>
          <w:szCs w:val="40"/>
        </w:rPr>
        <w:t>ETHICS REVIEW PROCESS</w:t>
      </w:r>
      <w:r>
        <w:rPr>
          <w:rFonts w:ascii="Gill Sans" w:eastAsia="Gill Sans" w:hAnsi="Gill Sans" w:cs="Gill Sans"/>
          <w:b/>
          <w:sz w:val="40"/>
          <w:szCs w:val="40"/>
        </w:rPr>
        <w:t xml:space="preserve"> STAFF</w:t>
      </w:r>
    </w:p>
    <w:p w:rsidR="00764BB2" w:rsidRDefault="003C7FBA">
      <w:pPr>
        <w:rPr>
          <w:rFonts w:ascii="Gill Sans" w:eastAsia="Gill Sans" w:hAnsi="Gill Sans" w:cs="Gill Sans"/>
        </w:rPr>
      </w:pPr>
      <w:r>
        <w:rPr>
          <w:rFonts w:ascii="Gill Sans" w:eastAsia="Gill Sans" w:hAnsi="Gill Sans" w:cs="Gill Sans"/>
        </w:rPr>
        <w:t xml:space="preserve">The ethics review process for the staff the manipulation technique will be involved and obtain informed consent before gathering the data properly. Active participants will be needed the making the research become succeed. </w:t>
      </w:r>
    </w:p>
    <w:p w:rsidR="00764BB2" w:rsidRDefault="00764BB2">
      <w:pPr>
        <w:rPr>
          <w:rFonts w:ascii="Gill Sans" w:eastAsia="Gill Sans" w:hAnsi="Gill Sans" w:cs="Gill Sans"/>
          <w:b/>
        </w:rPr>
      </w:pPr>
    </w:p>
    <w:p w:rsidR="00764BB2" w:rsidRDefault="00764BB2">
      <w:pPr>
        <w:rPr>
          <w:rFonts w:ascii="Gill Sans" w:eastAsia="Gill Sans" w:hAnsi="Gill Sans" w:cs="Gill Sans"/>
          <w:b/>
        </w:rPr>
      </w:pPr>
    </w:p>
    <w:p w:rsidR="00764BB2" w:rsidRDefault="00764BB2">
      <w:pPr>
        <w:rPr>
          <w:rFonts w:ascii="Gill Sans" w:eastAsia="Gill Sans" w:hAnsi="Gill Sans" w:cs="Gill Sans"/>
          <w:b/>
        </w:rPr>
      </w:pPr>
    </w:p>
    <w:p w:rsidR="00764BB2" w:rsidRDefault="003C7FBA">
      <w:pPr>
        <w:rPr>
          <w:rFonts w:ascii="Gill Sans" w:eastAsia="Gill Sans" w:hAnsi="Gill Sans" w:cs="Gill Sans"/>
          <w:b/>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139700</wp:posOffset>
              </wp:positionV>
              <wp:extent cx="643890" cy="480695"/>
              <wp:effectExtent b="0" l="0" r="0" t="0"/>
              <wp:wrapNone/>
              <wp:docPr id="744590576" name=""/>
              <a:graphic>
                <a:graphicData uri="http://schemas.microsoft.com/office/word/2010/wordprocessingShape">
                  <wps:wsp>
                    <wps:cNvCnPr/>
                    <wps:spPr>
                      <a:xfrm>
                        <a:off x="5030405" y="3546003"/>
                        <a:ext cx="631190" cy="467995"/>
                      </a:xfrm>
                      <a:prstGeom prst="straightConnector1">
                        <a:avLst/>
                      </a:prstGeom>
                      <a:noFill/>
                      <a:ln cap="flat" cmpd="sng" w="12700">
                        <a:solidFill>
                          <a:schemeClr val="dk1"/>
                        </a:solidFill>
                        <a:prstDash val="solid"/>
                        <a:miter lim="800000"/>
                        <a:headEnd len="med" w="med" type="stealth"/>
                        <a:tailEnd len="med" w="med" type="stealth"/>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749300</wp:posOffset>
                </wp:positionH>
                <wp:positionV relativeFrom="paragraph">
                  <wp:posOffset>139700</wp:posOffset>
                </wp:positionV>
                <wp:extent cx="643890" cy="480695"/>
                <wp:effectExtent l="0" t="0" r="0" b="0"/>
                <wp:wrapNone/>
                <wp:docPr id="7445905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3890" cy="480695"/>
                        </a:xfrm>
                        <a:prstGeom prst="rect">
                          <a:avLst/>
                        </a:prstGeom>
                        <a:ln/>
                      </pic:spPr>
                    </pic:pic>
                  </a:graphicData>
                </a:graphic>
              </wp:anchor>
            </w:drawing>
          </w:r>
        </ve:Fallback>
      </ve:AlternateContent>
    </w:p>
    <w:p w:rsidR="00764BB2" w:rsidRDefault="003C7FBA">
      <w:pPr>
        <w:rPr>
          <w:rFonts w:ascii="Gill Sans" w:eastAsia="Gill Sans" w:hAnsi="Gill Sans" w:cs="Gill Sans"/>
          <w:b/>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241300</wp:posOffset>
              </wp:positionV>
              <wp:extent cx="1725026" cy="748869"/>
              <wp:effectExtent b="0" l="0" r="0" t="0"/>
              <wp:wrapNone/>
              <wp:docPr id="744590577" name=""/>
              <a:graphic>
                <a:graphicData uri="http://schemas.microsoft.com/office/word/2010/wordprocessingShape">
                  <wps:wsp>
                    <wps:cNvSpPr/>
                    <wps:cNvPr id="3" name="Shape 3"/>
                    <wps:spPr>
                      <a:xfrm>
                        <a:off x="4489837" y="3411916"/>
                        <a:ext cx="1712326" cy="736169"/>
                      </a:xfrm>
                      <a:prstGeom prst="rec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Ethics submitted to UG/PG Dissertation ML/PTL for final approval</w:t>
                          </w:r>
                        </w:p>
                      </w:txbxContent>
                    </wps:txbx>
                    <wps:bodyPr anchorCtr="0" anchor="ctr"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9264" behindDoc="0" locked="0" layoutInCell="1" allowOverlap="1">
                <wp:simplePos x="0" y="0"/>
                <wp:positionH relativeFrom="column">
                  <wp:posOffset>1473200</wp:posOffset>
                </wp:positionH>
                <wp:positionV relativeFrom="paragraph">
                  <wp:posOffset>241300</wp:posOffset>
                </wp:positionV>
                <wp:extent cx="1725026" cy="748869"/>
                <wp:effectExtent l="0" t="0" r="0" b="0"/>
                <wp:wrapNone/>
                <wp:docPr id="7445905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25026" cy="748869"/>
                        </a:xfrm>
                        <a:prstGeom prst="rect">
                          <a:avLst/>
                        </a:prstGeom>
                        <a:ln/>
                      </pic:spPr>
                    </pic:pic>
                  </a:graphicData>
                </a:graphic>
              </wp:anchor>
            </w:drawing>
          </w:r>
        </ve:Fallback>
      </ve:AlternateContent>
    </w:p>
    <w:p w:rsidR="00764BB2" w:rsidRDefault="00764BB2">
      <w:pPr>
        <w:rPr>
          <w:rFonts w:ascii="Gill Sans" w:eastAsia="Gill Sans" w:hAnsi="Gill Sans" w:cs="Gill Sans"/>
          <w:b/>
        </w:rPr>
      </w:pPr>
    </w:p>
    <w:p w:rsidR="00764BB2" w:rsidRDefault="00764BB2">
      <w:pPr>
        <w:rPr>
          <w:rFonts w:ascii="Gill Sans" w:eastAsia="Gill Sans" w:hAnsi="Gill Sans" w:cs="Gill Sans"/>
          <w:b/>
        </w:rPr>
      </w:pPr>
    </w:p>
    <w:p w:rsidR="00764BB2" w:rsidRDefault="003C7FBA">
      <w:pPr>
        <w:rPr>
          <w:rFonts w:ascii="Gill Sans" w:eastAsia="Gill Sans" w:hAnsi="Gill Sans" w:cs="Gill Sans"/>
          <w:b/>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152400</wp:posOffset>
              </wp:positionV>
              <wp:extent cx="643890" cy="480695"/>
              <wp:effectExtent b="0" l="0" r="0" t="0"/>
              <wp:wrapNone/>
              <wp:docPr id="744590579" name=""/>
              <a:graphic>
                <a:graphicData uri="http://schemas.microsoft.com/office/word/2010/wordprocessingShape">
                  <wps:wsp>
                    <wps:cNvCnPr/>
                    <wps:spPr>
                      <a:xfrm>
                        <a:off x="5030405" y="3546003"/>
                        <a:ext cx="631190" cy="467995"/>
                      </a:xfrm>
                      <a:prstGeom prst="straightConnector1">
                        <a:avLst/>
                      </a:prstGeom>
                      <a:noFill/>
                      <a:ln cap="flat" cmpd="sng" w="12700">
                        <a:solidFill>
                          <a:srgbClr val="000000"/>
                        </a:solidFill>
                        <a:prstDash val="solid"/>
                        <a:miter lim="800000"/>
                        <a:headEnd len="med" w="med" type="stealth"/>
                        <a:tailEnd len="med" w="med" type="stealth"/>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60288" behindDoc="0" locked="0" layoutInCell="1" allowOverlap="1">
                <wp:simplePos x="0" y="0"/>
                <wp:positionH relativeFrom="column">
                  <wp:posOffset>2425700</wp:posOffset>
                </wp:positionH>
                <wp:positionV relativeFrom="paragraph">
                  <wp:posOffset>152400</wp:posOffset>
                </wp:positionV>
                <wp:extent cx="643890" cy="480695"/>
                <wp:effectExtent l="0" t="0" r="0" b="0"/>
                <wp:wrapNone/>
                <wp:docPr id="7445905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3890" cy="480695"/>
                        </a:xfrm>
                        <a:prstGeom prst="rect">
                          <a:avLst/>
                        </a:prstGeom>
                        <a:ln/>
                      </pic:spPr>
                    </pic:pic>
                  </a:graphicData>
                </a:graphic>
              </wp:anchor>
            </w:drawing>
          </w:r>
        </ve:Fallback>
      </ve:AlternateContent>
    </w:p>
    <w:p w:rsidR="00764BB2" w:rsidRDefault="00764BB2">
      <w:pPr>
        <w:rPr>
          <w:rFonts w:ascii="Gill Sans" w:eastAsia="Gill Sans" w:hAnsi="Gill Sans" w:cs="Gill Sans"/>
          <w:b/>
        </w:rPr>
      </w:pPr>
    </w:p>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764BB2">
      <w:pPr>
        <w:rPr>
          <w:rFonts w:ascii="Gill Sans" w:eastAsia="Gill Sans" w:hAnsi="Gill Sans" w:cs="Gill Sans"/>
        </w:rPr>
      </w:pPr>
    </w:p>
    <w:p w:rsidR="00764BB2" w:rsidRDefault="003C7FBA">
      <w:pPr>
        <w:rPr>
          <w:rFonts w:ascii="Gill Sans" w:eastAsia="Gill Sans" w:hAnsi="Gill Sans" w:cs="Gill Sans"/>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-3543299</wp:posOffset>
              </wp:positionV>
              <wp:extent cx="1539090" cy="624700"/>
              <wp:effectExtent b="0" l="0" r="0" t="0"/>
              <wp:wrapNone/>
              <wp:docPr id="744590581" name=""/>
              <a:graphic>
                <a:graphicData uri="http://schemas.microsoft.com/office/word/2010/wordprocessingShape">
                  <wps:wsp>
                    <wps:cNvSpPr/>
                    <wps:cNvPr id="16" name="Shape 16"/>
                    <wps:spPr>
                      <a:xfrm>
                        <a:off x="4582805" y="3474000"/>
                        <a:ext cx="1526390" cy="6120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Ethics submitted to supervisor for approval</w:t>
                          </w:r>
                        </w:p>
                      </w:txbxContent>
                    </wps:txbx>
                    <wps:bodyPr anchorCtr="0" anchor="ctr"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61312" behindDoc="0" locked="0" layoutInCell="1" allowOverlap="1">
                <wp:simplePos x="0" y="0"/>
                <wp:positionH relativeFrom="column">
                  <wp:posOffset>177800</wp:posOffset>
                </wp:positionH>
                <wp:positionV relativeFrom="paragraph">
                  <wp:posOffset>-3543299</wp:posOffset>
                </wp:positionV>
                <wp:extent cx="1539090" cy="624700"/>
                <wp:effectExtent l="0" t="0" r="0" b="0"/>
                <wp:wrapNone/>
                <wp:docPr id="74459058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539090" cy="624700"/>
                        </a:xfrm>
                        <a:prstGeom prst="rect">
                          <a:avLst/>
                        </a:prstGeom>
                        <a:ln/>
                      </pic:spPr>
                    </pic:pic>
                  </a:graphicData>
                </a:graphic>
              </wp:anchor>
            </w:drawing>
          </w:r>
        </ve:Fallback>
      </ve:AlternateContent>
    </w:p>
    <w:p w:rsidR="00764BB2" w:rsidRDefault="003C7FBA">
      <w:pPr>
        <w:rPr>
          <w:rFonts w:ascii="Gill Sans" w:eastAsia="Gill Sans" w:hAnsi="Gill Sans" w:cs="Gill Sans"/>
        </w:rPr>
      </w:pPr>
      <w:r>
        <w:br w:type="page"/>
      </w:r>
    </w:p>
    <w:p w:rsidR="00764BB2" w:rsidRDefault="003C7FBA">
      <w:pPr>
        <w:jc w:val="center"/>
        <w:rPr>
          <w:rFonts w:ascii="Gill Sans" w:eastAsia="Gill Sans" w:hAnsi="Gill Sans" w:cs="Gill Sans"/>
        </w:rPr>
      </w:pPr>
      <w:r>
        <w:rPr>
          <w:rFonts w:ascii="Gill Sans" w:eastAsia="Gill Sans" w:hAnsi="Gill Sans" w:cs="Gill Sans"/>
          <w:noProof/>
          <w:lang w:val="en-US"/>
        </w:rPr>
        <w:lastRenderedPageBreak/>
        <w:drawing>
          <wp:inline distT="0" distB="0" distL="0" distR="0">
            <wp:extent cx="1190625" cy="1316820"/>
            <wp:effectExtent l="0" t="0" r="0" b="0"/>
            <wp:docPr id="74459058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190625" cy="1316820"/>
                    </a:xfrm>
                    <a:prstGeom prst="rect">
                      <a:avLst/>
                    </a:prstGeom>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-2082799</wp:posOffset>
              </wp:positionV>
              <wp:extent cx="1430794" cy="570187"/>
              <wp:effectExtent b="0" l="0" r="0" t="0"/>
              <wp:wrapNone/>
              <wp:docPr id="744590580" name=""/>
              <a:graphic>
                <a:graphicData uri="http://schemas.microsoft.com/office/word/2010/wordprocessingShape">
                  <wps:wsp>
                    <wps:cNvSpPr/>
                    <wps:cNvPr id="15" name="Shape 15"/>
                    <wps:spPr>
                      <a:xfrm>
                        <a:off x="4636953" y="3501257"/>
                        <a:ext cx="1418094" cy="557487"/>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collection can commence</w:t>
                          </w:r>
                        </w:p>
                      </w:txbxContent>
                    </wps:txbx>
                    <wps:bodyPr anchorCtr="0" anchor="ctr"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62336" behindDoc="0" locked="0" layoutInCell="1" allowOverlap="1">
                <wp:simplePos x="0" y="0"/>
                <wp:positionH relativeFrom="column">
                  <wp:posOffset>3136900</wp:posOffset>
                </wp:positionH>
                <wp:positionV relativeFrom="paragraph">
                  <wp:posOffset>-2082799</wp:posOffset>
                </wp:positionV>
                <wp:extent cx="1430794" cy="570187"/>
                <wp:effectExtent l="0" t="0" r="0" b="0"/>
                <wp:wrapNone/>
                <wp:docPr id="7445905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430794" cy="570187"/>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-4343399</wp:posOffset>
              </wp:positionV>
              <wp:extent cx="6214820" cy="3750052"/>
              <wp:effectExtent b="0" l="0" r="0" t="0"/>
              <wp:wrapNone/>
              <wp:docPr id="744590578" name=""/>
              <a:graphic>
                <a:graphicData uri="http://schemas.microsoft.com/office/word/2010/wordprocessingGroup">
                  <wpg:wgp>
                    <wpg:cNvGrpSpPr/>
                    <wpg:grpSpPr>
                      <a:xfrm>
                        <a:off x="2232225" y="1898600"/>
                        <a:ext cx="6214820" cy="3750052"/>
                        <a:chOff x="2232225" y="1898600"/>
                        <a:chExt cx="6227550" cy="3762800"/>
                      </a:xfrm>
                    </wpg:grpSpPr>
                    <wpg:grpSp>
                      <wpg:cNvGrpSpPr/>
                      <wpg:grpSpPr>
                        <a:xfrm>
                          <a:off x="2238590" y="1904974"/>
                          <a:ext cx="6214820" cy="3750052"/>
                          <a:chOff x="0" y="0"/>
                          <a:chExt cx="6356350" cy="3429000"/>
                        </a:xfrm>
                      </wpg:grpSpPr>
                      <wps:wsp>
                        <wps:cNvSpPr/>
                        <wps:cNvPr id="5" name="Shape 5"/>
                        <wps:spPr>
                          <a:xfrm>
                            <a:off x="0" y="0"/>
                            <a:ext cx="6356350" cy="342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04950" y="946150"/>
                            <a:ext cx="1619250" cy="5715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Reviewed by internal expert </w:t>
                              </w:r>
                            </w:p>
                          </w:txbxContent>
                        </wps:txbx>
                        <wps:bodyPr anchorCtr="0" anchor="ctr" bIns="45700" lIns="91425" spcFirstLastPara="1" rIns="91425" wrap="square" tIns="45700">
                          <a:noAutofit/>
                        </wps:bodyPr>
                      </wps:wsp>
                      <wps:wsp>
                        <wps:cNvSpPr/>
                        <wps:cNvPr id="7" name="Shape 7"/>
                        <wps:spPr>
                          <a:xfrm>
                            <a:off x="0" y="0"/>
                            <a:ext cx="1619250" cy="5715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Ethics submitted </w:t>
                              </w:r>
                            </w:p>
                          </w:txbxContent>
                        </wps:txbx>
                        <wps:bodyPr anchorCtr="0" anchor="ctr" bIns="45700" lIns="91425" spcFirstLastPara="1" rIns="91425" wrap="square" tIns="45700">
                          <a:noAutofit/>
                        </wps:bodyPr>
                      </wps:wsp>
                      <wps:wsp>
                        <wps:cNvSpPr/>
                        <wps:cNvPr id="8" name="Shape 8"/>
                        <wps:spPr>
                          <a:xfrm>
                            <a:off x="3581400" y="1727200"/>
                            <a:ext cx="1619250" cy="5715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Approved by research committee/ethics chair </w:t>
                              </w:r>
                            </w:p>
                          </w:txbxContent>
                        </wps:txbx>
                        <wps:bodyPr anchorCtr="0" anchor="ctr" bIns="45700" lIns="91425" spcFirstLastPara="1" rIns="91425" wrap="square" tIns="45700">
                          <a:noAutofit/>
                        </wps:bodyPr>
                      </wps:wsp>
                      <wps:wsp>
                        <wps:cNvCnPr/>
                        <wps:spPr>
                          <a:xfrm>
                            <a:off x="876300" y="596900"/>
                            <a:ext cx="628650" cy="400050"/>
                          </a:xfrm>
                          <a:prstGeom prst="straightConnector1">
                            <a:avLst/>
                          </a:prstGeom>
                          <a:noFill/>
                          <a:ln cap="flat" cmpd="sng" w="9525">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a:off x="3117850" y="1377950"/>
                            <a:ext cx="609600" cy="381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651000" y="101600"/>
                            <a:ext cx="2876550" cy="1628775"/>
                          </a:xfrm>
                          <a:prstGeom prst="straightConnector1">
                            <a:avLst/>
                          </a:prstGeom>
                          <a:noFill/>
                          <a:ln cap="flat" cmpd="sng" w="9525">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2" name="Shape 12"/>
                        <wps:spPr>
                          <a:xfrm>
                            <a:off x="4737100" y="2857500"/>
                            <a:ext cx="1619250" cy="5715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collection to commence </w:t>
                              </w:r>
                            </w:p>
                          </w:txbxContent>
                        </wps:txbx>
                        <wps:bodyPr anchorCtr="0" anchor="ctr" bIns="45700" lIns="91425" spcFirstLastPara="1" rIns="91425" wrap="square" tIns="45700">
                          <a:noAutofit/>
                        </wps:bodyPr>
                      </wps:wsp>
                      <wps:wsp>
                        <wps:cNvCnPr/>
                        <wps:spPr>
                          <a:xfrm>
                            <a:off x="4648200" y="2349500"/>
                            <a:ext cx="628650" cy="4857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ve:Fallback>
          <w:r>
            <w:rPr>
              <w:noProof/>
              <w:lang w:val="en-US"/>
            </w:rPr>
            <w:drawing>
              <wp:anchor distT="0" distB="0" distL="114300" distR="114300" simplePos="0" relativeHeight="251663360" behindDoc="0" locked="0" layoutInCell="1" allowOverlap="1">
                <wp:simplePos x="0" y="0"/>
                <wp:positionH relativeFrom="column">
                  <wp:posOffset>5029200</wp:posOffset>
                </wp:positionH>
                <wp:positionV relativeFrom="paragraph">
                  <wp:posOffset>-4343399</wp:posOffset>
                </wp:positionV>
                <wp:extent cx="6214820" cy="3750052"/>
                <wp:effectExtent l="0" t="0" r="0" b="0"/>
                <wp:wrapNone/>
                <wp:docPr id="7445905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214820" cy="3750052"/>
                        </a:xfrm>
                        <a:prstGeom prst="rect">
                          <a:avLst/>
                        </a:prstGeom>
                        <a:ln/>
                      </pic:spPr>
                    </pic:pic>
                  </a:graphicData>
                </a:graphic>
              </wp:anchor>
            </w:drawing>
          </w:r>
        </ve:Fallback>
      </ve:AlternateContent>
    </w:p>
    <w:p w:rsidR="00764BB2" w:rsidRDefault="003C7FBA">
      <w:pPr>
        <w:pStyle w:val="Heading1"/>
        <w:rPr>
          <w:rFonts w:ascii="Gill Sans" w:eastAsia="Gill Sans" w:hAnsi="Gill Sans" w:cs="Gill Sans"/>
        </w:rPr>
      </w:pPr>
      <w:r>
        <w:rPr>
          <w:rFonts w:ascii="Gill Sans" w:eastAsia="Gill Sans" w:hAnsi="Gill Sans" w:cs="Gill Sans"/>
        </w:rPr>
        <w:t>Research Ethics Application Form</w:t>
      </w:r>
    </w:p>
    <w:p w:rsidR="00764BB2" w:rsidRDefault="003C7FBA">
      <w:pPr>
        <w:rPr>
          <w:rFonts w:ascii="Gill Sans" w:eastAsia="Gill Sans" w:hAnsi="Gill Sans" w:cs="Gill Sans"/>
          <w:sz w:val="24"/>
          <w:szCs w:val="24"/>
        </w:rPr>
      </w:pPr>
      <w:r>
        <w:rPr>
          <w:rFonts w:ascii="Gill Sans" w:eastAsia="Gill Sans" w:hAnsi="Gill Sans" w:cs="Gill Sans"/>
          <w:sz w:val="24"/>
          <w:szCs w:val="24"/>
        </w:rPr>
        <w:t>All research conducted by Arden University students require ethical approval.    The application should be sent to your supervisor with your research proposal and any supporting documentation such as a recruitment invitatio</w:t>
      </w:r>
      <w:r>
        <w:rPr>
          <w:rFonts w:ascii="Gill Sans" w:eastAsia="Gill Sans" w:hAnsi="Gill Sans" w:cs="Gill Sans"/>
          <w:sz w:val="24"/>
          <w:szCs w:val="24"/>
        </w:rPr>
        <w:t xml:space="preserve">n letter or guide, recruitment flyer (online/offline), participant information sheet, informed consent form, permission letter form an organisation to use their premises, participant instruction guide, questionnaire, measures, interview questions, debrief </w:t>
      </w:r>
      <w:r>
        <w:rPr>
          <w:rFonts w:ascii="Gill Sans" w:eastAsia="Gill Sans" w:hAnsi="Gill Sans" w:cs="Gill Sans"/>
          <w:sz w:val="24"/>
          <w:szCs w:val="24"/>
        </w:rPr>
        <w:t xml:space="preserve">form,  and any supporting or additional documentation that will be provided to the participants, or those helping with the research such as gatekeepers and assistants. </w:t>
      </w:r>
    </w:p>
    <w:p w:rsidR="00764BB2" w:rsidRDefault="003C7FBA">
      <w:pPr>
        <w:pStyle w:val="Heading1"/>
        <w:rPr>
          <w:rFonts w:ascii="Gill Sans" w:eastAsia="Gill Sans" w:hAnsi="Gill Sans" w:cs="Gill Sans"/>
        </w:rPr>
      </w:pPr>
      <w:r>
        <w:rPr>
          <w:rFonts w:ascii="Gill Sans" w:eastAsia="Gill Sans" w:hAnsi="Gill Sans" w:cs="Gill Sans"/>
        </w:rPr>
        <w:t>Secondary Research Only (Answer up to and including Question 3)</w:t>
      </w:r>
    </w:p>
    <w:p w:rsidR="00764BB2" w:rsidRDefault="003C7FBA">
      <w:pPr>
        <w:rPr>
          <w:rFonts w:ascii="Gill Sans" w:eastAsia="Gill Sans" w:hAnsi="Gill Sans" w:cs="Gill Sans"/>
          <w:sz w:val="24"/>
          <w:szCs w:val="24"/>
        </w:rPr>
      </w:pPr>
      <w:r>
        <w:rPr>
          <w:rFonts w:ascii="Gill Sans" w:eastAsia="Gill Sans" w:hAnsi="Gill Sans" w:cs="Gill Sans"/>
          <w:sz w:val="24"/>
          <w:szCs w:val="24"/>
        </w:rPr>
        <w:t>Complete information up</w:t>
      </w:r>
      <w:r>
        <w:rPr>
          <w:rFonts w:ascii="Gill Sans" w:eastAsia="Gill Sans" w:hAnsi="Gill Sans" w:cs="Gill Sans"/>
          <w:sz w:val="24"/>
          <w:szCs w:val="24"/>
        </w:rPr>
        <w:t xml:space="preserve"> to and including Question 3 if you are conducting ONLY secondary research and can answer YES to the following question:</w:t>
      </w:r>
    </w:p>
    <w:p w:rsidR="00764BB2" w:rsidRDefault="003C7FBA">
      <w:pPr>
        <w:ind w:left="720"/>
        <w:rPr>
          <w:rFonts w:ascii="Gill Sans" w:eastAsia="Gill Sans" w:hAnsi="Gill Sans" w:cs="Gill Sans"/>
          <w:sz w:val="24"/>
          <w:szCs w:val="24"/>
        </w:rPr>
      </w:pPr>
      <w:r>
        <w:rPr>
          <w:rFonts w:ascii="Gill Sans" w:eastAsia="Gill Sans" w:hAnsi="Gill Sans" w:cs="Gill Sans"/>
          <w:sz w:val="24"/>
          <w:szCs w:val="24"/>
        </w:rPr>
        <w:t>This investigation will NOT involve the collection of data from human participants, though it may collect data about individuals from p</w:t>
      </w:r>
      <w:r>
        <w:rPr>
          <w:rFonts w:ascii="Gill Sans" w:eastAsia="Gill Sans" w:hAnsi="Gill Sans" w:cs="Gill Sans"/>
          <w:sz w:val="24"/>
          <w:szCs w:val="24"/>
        </w:rPr>
        <w:t xml:space="preserve">ublished matter (e.g., previously published interviews or behavioural data).  </w:t>
      </w:r>
    </w:p>
    <w:p w:rsidR="00764BB2" w:rsidRDefault="003C7FBA">
      <w:pPr>
        <w:rPr>
          <w:rFonts w:ascii="Gill Sans" w:eastAsia="Gill Sans" w:hAnsi="Gill Sans" w:cs="Gill Sans"/>
          <w:sz w:val="24"/>
          <w:szCs w:val="24"/>
        </w:rPr>
      </w:pPr>
      <w:r>
        <w:rPr>
          <w:rFonts w:ascii="Gill Sans" w:eastAsia="Gill Sans" w:hAnsi="Gill Sans" w:cs="Gill Sans"/>
          <w:sz w:val="24"/>
          <w:szCs w:val="24"/>
        </w:rPr>
        <w:t>Once the application and research proposal are reviewed and approved by your Supervisor, it will be sent to the Module Leader (ML)/Programme Team Leader (PTL) for final approval</w:t>
      </w:r>
      <w:r>
        <w:rPr>
          <w:rFonts w:ascii="Gill Sans" w:eastAsia="Gill Sans" w:hAnsi="Gill Sans" w:cs="Gill Sans"/>
          <w:sz w:val="24"/>
          <w:szCs w:val="24"/>
        </w:rPr>
        <w:t xml:space="preserve">.  </w:t>
      </w:r>
      <w:r>
        <w:rPr>
          <w:rFonts w:ascii="Gill Sans" w:eastAsia="Gill Sans" w:hAnsi="Gill Sans" w:cs="Gill Sans"/>
          <w:b/>
          <w:sz w:val="24"/>
          <w:szCs w:val="24"/>
        </w:rPr>
        <w:t>You cannot collect data until final approval has been provided by the ML/PTL</w:t>
      </w:r>
      <w:r>
        <w:rPr>
          <w:rFonts w:ascii="Gill Sans" w:eastAsia="Gill Sans" w:hAnsi="Gill Sans" w:cs="Gill Sans"/>
          <w:sz w:val="24"/>
          <w:szCs w:val="24"/>
        </w:rPr>
        <w:t>.</w:t>
      </w:r>
    </w:p>
    <w:p w:rsidR="00764BB2" w:rsidRDefault="003C7FBA">
      <w:pPr>
        <w:rPr>
          <w:rFonts w:ascii="Gill Sans" w:eastAsia="Gill Sans" w:hAnsi="Gill Sans" w:cs="Gill Sans"/>
          <w:sz w:val="24"/>
          <w:szCs w:val="24"/>
        </w:rPr>
      </w:pPr>
      <w:r>
        <w:rPr>
          <w:rFonts w:ascii="Gill Sans" w:eastAsia="Gill Sans" w:hAnsi="Gill Sans" w:cs="Gill Sans"/>
          <w:sz w:val="24"/>
          <w:szCs w:val="24"/>
        </w:rPr>
        <w:t>Please complete the information below.</w:t>
      </w:r>
    </w:p>
    <w:p w:rsidR="00764BB2" w:rsidRDefault="003C7FBA">
      <w:pPr>
        <w:rPr>
          <w:rFonts w:ascii="Gill Sans" w:eastAsia="Gill Sans" w:hAnsi="Gill Sans" w:cs="Gill Sans"/>
          <w:sz w:val="24"/>
          <w:szCs w:val="24"/>
        </w:rPr>
      </w:pPr>
      <w:r>
        <w:rPr>
          <w:rFonts w:ascii="Gill Sans" w:eastAsia="Gill Sans" w:hAnsi="Gill Sans" w:cs="Gill Sans"/>
          <w:sz w:val="24"/>
          <w:szCs w:val="24"/>
        </w:rPr>
        <w:t>Please circle Yes or No to the following questions and where indicated please provide further information</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Are you required to use a prof</w:t>
      </w:r>
      <w:r>
        <w:rPr>
          <w:rFonts w:ascii="Gill Sans" w:eastAsia="Gill Sans" w:hAnsi="Gill Sans" w:cs="Gill Sans"/>
          <w:color w:val="000000"/>
          <w:sz w:val="24"/>
          <w:szCs w:val="24"/>
        </w:rPr>
        <w:t>essional code of ethics and conduct relevant to your profession (e.g. British Psychological Society, Health Care Professions Council National Health Service, Ministry of Defence, the Law Society)</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ab/>
        <w:t>YES/NO</w:t>
      </w: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No</w:t>
      </w: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ab/>
        <w:t xml:space="preserve">If yes, please state </w:t>
      </w:r>
    </w:p>
    <w:p w:rsidR="00764BB2" w:rsidRDefault="00764BB2">
      <w:pPr>
        <w:spacing w:after="0" w:line="240" w:lineRule="auto"/>
        <w:rPr>
          <w:rFonts w:ascii="Gill Sans" w:eastAsia="Gill Sans" w:hAnsi="Gill Sans" w:cs="Gill Sans"/>
          <w:sz w:val="24"/>
          <w:szCs w:val="24"/>
        </w:rPr>
      </w:pPr>
    </w:p>
    <w:p w:rsidR="00764BB2" w:rsidRDefault="00764BB2">
      <w:pPr>
        <w:spacing w:after="0" w:line="240" w:lineRule="auto"/>
        <w:rPr>
          <w:rFonts w:ascii="Gill Sans" w:eastAsia="Gill Sans" w:hAnsi="Gill Sans" w:cs="Gill Sans"/>
        </w:rPr>
      </w:pPr>
    </w:p>
    <w:p w:rsidR="00764BB2" w:rsidRDefault="00764BB2">
      <w:pPr>
        <w:spacing w:after="0" w:line="240" w:lineRule="auto"/>
        <w:rPr>
          <w:rFonts w:ascii="Gill Sans" w:eastAsia="Gill Sans" w:hAnsi="Gill Sans" w:cs="Gill Sans"/>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If yes, have you read the relevant professional code of ethics and conducts?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sz w:val="24"/>
          <w:szCs w:val="24"/>
        </w:rPr>
        <w:t xml:space="preserve">Yes </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spacing w:after="0"/>
        <w:rPr>
          <w:rFonts w:ascii="Gill Sans" w:eastAsia="Gill Sans" w:hAnsi="Gill Sans" w:cs="Gill Sans"/>
          <w:color w:val="000000"/>
          <w:sz w:val="24"/>
          <w:szCs w:val="24"/>
        </w:rPr>
      </w:pPr>
      <w:r>
        <w:rPr>
          <w:rFonts w:ascii="Gill Sans" w:eastAsia="Gill Sans" w:hAnsi="Gill Sans" w:cs="Gill Sans"/>
          <w:color w:val="000000"/>
          <w:sz w:val="24"/>
          <w:szCs w:val="24"/>
        </w:rPr>
        <w:t>Are you sourcing secondary data? (e.g. Information from web sites, journal articles, archives)</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sz w:val="24"/>
          <w:szCs w:val="24"/>
        </w:rPr>
        <w:t xml:space="preserve">Yes </w:t>
      </w: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provide details</w:t>
      </w:r>
    </w:p>
    <w:p w:rsidR="00764BB2" w:rsidRDefault="00764BB2">
      <w:pPr>
        <w:pBdr>
          <w:top w:val="nil"/>
          <w:left w:val="nil"/>
          <w:bottom w:val="nil"/>
          <w:right w:val="nil"/>
          <w:between w:val="nil"/>
        </w:pBdr>
        <w:spacing w:after="0"/>
        <w:ind w:left="720"/>
        <w:rPr>
          <w:rFonts w:ascii="Gill Sans" w:eastAsia="Gill Sans" w:hAnsi="Gill Sans" w:cs="Gill Sans"/>
          <w:color w:val="000000"/>
        </w:rPr>
      </w:pPr>
    </w:p>
    <w:p w:rsidR="00764BB2" w:rsidRDefault="003C7FBA">
      <w:pPr>
        <w:pBdr>
          <w:top w:val="nil"/>
          <w:left w:val="nil"/>
          <w:bottom w:val="nil"/>
          <w:right w:val="nil"/>
          <w:between w:val="nil"/>
        </w:pBdr>
        <w:ind w:left="720"/>
        <w:rPr>
          <w:rFonts w:ascii="Gill Sans" w:eastAsia="Gill Sans" w:hAnsi="Gill Sans" w:cs="Gill Sans"/>
          <w:color w:val="000000"/>
        </w:rPr>
      </w:pPr>
      <w:r>
        <w:rPr>
          <w:rFonts w:ascii="Gill Sans" w:eastAsia="Gill Sans" w:hAnsi="Gill Sans" w:cs="Gill Sans"/>
        </w:rPr>
        <w:t>The present research will be conducted through the secondary qualitative research method which will include the authentic website and scholarly articles, and journals in order to make the research succeed. The collection of authentic data makes the researc</w:t>
      </w:r>
      <w:r>
        <w:rPr>
          <w:rFonts w:ascii="Gill Sans" w:eastAsia="Gill Sans" w:hAnsi="Gill Sans" w:cs="Gill Sans"/>
        </w:rPr>
        <w:t xml:space="preserve">h effective. The Data Protection Act 2010 will be involved in protecting the relevant data gathered by the researcher.   </w:t>
      </w:r>
    </w:p>
    <w:p w:rsidR="00764BB2" w:rsidRDefault="003C7FBA">
      <w:pPr>
        <w:pStyle w:val="Heading1"/>
        <w:ind w:firstLine="720"/>
        <w:rPr>
          <w:rFonts w:ascii="Gill Sans" w:eastAsia="Gill Sans" w:hAnsi="Gill Sans" w:cs="Gill Sans"/>
        </w:rPr>
      </w:pPr>
      <w:r>
        <w:rPr>
          <w:rFonts w:ascii="Gill Sans" w:eastAsia="Gill Sans" w:hAnsi="Gill Sans" w:cs="Gill Sans"/>
        </w:rPr>
        <w:t>(THIS IS THE END OF THE FORM TO BE COMPLETED IF YOU ARE UNDERTAKING SECONDARY RESEARCH)</w:t>
      </w:r>
    </w:p>
    <w:p w:rsidR="00764BB2" w:rsidRDefault="003C7FBA">
      <w:pPr>
        <w:ind w:left="720"/>
        <w:rPr>
          <w:rFonts w:ascii="Gill Sans" w:eastAsia="Gill Sans" w:hAnsi="Gill Sans" w:cs="Gill Sans"/>
          <w:color w:val="2F5496"/>
          <w:sz w:val="32"/>
          <w:szCs w:val="32"/>
        </w:rPr>
      </w:pPr>
      <w:r>
        <w:br w:type="page"/>
      </w:r>
      <w:r>
        <w:rPr>
          <w:rFonts w:ascii="Gill Sans" w:eastAsia="Gill Sans" w:hAnsi="Gill Sans" w:cs="Gill Sans"/>
          <w:color w:val="2F5496"/>
          <w:sz w:val="32"/>
          <w:szCs w:val="32"/>
        </w:rPr>
        <w:lastRenderedPageBreak/>
        <w:t>(IF CONDUCTING PRIMARY RESEARCH, PLEASE COMPL</w:t>
      </w:r>
      <w:r>
        <w:rPr>
          <w:rFonts w:ascii="Gill Sans" w:eastAsia="Gill Sans" w:hAnsi="Gill Sans" w:cs="Gill Sans"/>
          <w:color w:val="2F5496"/>
          <w:sz w:val="32"/>
          <w:szCs w:val="32"/>
        </w:rPr>
        <w:t>ETE THE REST OF THE FORM</w:t>
      </w:r>
    </w:p>
    <w:p w:rsidR="00764BB2" w:rsidRDefault="003C7FBA">
      <w:pPr>
        <w:ind w:left="720"/>
        <w:rPr>
          <w:rFonts w:ascii="Gill Sans" w:eastAsia="Gill Sans" w:hAnsi="Gill Sans" w:cs="Gill Sans"/>
          <w:sz w:val="24"/>
          <w:szCs w:val="24"/>
        </w:rPr>
      </w:pPr>
      <w:r>
        <w:rPr>
          <w:rFonts w:ascii="Gill Sans" w:eastAsia="Gill Sans" w:hAnsi="Gill Sans" w:cs="Gill Sans"/>
          <w:sz w:val="24"/>
          <w:szCs w:val="24"/>
        </w:rPr>
        <w:t>Primary research is used if your investigation involves the collection of data directly from human participants, rather than depending on data collected from previously completed research, and this can be in the form of a questionn</w:t>
      </w:r>
      <w:r>
        <w:rPr>
          <w:rFonts w:ascii="Gill Sans" w:eastAsia="Gill Sans" w:hAnsi="Gill Sans" w:cs="Gill Sans"/>
          <w:sz w:val="24"/>
          <w:szCs w:val="24"/>
        </w:rPr>
        <w:t xml:space="preserve">aire, survey, interview or experiments.  </w:t>
      </w:r>
    </w:p>
    <w:p w:rsidR="00764BB2" w:rsidRDefault="003C7FBA">
      <w:pPr>
        <w:ind w:left="720"/>
        <w:rPr>
          <w:rFonts w:ascii="Gill Sans" w:eastAsia="Gill Sans" w:hAnsi="Gill Sans" w:cs="Gill Sans"/>
          <w:sz w:val="24"/>
          <w:szCs w:val="24"/>
        </w:rPr>
      </w:pPr>
      <w:r>
        <w:rPr>
          <w:rFonts w:ascii="Gill Sans" w:eastAsia="Gill Sans" w:hAnsi="Gill Sans" w:cs="Gill Sans"/>
          <w:sz w:val="24"/>
          <w:szCs w:val="24"/>
        </w:rPr>
        <w:t xml:space="preserve">All forms for primary research </w:t>
      </w:r>
      <w:r>
        <w:rPr>
          <w:rFonts w:ascii="Gill Sans" w:eastAsia="Gill Sans" w:hAnsi="Gill Sans" w:cs="Gill Sans"/>
          <w:b/>
          <w:sz w:val="24"/>
          <w:szCs w:val="24"/>
        </w:rPr>
        <w:t>MUST</w:t>
      </w:r>
      <w:r>
        <w:rPr>
          <w:rFonts w:ascii="Gill Sans" w:eastAsia="Gill Sans" w:hAnsi="Gill Sans" w:cs="Gill Sans"/>
          <w:sz w:val="24"/>
          <w:szCs w:val="24"/>
        </w:rPr>
        <w:t xml:space="preserve"> accompany this Ethics form, including </w:t>
      </w:r>
    </w:p>
    <w:p w:rsidR="00764BB2" w:rsidRDefault="003C7FBA">
      <w:pPr>
        <w:ind w:left="720"/>
        <w:rPr>
          <w:rFonts w:ascii="Gill Sans" w:eastAsia="Gill Sans" w:hAnsi="Gill Sans" w:cs="Gill Sans"/>
          <w:sz w:val="24"/>
          <w:szCs w:val="24"/>
        </w:rPr>
      </w:pPr>
      <w:r>
        <w:rPr>
          <w:rFonts w:ascii="Gill Sans" w:eastAsia="Gill Sans" w:hAnsi="Gill Sans" w:cs="Gill Sans"/>
          <w:sz w:val="24"/>
          <w:szCs w:val="24"/>
        </w:rPr>
        <w:t xml:space="preserve">A </w:t>
      </w:r>
      <w:r>
        <w:rPr>
          <w:rFonts w:ascii="Gill Sans" w:eastAsia="Gill Sans" w:hAnsi="Gill Sans" w:cs="Gill Sans"/>
          <w:b/>
          <w:sz w:val="24"/>
          <w:szCs w:val="24"/>
        </w:rPr>
        <w:t>full</w:t>
      </w:r>
      <w:r>
        <w:rPr>
          <w:rFonts w:ascii="Gill Sans" w:eastAsia="Gill Sans" w:hAnsi="Gill Sans" w:cs="Gill Sans"/>
          <w:sz w:val="24"/>
          <w:szCs w:val="24"/>
        </w:rPr>
        <w:t xml:space="preserve"> draft of the questionnaire, interview questions, survey or experiment</w:t>
      </w:r>
    </w:p>
    <w:p w:rsidR="00764BB2" w:rsidRDefault="003C7FBA">
      <w:pPr>
        <w:ind w:left="720"/>
        <w:rPr>
          <w:rFonts w:ascii="Gill Sans" w:eastAsia="Gill Sans" w:hAnsi="Gill Sans" w:cs="Gill Sans"/>
          <w:sz w:val="24"/>
          <w:szCs w:val="24"/>
        </w:rPr>
      </w:pPr>
      <w:r>
        <w:rPr>
          <w:rFonts w:ascii="Gill Sans" w:eastAsia="Gill Sans" w:hAnsi="Gill Sans" w:cs="Gill Sans"/>
          <w:sz w:val="24"/>
          <w:szCs w:val="24"/>
        </w:rPr>
        <w:t>PLUS:</w:t>
      </w:r>
    </w:p>
    <w:p w:rsidR="00764BB2" w:rsidRDefault="003C7FBA">
      <w:pPr>
        <w:numPr>
          <w:ilvl w:val="0"/>
          <w:numId w:val="2"/>
        </w:numPr>
        <w:pBdr>
          <w:top w:val="nil"/>
          <w:left w:val="nil"/>
          <w:bottom w:val="nil"/>
          <w:right w:val="nil"/>
          <w:between w:val="nil"/>
        </w:pBdr>
        <w:spacing w:after="0"/>
        <w:rPr>
          <w:rFonts w:ascii="Gill Sans" w:eastAsia="Gill Sans" w:hAnsi="Gill Sans" w:cs="Gill Sans"/>
          <w:color w:val="000000"/>
          <w:sz w:val="24"/>
          <w:szCs w:val="24"/>
        </w:rPr>
      </w:pPr>
      <w:r>
        <w:rPr>
          <w:rFonts w:ascii="Gill Sans" w:eastAsia="Gill Sans" w:hAnsi="Gill Sans" w:cs="Gill Sans"/>
          <w:color w:val="000000"/>
          <w:sz w:val="24"/>
          <w:szCs w:val="24"/>
        </w:rPr>
        <w:t>Participant Information Sheet</w:t>
      </w:r>
    </w:p>
    <w:p w:rsidR="00764BB2" w:rsidRDefault="003C7FBA">
      <w:pPr>
        <w:numPr>
          <w:ilvl w:val="0"/>
          <w:numId w:val="2"/>
        </w:numPr>
        <w:pBdr>
          <w:top w:val="nil"/>
          <w:left w:val="nil"/>
          <w:bottom w:val="nil"/>
          <w:right w:val="nil"/>
          <w:between w:val="nil"/>
        </w:pBdr>
        <w:spacing w:after="0"/>
        <w:rPr>
          <w:rFonts w:ascii="Gill Sans" w:eastAsia="Gill Sans" w:hAnsi="Gill Sans" w:cs="Gill Sans"/>
          <w:color w:val="000000"/>
          <w:sz w:val="24"/>
          <w:szCs w:val="24"/>
        </w:rPr>
      </w:pPr>
      <w:r>
        <w:rPr>
          <w:rFonts w:ascii="Gill Sans" w:eastAsia="Gill Sans" w:hAnsi="Gill Sans" w:cs="Gill Sans"/>
          <w:color w:val="000000"/>
          <w:sz w:val="24"/>
          <w:szCs w:val="24"/>
        </w:rPr>
        <w:t>Participant Informed Consent Form</w:t>
      </w:r>
    </w:p>
    <w:p w:rsidR="00764BB2" w:rsidRDefault="003C7FBA">
      <w:pPr>
        <w:numPr>
          <w:ilvl w:val="0"/>
          <w:numId w:val="2"/>
        </w:numPr>
        <w:pBdr>
          <w:top w:val="nil"/>
          <w:left w:val="nil"/>
          <w:bottom w:val="nil"/>
          <w:right w:val="nil"/>
          <w:between w:val="nil"/>
        </w:pBdr>
        <w:spacing w:after="0"/>
        <w:rPr>
          <w:rFonts w:ascii="Gill Sans" w:eastAsia="Gill Sans" w:hAnsi="Gill Sans" w:cs="Gill Sans"/>
          <w:color w:val="000000"/>
          <w:sz w:val="24"/>
          <w:szCs w:val="24"/>
        </w:rPr>
      </w:pPr>
      <w:r>
        <w:rPr>
          <w:rFonts w:ascii="Gill Sans" w:eastAsia="Gill Sans" w:hAnsi="Gill Sans" w:cs="Gill Sans"/>
          <w:color w:val="000000"/>
          <w:sz w:val="24"/>
          <w:szCs w:val="24"/>
        </w:rPr>
        <w:t>Participant Debrief Sheet</w:t>
      </w:r>
    </w:p>
    <w:p w:rsidR="00764BB2" w:rsidRDefault="003C7FBA">
      <w:pPr>
        <w:numPr>
          <w:ilvl w:val="0"/>
          <w:numId w:val="2"/>
        </w:numPr>
        <w:pBdr>
          <w:top w:val="nil"/>
          <w:left w:val="nil"/>
          <w:bottom w:val="nil"/>
          <w:right w:val="nil"/>
          <w:between w:val="nil"/>
        </w:pBdr>
        <w:spacing w:after="0"/>
        <w:rPr>
          <w:rFonts w:ascii="Gill Sans" w:eastAsia="Gill Sans" w:hAnsi="Gill Sans" w:cs="Gill Sans"/>
          <w:color w:val="000000"/>
          <w:sz w:val="24"/>
          <w:szCs w:val="24"/>
        </w:rPr>
      </w:pPr>
      <w:r>
        <w:rPr>
          <w:rFonts w:ascii="Gill Sans" w:eastAsia="Gill Sans" w:hAnsi="Gill Sans" w:cs="Gill Sans"/>
          <w:color w:val="000000"/>
          <w:sz w:val="24"/>
          <w:szCs w:val="24"/>
        </w:rPr>
        <w:t>Evidence of organisational approval (where relevant)</w:t>
      </w:r>
    </w:p>
    <w:p w:rsidR="00764BB2" w:rsidRDefault="003C7FBA">
      <w:pPr>
        <w:numPr>
          <w:ilvl w:val="0"/>
          <w:numId w:val="2"/>
        </w:numPr>
        <w:pBdr>
          <w:top w:val="nil"/>
          <w:left w:val="nil"/>
          <w:bottom w:val="nil"/>
          <w:right w:val="nil"/>
          <w:between w:val="nil"/>
        </w:pBdr>
        <w:rPr>
          <w:rFonts w:ascii="Gill Sans" w:eastAsia="Gill Sans" w:hAnsi="Gill Sans" w:cs="Gill Sans"/>
          <w:color w:val="000000"/>
          <w:sz w:val="24"/>
          <w:szCs w:val="24"/>
        </w:rPr>
      </w:pPr>
      <w:r>
        <w:rPr>
          <w:rFonts w:ascii="Gill Sans" w:eastAsia="Gill Sans" w:hAnsi="Gill Sans" w:cs="Gill Sans"/>
          <w:color w:val="000000"/>
          <w:sz w:val="24"/>
          <w:szCs w:val="24"/>
        </w:rPr>
        <w:t>Recruitment poster/invitation letter or email</w:t>
      </w:r>
    </w:p>
    <w:p w:rsidR="00764BB2" w:rsidRDefault="003C7FBA">
      <w:pPr>
        <w:spacing w:after="0" w:line="240" w:lineRule="auto"/>
        <w:ind w:left="1080"/>
        <w:rPr>
          <w:rFonts w:ascii="Gill Sans" w:eastAsia="Gill Sans" w:hAnsi="Gill Sans" w:cs="Gill Sans"/>
          <w:sz w:val="24"/>
          <w:szCs w:val="24"/>
        </w:rPr>
      </w:pPr>
      <w:r>
        <w:rPr>
          <w:rFonts w:ascii="Gill Sans" w:eastAsia="Gill Sans" w:hAnsi="Gill Sans" w:cs="Gill Sans"/>
          <w:sz w:val="24"/>
          <w:szCs w:val="24"/>
        </w:rPr>
        <w:t>These forms can be found in the Dissertation Module on ilearn</w:t>
      </w:r>
    </w:p>
    <w:p w:rsidR="00764BB2" w:rsidRDefault="00764BB2">
      <w:pPr>
        <w:spacing w:after="0" w:line="240" w:lineRule="auto"/>
        <w:ind w:left="1080"/>
        <w:rPr>
          <w:rFonts w:ascii="Gill Sans" w:eastAsia="Gill Sans" w:hAnsi="Gill Sans" w:cs="Gill Sans"/>
          <w:sz w:val="24"/>
          <w:szCs w:val="24"/>
        </w:rPr>
      </w:pPr>
    </w:p>
    <w:p w:rsidR="00764BB2" w:rsidRDefault="003C7FBA">
      <w:pPr>
        <w:pBdr>
          <w:top w:val="nil"/>
          <w:left w:val="nil"/>
          <w:bottom w:val="nil"/>
          <w:right w:val="nil"/>
          <w:between w:val="nil"/>
        </w:pBdr>
        <w:shd w:val="clear" w:color="auto" w:fill="FFFFFF"/>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 xml:space="preserve">A proviso is to be used if all of the correct paperwork has been submitted, and this includes a questionnaire that addresses the research aims and objectives but which requires some minor amendments such as phrasing of questions, typos, grammatical errors </w:t>
      </w:r>
      <w:r>
        <w:rPr>
          <w:rFonts w:ascii="Gill Sans" w:eastAsia="Gill Sans" w:hAnsi="Gill Sans" w:cs="Gill Sans"/>
          <w:color w:val="000000"/>
          <w:sz w:val="24"/>
          <w:szCs w:val="24"/>
        </w:rPr>
        <w:t>and so on. Therefore, the form can be approved as long as the conditions of the proviso are met. Guarantee of the changes being met can be authorised by the supervisor and this will save going through the whole proposal/ethics approval process again. The s</w:t>
      </w:r>
      <w:r>
        <w:rPr>
          <w:rFonts w:ascii="Gill Sans" w:eastAsia="Gill Sans" w:hAnsi="Gill Sans" w:cs="Gill Sans"/>
          <w:color w:val="000000"/>
          <w:sz w:val="24"/>
          <w:szCs w:val="24"/>
        </w:rPr>
        <w:t>upervisor MUST see the proviso changes before the student uses the instrument.</w:t>
      </w:r>
    </w:p>
    <w:p w:rsidR="00764BB2" w:rsidRDefault="003C7FBA">
      <w:pPr>
        <w:pBdr>
          <w:top w:val="nil"/>
          <w:left w:val="nil"/>
          <w:bottom w:val="nil"/>
          <w:right w:val="nil"/>
          <w:between w:val="nil"/>
        </w:pBdr>
        <w:shd w:val="clear" w:color="auto" w:fill="FFFFFF"/>
        <w:spacing w:after="0" w:line="240" w:lineRule="auto"/>
        <w:rPr>
          <w:rFonts w:ascii="Gill Sans" w:eastAsia="Gill Sans" w:hAnsi="Gill Sans" w:cs="Gill Sans"/>
          <w:color w:val="201F1E"/>
          <w:sz w:val="24"/>
          <w:szCs w:val="24"/>
        </w:rPr>
      </w:pPr>
      <w:r>
        <w:rPr>
          <w:rFonts w:ascii="Gill Sans" w:eastAsia="Gill Sans" w:hAnsi="Gill Sans" w:cs="Gill Sans"/>
          <w:color w:val="201F1E"/>
          <w:sz w:val="24"/>
          <w:szCs w:val="24"/>
        </w:rPr>
        <w:t> </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Are you using an external research instrument or validated scale? (e.g. survey/psychometric))</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 xml:space="preserve">If yes, please provide a reference. </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Are you sourcing primary data inv</w:t>
      </w:r>
      <w:r>
        <w:rPr>
          <w:rFonts w:ascii="Gill Sans" w:eastAsia="Gill Sans" w:hAnsi="Gill Sans" w:cs="Gill Sans"/>
          <w:color w:val="000000"/>
          <w:sz w:val="24"/>
          <w:szCs w:val="24"/>
        </w:rPr>
        <w:t>olving participants (e.g. Surveys, interviews, focus group, Internet forums)?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Are you dealing with sensitive data (e.g. personal data, organisational data, those with vulnerable groups)?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outline how this data will be stored securely to ensure compliance with GDPR (all data MUST be stored on the AU Onedrive, not on personal drives)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spacing w:after="0"/>
        <w:rPr>
          <w:rFonts w:ascii="Gill Sans" w:eastAsia="Gill Sans" w:hAnsi="Gill Sans" w:cs="Gill Sans"/>
          <w:color w:val="000000"/>
          <w:sz w:val="24"/>
          <w:szCs w:val="24"/>
        </w:rPr>
      </w:pPr>
      <w:r>
        <w:rPr>
          <w:rFonts w:ascii="Gill Sans" w:eastAsia="Gill Sans" w:hAnsi="Gill Sans" w:cs="Gill Sans"/>
          <w:color w:val="000000"/>
          <w:sz w:val="24"/>
          <w:szCs w:val="24"/>
        </w:rPr>
        <w:t>Are you sourcing secondary data? (e.g. Information from web sites, journal articles, archives)</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provide details</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rPr>
          <w:rFonts w:ascii="Gill Sans" w:eastAsia="Gill Sans" w:hAnsi="Gill Sans" w:cs="Gill Sans"/>
          <w:color w:val="000000"/>
          <w:sz w:val="24"/>
          <w:szCs w:val="24"/>
        </w:rPr>
      </w:pPr>
      <w:r>
        <w:rPr>
          <w:rFonts w:ascii="Gill Sans" w:eastAsia="Gill Sans" w:hAnsi="Gill Sans" w:cs="Gill Sans"/>
          <w:color w:val="000000"/>
          <w:sz w:val="24"/>
          <w:szCs w:val="24"/>
        </w:rPr>
        <w:t xml:space="preserve">Does the study require DBS (Disclosure and Barring Service) checks? </w:t>
      </w:r>
    </w:p>
    <w:p w:rsidR="00764BB2" w:rsidRDefault="003C7FBA">
      <w:pPr>
        <w:ind w:left="360"/>
        <w:rPr>
          <w:rFonts w:ascii="Gill Sans" w:eastAsia="Gill Sans" w:hAnsi="Gill Sans" w:cs="Gill Sans"/>
          <w:sz w:val="24"/>
          <w:szCs w:val="24"/>
        </w:rPr>
      </w:pPr>
      <w:r>
        <w:rPr>
          <w:rFonts w:ascii="Gill Sans" w:eastAsia="Gill Sans" w:hAnsi="Gill Sans" w:cs="Gill Sans"/>
          <w:sz w:val="24"/>
          <w:szCs w:val="24"/>
        </w:rPr>
        <w:t>**Please note that unless already working with thi</w:t>
      </w:r>
      <w:r>
        <w:rPr>
          <w:rFonts w:ascii="Gill Sans" w:eastAsia="Gill Sans" w:hAnsi="Gill Sans" w:cs="Gill Sans"/>
          <w:sz w:val="24"/>
          <w:szCs w:val="24"/>
        </w:rPr>
        <w:t>s population, permission will not be granted to students to data collect from this population)</w:t>
      </w: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provide serial number, date obtained and expiry data</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rPr>
          <w:rFonts w:ascii="Gill Sans" w:eastAsia="Gill Sans" w:hAnsi="Gill Sans" w:cs="Gill Sans"/>
          <w:color w:val="000000"/>
          <w:sz w:val="24"/>
          <w:szCs w:val="24"/>
        </w:rPr>
      </w:pPr>
      <w:r>
        <w:rPr>
          <w:rFonts w:ascii="Gill Sans" w:eastAsia="Gill Sans" w:hAnsi="Gill Sans" w:cs="Gill Sans"/>
          <w:color w:val="000000"/>
          <w:sz w:val="24"/>
          <w:szCs w:val="24"/>
        </w:rPr>
        <w:t>Does the study involve direct contact with:</w:t>
      </w:r>
    </w:p>
    <w:p w:rsidR="00764BB2" w:rsidRDefault="003C7FBA">
      <w:pPr>
        <w:ind w:left="360"/>
        <w:rPr>
          <w:rFonts w:ascii="Gill Sans" w:eastAsia="Gill Sans" w:hAnsi="Gill Sans" w:cs="Gill Sans"/>
          <w:sz w:val="24"/>
          <w:szCs w:val="24"/>
        </w:rPr>
      </w:pPr>
      <w:r>
        <w:rPr>
          <w:rFonts w:ascii="Gill Sans" w:eastAsia="Gill Sans" w:hAnsi="Gill Sans" w:cs="Gill Sans"/>
          <w:sz w:val="24"/>
          <w:szCs w:val="24"/>
        </w:rPr>
        <w:t>**Please note that unless already working with this population, permission will not be granted to students to data collect from this population)</w:t>
      </w: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Vulnerable adults (e.g. learning difficulties, dementia, living in residential care)</w:t>
      </w:r>
      <w:r>
        <w:rPr>
          <w:rFonts w:ascii="Gill Sans" w:eastAsia="Gill Sans" w:hAnsi="Gill Sans" w:cs="Gill Sans"/>
          <w:color w:val="000000"/>
          <w:sz w:val="24"/>
          <w:szCs w:val="24"/>
        </w:rPr>
        <w:tab/>
        <w:t>YES/NO</w:t>
      </w: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Those under the age</w:t>
      </w:r>
      <w:r>
        <w:rPr>
          <w:rFonts w:ascii="Gill Sans" w:eastAsia="Gill Sans" w:hAnsi="Gill Sans" w:cs="Gill Sans"/>
          <w:color w:val="000000"/>
          <w:sz w:val="24"/>
          <w:szCs w:val="24"/>
        </w:rPr>
        <w:t xml:space="preserve"> of </w:t>
      </w:r>
      <w:sdt>
        <w:sdtPr>
          <w:tag w:val="goog_rdk_0"/>
          <w:id w:val="25716470"/>
        </w:sdtPr>
        <w:sdtContent>
          <w:del w:id="3" w:author="Sharon Watson" w:date="2020-02-18T08:11:00Z">
            <w:r>
              <w:rPr>
                <w:rFonts w:ascii="Gill Sans" w:eastAsia="Gill Sans" w:hAnsi="Gill Sans" w:cs="Gill Sans"/>
                <w:color w:val="000000"/>
                <w:sz w:val="24"/>
                <w:szCs w:val="24"/>
              </w:rPr>
              <w:delText xml:space="preserve"> </w:delText>
            </w:r>
          </w:del>
        </w:sdtContent>
      </w:sdt>
      <w:r>
        <w:rPr>
          <w:rFonts w:ascii="Gill Sans" w:eastAsia="Gill Sans" w:hAnsi="Gill Sans" w:cs="Gill Sans"/>
          <w:color w:val="000000"/>
          <w:sz w:val="24"/>
          <w:szCs w:val="24"/>
        </w:rPr>
        <w:t>18</w:t>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t>YES/NO</w:t>
      </w: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Adults in prison/remanded in custody/on bail</w:t>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r>
      <w:r>
        <w:rPr>
          <w:rFonts w:ascii="Gill Sans" w:eastAsia="Gill Sans" w:hAnsi="Gill Sans" w:cs="Gill Sans"/>
          <w:color w:val="000000"/>
          <w:sz w:val="24"/>
          <w:szCs w:val="24"/>
        </w:rPr>
        <w:tab/>
        <w:t>YES/NO</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outline the participant group</w:t>
      </w:r>
    </w:p>
    <w:p w:rsidR="00764BB2" w:rsidRDefault="00764BB2">
      <w:pPr>
        <w:pBdr>
          <w:top w:val="nil"/>
          <w:left w:val="nil"/>
          <w:bottom w:val="nil"/>
          <w:right w:val="nil"/>
          <w:between w:val="nil"/>
        </w:pBdr>
        <w:spacing w:after="0"/>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ind w:left="720"/>
        <w:rPr>
          <w:rFonts w:ascii="Gill Sans" w:eastAsia="Gill Sans" w:hAnsi="Gill Sans" w:cs="Gill Sans"/>
          <w:color w:val="000000"/>
          <w:sz w:val="24"/>
          <w:szCs w:val="24"/>
        </w:rPr>
      </w:pPr>
    </w:p>
    <w:p w:rsidR="00764BB2" w:rsidRDefault="003C7FBA">
      <w:pPr>
        <w:pStyle w:val="Heading1"/>
        <w:spacing w:before="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Data Security</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Can you guarantee the full security and confidentiality of data collected?</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ind w:firstLine="720"/>
        <w:rPr>
          <w:rFonts w:ascii="Gill Sans" w:eastAsia="Gill Sans" w:hAnsi="Gill Sans" w:cs="Gill Sans"/>
          <w:sz w:val="24"/>
          <w:szCs w:val="24"/>
        </w:rPr>
      </w:pPr>
      <w:r>
        <w:rPr>
          <w:rFonts w:ascii="Gill Sans" w:eastAsia="Gill Sans" w:hAnsi="Gill Sans" w:cs="Gill Sans"/>
          <w:sz w:val="24"/>
          <w:szCs w:val="24"/>
        </w:rPr>
        <w:t>YES/NO</w:t>
      </w:r>
    </w:p>
    <w:p w:rsidR="00764BB2" w:rsidRDefault="00764BB2">
      <w:pPr>
        <w:spacing w:after="0" w:line="240" w:lineRule="auto"/>
        <w:ind w:firstLine="720"/>
        <w:rPr>
          <w:rFonts w:ascii="Gill Sans" w:eastAsia="Gill Sans" w:hAnsi="Gill Sans" w:cs="Gill Sans"/>
          <w:sz w:val="24"/>
          <w:szCs w:val="24"/>
        </w:rPr>
      </w:pP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ab/>
        <w:t>If no, please outline reasons</w:t>
      </w:r>
    </w:p>
    <w:p w:rsidR="00764BB2" w:rsidRDefault="00764BB2">
      <w:pPr>
        <w:spacing w:after="0" w:line="240" w:lineRule="auto"/>
        <w:rPr>
          <w:rFonts w:ascii="Gill Sans" w:eastAsia="Gill Sans" w:hAnsi="Gill Sans" w:cs="Gill Sans"/>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spacing w:after="0" w:line="240" w:lineRule="auto"/>
        <w:ind w:left="360"/>
        <w:rPr>
          <w:rFonts w:ascii="Gill Sans" w:eastAsia="Gill Sans" w:hAnsi="Gill Sans" w:cs="Gill Sans"/>
          <w:sz w:val="24"/>
          <w:szCs w:val="24"/>
        </w:rPr>
      </w:pPr>
      <w:r>
        <w:rPr>
          <w:rFonts w:ascii="Gill Sans" w:eastAsia="Gill Sans" w:hAnsi="Gill Sans" w:cs="Gill Sans"/>
          <w:sz w:val="24"/>
          <w:szCs w:val="24"/>
        </w:rPr>
        <w:t>**Please note that any electronic data should be stored on Arden University’s one drive (therefore students must use their Arden email address for data collection, communication etc.)</w:t>
      </w:r>
    </w:p>
    <w:p w:rsidR="00764BB2" w:rsidRDefault="00764BB2">
      <w:pPr>
        <w:spacing w:after="0" w:line="240" w:lineRule="auto"/>
        <w:ind w:left="360"/>
        <w:rPr>
          <w:rFonts w:ascii="Gill Sans" w:eastAsia="Gill Sans" w:hAnsi="Gill Sans" w:cs="Gill Sans"/>
          <w:sz w:val="24"/>
          <w:szCs w:val="24"/>
        </w:rPr>
      </w:pPr>
    </w:p>
    <w:p w:rsidR="00764BB2" w:rsidRDefault="00764BB2">
      <w:pPr>
        <w:spacing w:after="0" w:line="240" w:lineRule="auto"/>
        <w:ind w:left="360"/>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Please outline how you will ensure anonymity and confidentiality of data</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you be responsible for destroying the data after the research is complete?</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at what date will the data be destroyed?</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no, who will be responsible?</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**Please note that data should be destroyed as soon as possible (when full data usage has been completed) but no later than 3 years from data collection.</w:t>
      </w:r>
    </w:p>
    <w:p w:rsidR="00764BB2" w:rsidRDefault="00764BB2">
      <w:pPr>
        <w:spacing w:after="0" w:line="240" w:lineRule="auto"/>
        <w:rPr>
          <w:rFonts w:ascii="Gill Sans" w:eastAsia="Gill Sans" w:hAnsi="Gill Sans" w:cs="Gill Sans"/>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pStyle w:val="Heading1"/>
        <w:spacing w:before="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Informed Consent</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all participants receive information as to why the research is being conducted</w:t>
      </w:r>
      <w:r>
        <w:rPr>
          <w:rFonts w:ascii="Gill Sans" w:eastAsia="Gill Sans" w:hAnsi="Gill Sans" w:cs="Gill Sans"/>
          <w:color w:val="000000"/>
          <w:sz w:val="24"/>
          <w:szCs w:val="24"/>
        </w:rPr>
        <w:t xml:space="preserve"> and what their participation will involve?</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no, please state reasons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all participants be asked to give informed consent before the study starts?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lastRenderedPageBreak/>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no, please state reasons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all participants be told of the data being collected and how the data be used?</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ind w:firstLine="720"/>
        <w:rPr>
          <w:rFonts w:ascii="Gill Sans" w:eastAsia="Gill Sans" w:hAnsi="Gill Sans" w:cs="Gill Sans"/>
          <w:sz w:val="24"/>
          <w:szCs w:val="24"/>
        </w:rPr>
      </w:pPr>
      <w:r>
        <w:rPr>
          <w:rFonts w:ascii="Gill Sans" w:eastAsia="Gill Sans" w:hAnsi="Gill Sans" w:cs="Gill Sans"/>
          <w:sz w:val="24"/>
          <w:szCs w:val="24"/>
        </w:rPr>
        <w:t>YES/NO</w:t>
      </w:r>
    </w:p>
    <w:p w:rsidR="00764BB2" w:rsidRDefault="00764BB2">
      <w:pPr>
        <w:spacing w:after="0" w:line="240" w:lineRule="auto"/>
        <w:ind w:firstLine="720"/>
        <w:rPr>
          <w:rFonts w:ascii="Gill Sans" w:eastAsia="Gill Sans" w:hAnsi="Gill Sans" w:cs="Gill Sans"/>
          <w:sz w:val="24"/>
          <w:szCs w:val="24"/>
        </w:rPr>
      </w:pP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ab/>
        <w:t>If no, please state reasons</w:t>
      </w:r>
    </w:p>
    <w:p w:rsidR="00764BB2" w:rsidRDefault="00764BB2">
      <w:pPr>
        <w:spacing w:after="0" w:line="240" w:lineRule="auto"/>
        <w:rPr>
          <w:rFonts w:ascii="Gill Sans" w:eastAsia="Gill Sans" w:hAnsi="Gill Sans" w:cs="Gill Sans"/>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all participants be told that they do not have to participate in the research?</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ind w:left="720"/>
        <w:rPr>
          <w:rFonts w:ascii="Gill Sans" w:eastAsia="Gill Sans" w:hAnsi="Gill Sans" w:cs="Gill Sans"/>
          <w:sz w:val="24"/>
          <w:szCs w:val="24"/>
        </w:rPr>
      </w:pPr>
      <w:r>
        <w:rPr>
          <w:rFonts w:ascii="Gill Sans" w:eastAsia="Gill Sans" w:hAnsi="Gill Sans" w:cs="Gill Sans"/>
          <w:sz w:val="24"/>
          <w:szCs w:val="24"/>
        </w:rPr>
        <w:t>YES/NO</w:t>
      </w:r>
    </w:p>
    <w:p w:rsidR="00764BB2" w:rsidRDefault="00764BB2">
      <w:pPr>
        <w:spacing w:after="0" w:line="240" w:lineRule="auto"/>
        <w:ind w:left="720"/>
        <w:rPr>
          <w:rFonts w:ascii="Gill Sans" w:eastAsia="Gill Sans" w:hAnsi="Gill Sans" w:cs="Gill Sans"/>
          <w:sz w:val="24"/>
          <w:szCs w:val="24"/>
        </w:rPr>
      </w:pPr>
    </w:p>
    <w:p w:rsidR="00764BB2" w:rsidRDefault="003C7FBA">
      <w:pPr>
        <w:spacing w:after="0" w:line="240" w:lineRule="auto"/>
        <w:ind w:left="720"/>
        <w:rPr>
          <w:rFonts w:ascii="Gill Sans" w:eastAsia="Gill Sans" w:hAnsi="Gill Sans" w:cs="Gill Sans"/>
          <w:sz w:val="24"/>
          <w:szCs w:val="24"/>
        </w:rPr>
      </w:pPr>
      <w:r>
        <w:rPr>
          <w:rFonts w:ascii="Gill Sans" w:eastAsia="Gill Sans" w:hAnsi="Gill Sans" w:cs="Gill Sans"/>
          <w:sz w:val="24"/>
          <w:szCs w:val="24"/>
        </w:rPr>
        <w:t>If no, please state reasons</w:t>
      </w:r>
    </w:p>
    <w:p w:rsidR="00764BB2" w:rsidRDefault="00764BB2">
      <w:pPr>
        <w:spacing w:after="0" w:line="240" w:lineRule="auto"/>
        <w:ind w:left="720"/>
        <w:rPr>
          <w:rFonts w:ascii="Gill Sans" w:eastAsia="Gill Sans" w:hAnsi="Gill Sans" w:cs="Gill Sans"/>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Does the study involve deception?</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ind w:left="720"/>
        <w:rPr>
          <w:rFonts w:ascii="Gill Sans" w:eastAsia="Gill Sans" w:hAnsi="Gill Sans" w:cs="Gill Sans"/>
          <w:sz w:val="24"/>
          <w:szCs w:val="24"/>
        </w:rPr>
      </w:pPr>
      <w:r>
        <w:rPr>
          <w:rFonts w:ascii="Gill Sans" w:eastAsia="Gill Sans" w:hAnsi="Gill Sans" w:cs="Gill Sans"/>
          <w:sz w:val="24"/>
          <w:szCs w:val="24"/>
        </w:rPr>
        <w:t>If yes, please provide detail</w:t>
      </w:r>
    </w:p>
    <w:p w:rsidR="00764BB2" w:rsidRDefault="00764BB2">
      <w:pPr>
        <w:spacing w:after="0" w:line="240" w:lineRule="auto"/>
        <w:ind w:left="720"/>
        <w:rPr>
          <w:rFonts w:ascii="Gill Sans" w:eastAsia="Gill Sans" w:hAnsi="Gill Sans" w:cs="Gill Sans"/>
          <w:sz w:val="24"/>
          <w:szCs w:val="24"/>
        </w:rPr>
      </w:pPr>
    </w:p>
    <w:p w:rsidR="00764BB2" w:rsidRDefault="00764BB2">
      <w:pPr>
        <w:spacing w:after="0" w:line="240" w:lineRule="auto"/>
        <w:ind w:left="720"/>
        <w:rPr>
          <w:rFonts w:ascii="Gill Sans" w:eastAsia="Gill Sans" w:hAnsi="Gill Sans" w:cs="Gill Sans"/>
          <w:sz w:val="24"/>
          <w:szCs w:val="24"/>
        </w:rPr>
      </w:pPr>
    </w:p>
    <w:p w:rsidR="00764BB2" w:rsidRDefault="003C7FBA">
      <w:pPr>
        <w:pStyle w:val="Heading1"/>
        <w:spacing w:before="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Risk of Harm</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Is there any risk that the research may lead to physical/psychological harm or disclosure of criminal activities/convictions?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outline and explain what you will do to reduce risks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Is there any significant risk that participants may disclose the harming of others or harming of themselves?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ind w:firstLine="720"/>
        <w:rPr>
          <w:rFonts w:ascii="Gill Sans" w:eastAsia="Gill Sans" w:hAnsi="Gill Sans" w:cs="Gill Sans"/>
          <w:sz w:val="24"/>
          <w:szCs w:val="24"/>
        </w:rPr>
      </w:pPr>
      <w:r>
        <w:rPr>
          <w:rFonts w:ascii="Gill Sans" w:eastAsia="Gill Sans" w:hAnsi="Gill Sans" w:cs="Gill Sans"/>
          <w:sz w:val="24"/>
          <w:szCs w:val="24"/>
        </w:rPr>
        <w:t>YES/NO</w:t>
      </w:r>
    </w:p>
    <w:p w:rsidR="00764BB2" w:rsidRDefault="00764BB2">
      <w:pPr>
        <w:spacing w:after="0" w:line="240" w:lineRule="auto"/>
        <w:ind w:firstLine="720"/>
        <w:rPr>
          <w:rFonts w:ascii="Gill Sans" w:eastAsia="Gill Sans" w:hAnsi="Gill Sans" w:cs="Gill Sans"/>
          <w:sz w:val="24"/>
          <w:szCs w:val="24"/>
        </w:rPr>
      </w:pPr>
    </w:p>
    <w:p w:rsidR="00764BB2" w:rsidRDefault="003C7FBA">
      <w:pPr>
        <w:spacing w:after="0" w:line="240" w:lineRule="auto"/>
        <w:rPr>
          <w:rFonts w:ascii="Gill Sans" w:eastAsia="Gill Sans" w:hAnsi="Gill Sans" w:cs="Gill Sans"/>
          <w:sz w:val="24"/>
          <w:szCs w:val="24"/>
        </w:rPr>
      </w:pPr>
      <w:r>
        <w:rPr>
          <w:rFonts w:ascii="Gill Sans" w:eastAsia="Gill Sans" w:hAnsi="Gill Sans" w:cs="Gill Sans"/>
          <w:sz w:val="24"/>
          <w:szCs w:val="24"/>
        </w:rPr>
        <w:tab/>
        <w:t>If yes, please provide details and actions you will take</w:t>
      </w:r>
    </w:p>
    <w:p w:rsidR="00764BB2" w:rsidRDefault="00764BB2">
      <w:pPr>
        <w:spacing w:after="0" w:line="240" w:lineRule="auto"/>
        <w:rPr>
          <w:rFonts w:ascii="Gill Sans" w:eastAsia="Gill Sans" w:hAnsi="Gill Sans" w:cs="Gill Sans"/>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pStyle w:val="Heading1"/>
        <w:spacing w:before="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Particip</w:t>
      </w:r>
      <w:r>
        <w:rPr>
          <w:rFonts w:ascii="Gill Sans" w:eastAsia="Gill Sans" w:hAnsi="Gill Sans" w:cs="Gill Sans"/>
          <w:color w:val="000000"/>
          <w:sz w:val="24"/>
          <w:szCs w:val="24"/>
        </w:rPr>
        <w:t>ant Recruitment</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Are you proposing to recruit participants who are students or staff or Arden University?</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provide details of any potential conflict of interest and how this will be mitigated</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Employees of organisations?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how will permission be gained from the organisation?</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Students through educational institutions?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 xml:space="preserve"> 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how will permission be gained from the institution?</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Participants in residential care, social care, nursing homes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how will permission be gained from the organisation and individuals/carers?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Adults in prison, in custody, on remand</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how will permission be gained from the organisation and individuals?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Style w:val="Heading1"/>
        <w:spacing w:before="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Online Research</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any of your research involve online data collection?</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lastRenderedPageBreak/>
        <w:t>YES/NO</w:t>
      </w: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(e.g. online surveys, Facebook, Linkedin. Twitter)</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how will permission be obtained to collect data if necessary?</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you be using a survey software (e.g. Gorilla or Microsoft For</w:t>
      </w:r>
      <w:r>
        <w:rPr>
          <w:rFonts w:ascii="Gill Sans" w:eastAsia="Gill Sans" w:hAnsi="Gill Sans" w:cs="Gill Sans"/>
          <w:color w:val="000000"/>
          <w:sz w:val="24"/>
          <w:szCs w:val="24"/>
        </w:rPr>
        <w:t>ms)?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If yes, please provide details</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Style w:val="Heading1"/>
        <w:spacing w:before="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Participant Payment</w:t>
      </w: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Are payments/incentives being offered to participants?</w:t>
      </w:r>
      <w:r>
        <w:rPr>
          <w:rFonts w:ascii="Gill Sans" w:eastAsia="Gill Sans" w:hAnsi="Gill Sans" w:cs="Gill Sans"/>
          <w:color w:val="000000"/>
          <w:sz w:val="24"/>
          <w:szCs w:val="24"/>
        </w:rPr>
        <w:tab/>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spacing w:after="0" w:line="240" w:lineRule="auto"/>
        <w:ind w:left="720"/>
        <w:rPr>
          <w:rFonts w:ascii="Gill Sans" w:eastAsia="Gill Sans" w:hAnsi="Gill Sans" w:cs="Gill Sans"/>
          <w:sz w:val="24"/>
          <w:szCs w:val="24"/>
        </w:rPr>
      </w:pPr>
      <w:r>
        <w:rPr>
          <w:rFonts w:ascii="Gill Sans" w:eastAsia="Gill Sans" w:hAnsi="Gill Sans" w:cs="Gill Sans"/>
          <w:sz w:val="24"/>
          <w:szCs w:val="24"/>
        </w:rPr>
        <w:t>If yes, please provide details</w:t>
      </w:r>
    </w:p>
    <w:p w:rsidR="00764BB2" w:rsidRDefault="00764BB2">
      <w:pPr>
        <w:spacing w:after="0" w:line="240" w:lineRule="auto"/>
        <w:rPr>
          <w:rFonts w:ascii="Gill Sans" w:eastAsia="Gill Sans" w:hAnsi="Gill Sans" w:cs="Gill Sans"/>
          <w:sz w:val="24"/>
          <w:szCs w:val="24"/>
        </w:rPr>
      </w:pPr>
    </w:p>
    <w:p w:rsidR="00764BB2" w:rsidRDefault="00764BB2">
      <w:pPr>
        <w:spacing w:after="0" w:line="240" w:lineRule="auto"/>
        <w:rPr>
          <w:rFonts w:ascii="Gill Sans" w:eastAsia="Gill Sans" w:hAnsi="Gill Sans" w:cs="Gill Sans"/>
          <w:sz w:val="24"/>
          <w:szCs w:val="24"/>
        </w:rPr>
      </w:pPr>
    </w:p>
    <w:p w:rsidR="00764BB2" w:rsidRDefault="003C7FBA">
      <w:pPr>
        <w:numPr>
          <w:ilvl w:val="0"/>
          <w:numId w:val="1"/>
        </w:numPr>
        <w:pBdr>
          <w:top w:val="nil"/>
          <w:left w:val="nil"/>
          <w:bottom w:val="nil"/>
          <w:right w:val="nil"/>
          <w:between w:val="nil"/>
        </w:pBdr>
        <w:spacing w:after="0" w:line="240" w:lineRule="auto"/>
        <w:rPr>
          <w:rFonts w:ascii="Gill Sans" w:eastAsia="Gill Sans" w:hAnsi="Gill Sans" w:cs="Gill Sans"/>
          <w:color w:val="000000"/>
          <w:sz w:val="24"/>
          <w:szCs w:val="24"/>
        </w:rPr>
      </w:pPr>
      <w:r>
        <w:rPr>
          <w:rFonts w:ascii="Gill Sans" w:eastAsia="Gill Sans" w:hAnsi="Gill Sans" w:cs="Gill Sans"/>
          <w:color w:val="000000"/>
          <w:sz w:val="24"/>
          <w:szCs w:val="24"/>
        </w:rPr>
        <w:t>Will you tell participants that payment/incentives do not affect participants right to withdraw their data?</w:t>
      </w:r>
    </w:p>
    <w:p w:rsidR="00764BB2" w:rsidRDefault="00764BB2">
      <w:pPr>
        <w:pBdr>
          <w:top w:val="nil"/>
          <w:left w:val="nil"/>
          <w:bottom w:val="nil"/>
          <w:right w:val="nil"/>
          <w:between w:val="nil"/>
        </w:pBdr>
        <w:spacing w:after="0" w:line="240" w:lineRule="auto"/>
        <w:ind w:left="720"/>
        <w:rPr>
          <w:rFonts w:ascii="Gill Sans" w:eastAsia="Gill Sans" w:hAnsi="Gill Sans" w:cs="Gill Sans"/>
          <w:color w:val="000000"/>
          <w:sz w:val="24"/>
          <w:szCs w:val="24"/>
        </w:rPr>
      </w:pPr>
    </w:p>
    <w:p w:rsidR="00764BB2" w:rsidRDefault="003C7FBA">
      <w:pPr>
        <w:pBdr>
          <w:top w:val="nil"/>
          <w:left w:val="nil"/>
          <w:bottom w:val="nil"/>
          <w:right w:val="nil"/>
          <w:between w:val="nil"/>
        </w:pBdr>
        <w:spacing w:after="0" w:line="240" w:lineRule="auto"/>
        <w:ind w:left="720"/>
        <w:rPr>
          <w:rFonts w:ascii="Gill Sans" w:eastAsia="Gill Sans" w:hAnsi="Gill Sans" w:cs="Gill Sans"/>
          <w:color w:val="000000"/>
          <w:sz w:val="24"/>
          <w:szCs w:val="24"/>
        </w:rPr>
      </w:pPr>
      <w:r>
        <w:rPr>
          <w:rFonts w:ascii="Gill Sans" w:eastAsia="Gill Sans" w:hAnsi="Gill Sans" w:cs="Gill Sans"/>
          <w:color w:val="000000"/>
          <w:sz w:val="24"/>
          <w:szCs w:val="24"/>
        </w:rPr>
        <w:t>YES/NO</w:t>
      </w:r>
    </w:p>
    <w:sectPr w:rsidR="00764BB2" w:rsidSect="00764BB2">
      <w:footerReference w:type="default" r:id="rId16"/>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FBA" w:rsidRDefault="003C7FBA" w:rsidP="00764BB2">
      <w:pPr>
        <w:spacing w:after="0" w:line="240" w:lineRule="auto"/>
      </w:pPr>
      <w:r>
        <w:separator/>
      </w:r>
    </w:p>
  </w:endnote>
  <w:endnote w:type="continuationSeparator" w:id="1">
    <w:p w:rsidR="003C7FBA" w:rsidRDefault="003C7FBA" w:rsidP="00764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ill Sans">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BB2" w:rsidRDefault="003C7FBA">
    <w:pPr>
      <w:pBdr>
        <w:top w:val="nil"/>
        <w:left w:val="nil"/>
        <w:bottom w:val="nil"/>
        <w:right w:val="nil"/>
        <w:between w:val="nil"/>
      </w:pBdr>
      <w:tabs>
        <w:tab w:val="center" w:pos="4513"/>
        <w:tab w:val="right" w:pos="9026"/>
      </w:tabs>
      <w:spacing w:after="0" w:line="240" w:lineRule="auto"/>
      <w:rPr>
        <w:color w:val="000000"/>
      </w:rPr>
    </w:pPr>
    <w:r>
      <w:rPr>
        <w:color w:val="000000"/>
      </w:rPr>
      <w:t>RC 03 Combined Research Proposal and Ethics Form v3 Jul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FBA" w:rsidRDefault="003C7FBA" w:rsidP="00764BB2">
      <w:pPr>
        <w:spacing w:after="0" w:line="240" w:lineRule="auto"/>
      </w:pPr>
      <w:r>
        <w:separator/>
      </w:r>
    </w:p>
  </w:footnote>
  <w:footnote w:type="continuationSeparator" w:id="1">
    <w:p w:rsidR="003C7FBA" w:rsidRDefault="003C7FBA" w:rsidP="00764B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0AB"/>
    <w:multiLevelType w:val="multilevel"/>
    <w:tmpl w:val="FC3E6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7416B6"/>
    <w:multiLevelType w:val="multilevel"/>
    <w:tmpl w:val="FE1644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35DF7698"/>
    <w:multiLevelType w:val="multilevel"/>
    <w:tmpl w:val="F55C9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4EE33D1"/>
    <w:multiLevelType w:val="multilevel"/>
    <w:tmpl w:val="0BB8F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4BB2"/>
    <w:rsid w:val="003C7FBA"/>
    <w:rsid w:val="00764BB2"/>
    <w:rsid w:val="00C74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B2"/>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0"/>
    <w:next w:val="normal0"/>
    <w:rsid w:val="00764BB2"/>
    <w:pPr>
      <w:keepNext/>
      <w:keepLines/>
      <w:spacing w:before="240" w:after="40"/>
      <w:outlineLvl w:val="3"/>
    </w:pPr>
    <w:rPr>
      <w:b/>
      <w:sz w:val="24"/>
      <w:szCs w:val="24"/>
    </w:rPr>
  </w:style>
  <w:style w:type="paragraph" w:styleId="Heading5">
    <w:name w:val="heading 5"/>
    <w:basedOn w:val="normal0"/>
    <w:next w:val="normal0"/>
    <w:rsid w:val="00764BB2"/>
    <w:pPr>
      <w:keepNext/>
      <w:keepLines/>
      <w:spacing w:before="220" w:after="40"/>
      <w:outlineLvl w:val="4"/>
    </w:pPr>
    <w:rPr>
      <w:b/>
    </w:rPr>
  </w:style>
  <w:style w:type="paragraph" w:styleId="Heading6">
    <w:name w:val="heading 6"/>
    <w:basedOn w:val="normal0"/>
    <w:next w:val="normal0"/>
    <w:rsid w:val="00764B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4BB2"/>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764BB2"/>
    <w:rPr>
      <w:color w:val="5A5A5A"/>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table" w:customStyle="1" w:styleId="a">
    <w:basedOn w:val="TableNormal"/>
    <w:rsid w:val="00764BB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64BB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64BB2"/>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7eMq7x2+hellrZ9cRiGPQt+bBw==">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2023-04-25T15:14:00Z</dcterms:created>
  <dcterms:modified xsi:type="dcterms:W3CDTF">2023-04-25T15:14:00Z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0x01010080303EF7942F9F4396F066D00F20A3FD</vt:lpwstr>
  </property>
</Properties>
</file>