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diagrams/drawing3.xml" ContentType="application/vnd.ms-office.drawingml.diagramDrawing+xml"/>
  <Override PartName="/word/settings.xml" ContentType="application/vnd.openxmlformats-officedocument.wordprocessingml.settings+xml"/>
  <Override PartName="/word/diagrams/drawing2.xml" ContentType="application/vnd.ms-office.drawingml.diagramDrawing+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176" w:rsidRPr="002C7D57" w:rsidRDefault="001F4176" w:rsidP="00757B74">
      <w:pPr>
        <w:pStyle w:val="Normal1"/>
        <w:spacing w:line="360" w:lineRule="auto"/>
        <w:jc w:val="center"/>
        <w:rPr>
          <w:rFonts w:eastAsia="Times New Roman"/>
          <w:b/>
          <w:color w:val="1D1C1D"/>
          <w:sz w:val="24"/>
          <w:szCs w:val="24"/>
          <w:highlight w:val="white"/>
          <w:lang w:val="en-GB"/>
        </w:rPr>
      </w:pPr>
    </w:p>
    <w:p w:rsidR="00137038" w:rsidRPr="002C7D57" w:rsidRDefault="00137038" w:rsidP="00757B74">
      <w:pPr>
        <w:pStyle w:val="Normal1"/>
        <w:spacing w:line="360" w:lineRule="auto"/>
        <w:jc w:val="center"/>
        <w:rPr>
          <w:rFonts w:eastAsia="Times New Roman"/>
          <w:b/>
          <w:color w:val="1D1C1D"/>
          <w:sz w:val="24"/>
          <w:szCs w:val="24"/>
          <w:highlight w:val="white"/>
          <w:lang w:val="en-GB"/>
        </w:rPr>
      </w:pPr>
    </w:p>
    <w:p w:rsidR="00137038" w:rsidRPr="002C7D57" w:rsidRDefault="00137038" w:rsidP="00757B74">
      <w:pPr>
        <w:pStyle w:val="Normal1"/>
        <w:spacing w:line="360" w:lineRule="auto"/>
        <w:jc w:val="center"/>
        <w:rPr>
          <w:rFonts w:eastAsia="Times New Roman"/>
          <w:b/>
          <w:color w:val="1D1C1D"/>
          <w:sz w:val="24"/>
          <w:szCs w:val="24"/>
          <w:highlight w:val="white"/>
          <w:lang w:val="en-GB"/>
        </w:rPr>
      </w:pPr>
    </w:p>
    <w:p w:rsidR="00137038" w:rsidRPr="002C7D57" w:rsidRDefault="00137038" w:rsidP="00757B74">
      <w:pPr>
        <w:pStyle w:val="Normal1"/>
        <w:spacing w:line="360" w:lineRule="auto"/>
        <w:jc w:val="center"/>
        <w:rPr>
          <w:rFonts w:eastAsia="Times New Roman"/>
          <w:b/>
          <w:color w:val="1D1C1D"/>
          <w:sz w:val="24"/>
          <w:szCs w:val="24"/>
          <w:highlight w:val="white"/>
          <w:lang w:val="en-GB"/>
        </w:rPr>
      </w:pPr>
    </w:p>
    <w:p w:rsidR="00137038" w:rsidRPr="002C7D57" w:rsidRDefault="00137038" w:rsidP="00757B74">
      <w:pPr>
        <w:pStyle w:val="Normal1"/>
        <w:spacing w:line="360" w:lineRule="auto"/>
        <w:jc w:val="center"/>
        <w:rPr>
          <w:rFonts w:eastAsia="Times New Roman"/>
          <w:b/>
          <w:color w:val="1D1C1D"/>
          <w:sz w:val="24"/>
          <w:szCs w:val="24"/>
          <w:highlight w:val="white"/>
          <w:lang w:val="en-GB"/>
        </w:rPr>
      </w:pPr>
    </w:p>
    <w:p w:rsidR="00137038" w:rsidRPr="002C7D57" w:rsidRDefault="00137038" w:rsidP="00757B74">
      <w:pPr>
        <w:pStyle w:val="Normal1"/>
        <w:spacing w:line="360" w:lineRule="auto"/>
        <w:jc w:val="center"/>
        <w:rPr>
          <w:rFonts w:eastAsia="Times New Roman"/>
          <w:b/>
          <w:color w:val="1D1C1D"/>
          <w:sz w:val="24"/>
          <w:szCs w:val="24"/>
          <w:highlight w:val="white"/>
          <w:lang w:val="en-GB"/>
        </w:rPr>
      </w:pPr>
    </w:p>
    <w:p w:rsidR="00137038" w:rsidRPr="002C7D57" w:rsidRDefault="00137038" w:rsidP="00757B74">
      <w:pPr>
        <w:pStyle w:val="Normal1"/>
        <w:spacing w:line="360" w:lineRule="auto"/>
        <w:jc w:val="center"/>
        <w:rPr>
          <w:rFonts w:eastAsia="Times New Roman"/>
          <w:b/>
          <w:color w:val="1D1C1D"/>
          <w:sz w:val="24"/>
          <w:szCs w:val="24"/>
          <w:highlight w:val="white"/>
          <w:lang w:val="en-GB"/>
        </w:rPr>
      </w:pPr>
    </w:p>
    <w:p w:rsidR="001F4176" w:rsidRPr="002C7D57" w:rsidRDefault="001F4176" w:rsidP="00757B74">
      <w:pPr>
        <w:pStyle w:val="Normal1"/>
        <w:spacing w:line="360" w:lineRule="auto"/>
        <w:jc w:val="center"/>
        <w:rPr>
          <w:rFonts w:eastAsia="Times New Roman"/>
          <w:b/>
          <w:color w:val="1D1C1D"/>
          <w:sz w:val="24"/>
          <w:szCs w:val="24"/>
          <w:highlight w:val="white"/>
          <w:lang w:val="en-GB"/>
        </w:rPr>
      </w:pPr>
    </w:p>
    <w:p w:rsidR="001F4176" w:rsidRPr="002C7D57" w:rsidRDefault="009F505C" w:rsidP="00757B74">
      <w:pPr>
        <w:pStyle w:val="Normal1"/>
        <w:spacing w:line="360" w:lineRule="auto"/>
        <w:jc w:val="center"/>
        <w:rPr>
          <w:rFonts w:eastAsia="Times New Roman"/>
          <w:b/>
          <w:color w:val="1D1C1D"/>
          <w:sz w:val="24"/>
          <w:szCs w:val="24"/>
          <w:highlight w:val="white"/>
          <w:lang w:val="en-GB"/>
        </w:rPr>
      </w:pPr>
      <w:r w:rsidRPr="002C7D57">
        <w:rPr>
          <w:rFonts w:eastAsia="Times New Roman"/>
          <w:b/>
          <w:color w:val="1D1C1D"/>
          <w:sz w:val="24"/>
          <w:szCs w:val="24"/>
          <w:highlight w:val="white"/>
          <w:lang w:val="en-GB"/>
        </w:rPr>
        <w:t xml:space="preserve">STUDENT NAME: MADHURI </w:t>
      </w:r>
    </w:p>
    <w:p w:rsidR="009F505C" w:rsidRPr="002C7D57" w:rsidRDefault="009F505C" w:rsidP="00757B74">
      <w:pPr>
        <w:pStyle w:val="Normal1"/>
        <w:spacing w:line="360" w:lineRule="auto"/>
        <w:jc w:val="center"/>
        <w:rPr>
          <w:rFonts w:eastAsia="Times New Roman"/>
          <w:b/>
          <w:color w:val="1D1C1D"/>
          <w:sz w:val="24"/>
          <w:szCs w:val="24"/>
          <w:highlight w:val="white"/>
          <w:lang w:val="en-GB"/>
        </w:rPr>
      </w:pPr>
      <w:r w:rsidRPr="002C7D57">
        <w:rPr>
          <w:rFonts w:eastAsia="Times New Roman"/>
          <w:b/>
          <w:color w:val="1D1C1D"/>
          <w:sz w:val="24"/>
          <w:szCs w:val="24"/>
          <w:highlight w:val="white"/>
          <w:lang w:val="en-GB"/>
        </w:rPr>
        <w:t>STUDENT ID:  22043592</w:t>
      </w:r>
    </w:p>
    <w:p w:rsidR="009F505C" w:rsidRPr="002C7D57" w:rsidRDefault="009F505C" w:rsidP="00757B74">
      <w:pPr>
        <w:pStyle w:val="Normal1"/>
        <w:spacing w:line="360" w:lineRule="auto"/>
        <w:jc w:val="center"/>
        <w:rPr>
          <w:rFonts w:eastAsia="Times New Roman"/>
          <w:b/>
          <w:color w:val="1D1C1D"/>
          <w:sz w:val="24"/>
          <w:szCs w:val="24"/>
          <w:highlight w:val="white"/>
          <w:lang w:val="en-GB"/>
        </w:rPr>
      </w:pPr>
      <w:r w:rsidRPr="002C7D57">
        <w:rPr>
          <w:rFonts w:eastAsia="Times New Roman"/>
          <w:b/>
          <w:color w:val="1D1C1D"/>
          <w:sz w:val="24"/>
          <w:szCs w:val="24"/>
          <w:highlight w:val="white"/>
          <w:lang w:val="en-GB"/>
        </w:rPr>
        <w:t xml:space="preserve">MODUEL NAME: </w:t>
      </w:r>
      <w:r w:rsidR="00B45012" w:rsidRPr="002C7D57">
        <w:rPr>
          <w:rFonts w:eastAsia="Times New Roman"/>
          <w:b/>
          <w:color w:val="1D1C1D"/>
          <w:sz w:val="24"/>
          <w:szCs w:val="24"/>
          <w:highlight w:val="white"/>
          <w:lang w:val="en-GB"/>
        </w:rPr>
        <w:t xml:space="preserve">CW3 </w:t>
      </w:r>
      <w:r w:rsidRPr="002C7D57">
        <w:rPr>
          <w:rFonts w:eastAsia="Times New Roman"/>
          <w:b/>
          <w:color w:val="1D1C1D"/>
          <w:sz w:val="24"/>
          <w:szCs w:val="24"/>
          <w:highlight w:val="white"/>
          <w:lang w:val="en-GB"/>
        </w:rPr>
        <w:t xml:space="preserve">DISSERTATION </w:t>
      </w:r>
    </w:p>
    <w:p w:rsidR="00B45012" w:rsidRPr="002C7D57" w:rsidRDefault="00B45012" w:rsidP="00757B74">
      <w:pPr>
        <w:pStyle w:val="Normal1"/>
        <w:spacing w:line="360" w:lineRule="auto"/>
        <w:jc w:val="center"/>
        <w:rPr>
          <w:rFonts w:eastAsia="Times New Roman"/>
          <w:b/>
          <w:color w:val="1D1C1D"/>
          <w:sz w:val="24"/>
          <w:szCs w:val="24"/>
          <w:highlight w:val="white"/>
          <w:lang w:val="en-GB"/>
        </w:rPr>
      </w:pPr>
      <w:r w:rsidRPr="002C7D57">
        <w:rPr>
          <w:rFonts w:eastAsia="Times New Roman"/>
          <w:b/>
          <w:color w:val="1D1C1D"/>
          <w:sz w:val="24"/>
          <w:szCs w:val="24"/>
          <w:highlight w:val="white"/>
          <w:lang w:val="en-GB"/>
        </w:rPr>
        <w:t>MODUEL LEADER: EWA CA</w:t>
      </w:r>
      <w:r w:rsidR="00137038" w:rsidRPr="002C7D57">
        <w:rPr>
          <w:rFonts w:eastAsia="Times New Roman"/>
          <w:b/>
          <w:color w:val="1D1C1D"/>
          <w:sz w:val="24"/>
          <w:szCs w:val="24"/>
          <w:highlight w:val="white"/>
          <w:lang w:val="en-GB"/>
        </w:rPr>
        <w:t>RLT</w:t>
      </w:r>
      <w:r w:rsidRPr="002C7D57">
        <w:rPr>
          <w:rFonts w:eastAsia="Times New Roman"/>
          <w:b/>
          <w:color w:val="1D1C1D"/>
          <w:sz w:val="24"/>
          <w:szCs w:val="24"/>
          <w:highlight w:val="white"/>
          <w:lang w:val="en-GB"/>
        </w:rPr>
        <w:t xml:space="preserve">ON </w:t>
      </w:r>
    </w:p>
    <w:p w:rsidR="00B45012" w:rsidRPr="002C7D57" w:rsidRDefault="00B45012" w:rsidP="00757B74">
      <w:pPr>
        <w:pStyle w:val="Normal1"/>
        <w:spacing w:line="360" w:lineRule="auto"/>
        <w:jc w:val="center"/>
        <w:rPr>
          <w:rFonts w:eastAsia="Times New Roman"/>
          <w:b/>
          <w:color w:val="1D1C1D"/>
          <w:sz w:val="24"/>
          <w:szCs w:val="24"/>
          <w:highlight w:val="white"/>
          <w:lang w:val="en-GB"/>
        </w:rPr>
      </w:pPr>
      <w:r w:rsidRPr="002C7D57">
        <w:rPr>
          <w:rFonts w:eastAsia="Times New Roman"/>
          <w:b/>
          <w:color w:val="1D1C1D"/>
          <w:sz w:val="24"/>
          <w:szCs w:val="24"/>
          <w:highlight w:val="white"/>
          <w:lang w:val="en-GB"/>
        </w:rPr>
        <w:t>SUPERVISOR: MDASADUZZAMAN KHAN</w:t>
      </w:r>
    </w:p>
    <w:p w:rsidR="00B45012" w:rsidRPr="002C7D57" w:rsidRDefault="00B45012" w:rsidP="00757B74">
      <w:pPr>
        <w:pStyle w:val="Normal1"/>
        <w:tabs>
          <w:tab w:val="left" w:pos="1590"/>
          <w:tab w:val="center" w:pos="4514"/>
        </w:tabs>
        <w:spacing w:line="360" w:lineRule="auto"/>
        <w:rPr>
          <w:rFonts w:eastAsia="Times New Roman"/>
          <w:b/>
          <w:color w:val="1D1C1D"/>
          <w:sz w:val="24"/>
          <w:szCs w:val="24"/>
          <w:highlight w:val="white"/>
          <w:lang w:val="en-GB"/>
        </w:rPr>
      </w:pPr>
      <w:r w:rsidRPr="002C7D57">
        <w:rPr>
          <w:rFonts w:eastAsia="Times New Roman"/>
          <w:b/>
          <w:color w:val="1D1C1D"/>
          <w:sz w:val="24"/>
          <w:szCs w:val="24"/>
          <w:highlight w:val="white"/>
          <w:lang w:val="en-GB"/>
        </w:rPr>
        <w:tab/>
      </w:r>
      <w:r w:rsidRPr="002C7D57">
        <w:rPr>
          <w:rFonts w:eastAsia="Times New Roman"/>
          <w:b/>
          <w:color w:val="1D1C1D"/>
          <w:sz w:val="24"/>
          <w:szCs w:val="24"/>
          <w:highlight w:val="white"/>
          <w:lang w:val="en-GB"/>
        </w:rPr>
        <w:tab/>
        <w:t>SUBMISSION DATE: 17</w:t>
      </w:r>
      <w:r w:rsidR="008B6BDE" w:rsidRPr="002C7D57">
        <w:rPr>
          <w:rFonts w:eastAsia="Times New Roman"/>
          <w:b/>
          <w:color w:val="1D1C1D"/>
          <w:sz w:val="24"/>
          <w:szCs w:val="24"/>
          <w:highlight w:val="white"/>
          <w:lang w:val="en-GB"/>
        </w:rPr>
        <w:t>-</w:t>
      </w:r>
      <w:r w:rsidRPr="002C7D57">
        <w:rPr>
          <w:rFonts w:eastAsia="Times New Roman"/>
          <w:b/>
          <w:color w:val="1D1C1D"/>
          <w:sz w:val="24"/>
          <w:szCs w:val="24"/>
          <w:highlight w:val="white"/>
          <w:lang w:val="en-GB"/>
        </w:rPr>
        <w:t>JAN</w:t>
      </w:r>
      <w:r w:rsidR="008B6BDE" w:rsidRPr="002C7D57">
        <w:rPr>
          <w:rFonts w:eastAsia="Times New Roman"/>
          <w:b/>
          <w:color w:val="1D1C1D"/>
          <w:sz w:val="24"/>
          <w:szCs w:val="24"/>
          <w:highlight w:val="white"/>
          <w:lang w:val="en-GB"/>
        </w:rPr>
        <w:t>-</w:t>
      </w:r>
      <w:r w:rsidRPr="002C7D57">
        <w:rPr>
          <w:rFonts w:eastAsia="Times New Roman"/>
          <w:b/>
          <w:color w:val="1D1C1D"/>
          <w:sz w:val="24"/>
          <w:szCs w:val="24"/>
          <w:highlight w:val="white"/>
          <w:lang w:val="en-GB"/>
        </w:rPr>
        <w:t>2023</w:t>
      </w:r>
    </w:p>
    <w:p w:rsidR="00B45012" w:rsidRPr="002C7D57" w:rsidRDefault="00B45012" w:rsidP="00757B74">
      <w:pPr>
        <w:pStyle w:val="Normal1"/>
        <w:spacing w:line="360" w:lineRule="auto"/>
        <w:jc w:val="center"/>
        <w:rPr>
          <w:rFonts w:eastAsia="Times New Roman"/>
          <w:b/>
          <w:color w:val="1D1C1D"/>
          <w:sz w:val="24"/>
          <w:szCs w:val="24"/>
          <w:highlight w:val="white"/>
          <w:lang w:val="en-GB"/>
        </w:rPr>
      </w:pPr>
    </w:p>
    <w:p w:rsidR="009F505C" w:rsidRPr="002C7D57" w:rsidRDefault="009F505C" w:rsidP="00757B74">
      <w:pPr>
        <w:pStyle w:val="Normal1"/>
        <w:spacing w:line="360" w:lineRule="auto"/>
        <w:jc w:val="center"/>
        <w:rPr>
          <w:rFonts w:eastAsia="Times New Roman"/>
          <w:b/>
          <w:color w:val="1D1C1D"/>
          <w:sz w:val="24"/>
          <w:szCs w:val="24"/>
          <w:highlight w:val="white"/>
          <w:lang w:val="en-GB"/>
        </w:rPr>
      </w:pPr>
    </w:p>
    <w:p w:rsidR="005B529A" w:rsidRPr="002C7D57" w:rsidRDefault="005B529A" w:rsidP="00757B74">
      <w:pPr>
        <w:pStyle w:val="Normal1"/>
        <w:spacing w:line="360" w:lineRule="auto"/>
        <w:jc w:val="center"/>
        <w:rPr>
          <w:rFonts w:eastAsia="Times New Roman"/>
          <w:b/>
          <w:color w:val="1D1C1D"/>
          <w:sz w:val="24"/>
          <w:szCs w:val="24"/>
          <w:highlight w:val="white"/>
          <w:lang w:val="en-GB"/>
        </w:rPr>
      </w:pPr>
    </w:p>
    <w:p w:rsidR="005B529A" w:rsidRPr="002C7D57" w:rsidRDefault="005B529A" w:rsidP="00757B74">
      <w:pPr>
        <w:pStyle w:val="Normal1"/>
        <w:spacing w:line="360" w:lineRule="auto"/>
        <w:jc w:val="center"/>
        <w:rPr>
          <w:rFonts w:eastAsia="Times New Roman"/>
          <w:b/>
          <w:color w:val="1D1C1D"/>
          <w:sz w:val="24"/>
          <w:szCs w:val="24"/>
          <w:highlight w:val="white"/>
          <w:lang w:val="en-GB"/>
        </w:rPr>
      </w:pPr>
    </w:p>
    <w:p w:rsidR="005B529A" w:rsidRPr="002C7D57" w:rsidRDefault="005B529A" w:rsidP="00757B74">
      <w:pPr>
        <w:pStyle w:val="Normal1"/>
        <w:spacing w:line="360" w:lineRule="auto"/>
        <w:jc w:val="center"/>
        <w:rPr>
          <w:rFonts w:eastAsia="Times New Roman"/>
          <w:b/>
          <w:color w:val="1D1C1D"/>
          <w:sz w:val="24"/>
          <w:szCs w:val="24"/>
          <w:highlight w:val="white"/>
          <w:lang w:val="en-GB"/>
        </w:rPr>
      </w:pPr>
    </w:p>
    <w:p w:rsidR="005B529A" w:rsidRPr="002C7D57" w:rsidRDefault="005B529A" w:rsidP="00757B74">
      <w:pPr>
        <w:pStyle w:val="Normal1"/>
        <w:spacing w:line="360" w:lineRule="auto"/>
        <w:jc w:val="center"/>
        <w:rPr>
          <w:rFonts w:eastAsia="Times New Roman"/>
          <w:b/>
          <w:color w:val="1D1C1D"/>
          <w:sz w:val="24"/>
          <w:szCs w:val="24"/>
          <w:highlight w:val="white"/>
          <w:lang w:val="en-GB"/>
        </w:rPr>
      </w:pPr>
    </w:p>
    <w:p w:rsidR="005B529A" w:rsidRPr="002C7D57" w:rsidRDefault="005B529A" w:rsidP="00757B74">
      <w:pPr>
        <w:pStyle w:val="Normal1"/>
        <w:spacing w:line="360" w:lineRule="auto"/>
        <w:jc w:val="center"/>
        <w:rPr>
          <w:rFonts w:eastAsia="Times New Roman"/>
          <w:b/>
          <w:color w:val="1D1C1D"/>
          <w:sz w:val="24"/>
          <w:szCs w:val="24"/>
          <w:highlight w:val="white"/>
          <w:lang w:val="en-GB"/>
        </w:rPr>
      </w:pPr>
    </w:p>
    <w:p w:rsidR="005B529A" w:rsidRPr="002C7D57" w:rsidRDefault="005B529A" w:rsidP="00757B74">
      <w:pPr>
        <w:pStyle w:val="Normal1"/>
        <w:spacing w:line="360" w:lineRule="auto"/>
        <w:jc w:val="center"/>
        <w:rPr>
          <w:rFonts w:eastAsia="Times New Roman"/>
          <w:b/>
          <w:color w:val="1D1C1D"/>
          <w:sz w:val="24"/>
          <w:szCs w:val="24"/>
          <w:highlight w:val="white"/>
          <w:lang w:val="en-GB"/>
        </w:rPr>
      </w:pPr>
    </w:p>
    <w:p w:rsidR="005B529A" w:rsidRPr="002C7D57" w:rsidRDefault="005B529A" w:rsidP="00757B74">
      <w:pPr>
        <w:pStyle w:val="Normal1"/>
        <w:spacing w:line="360" w:lineRule="auto"/>
        <w:jc w:val="center"/>
        <w:rPr>
          <w:rFonts w:eastAsia="Times New Roman"/>
          <w:b/>
          <w:color w:val="1D1C1D"/>
          <w:sz w:val="24"/>
          <w:szCs w:val="24"/>
          <w:highlight w:val="white"/>
          <w:lang w:val="en-GB"/>
        </w:rPr>
      </w:pPr>
    </w:p>
    <w:p w:rsidR="005B529A" w:rsidRPr="002C7D57" w:rsidRDefault="005B529A" w:rsidP="00757B74">
      <w:pPr>
        <w:pStyle w:val="Normal1"/>
        <w:spacing w:line="360" w:lineRule="auto"/>
        <w:jc w:val="center"/>
        <w:rPr>
          <w:rFonts w:eastAsia="Times New Roman"/>
          <w:b/>
          <w:color w:val="1D1C1D"/>
          <w:sz w:val="24"/>
          <w:szCs w:val="24"/>
          <w:highlight w:val="white"/>
          <w:lang w:val="en-GB"/>
        </w:rPr>
      </w:pPr>
    </w:p>
    <w:p w:rsidR="005B529A" w:rsidRPr="002C7D57" w:rsidRDefault="005B529A" w:rsidP="00757B74">
      <w:pPr>
        <w:pStyle w:val="Normal1"/>
        <w:spacing w:line="360" w:lineRule="auto"/>
        <w:jc w:val="center"/>
        <w:rPr>
          <w:rFonts w:eastAsia="Times New Roman"/>
          <w:b/>
          <w:color w:val="1D1C1D"/>
          <w:sz w:val="24"/>
          <w:szCs w:val="24"/>
          <w:highlight w:val="white"/>
          <w:lang w:val="en-GB"/>
        </w:rPr>
      </w:pPr>
    </w:p>
    <w:p w:rsidR="005B529A" w:rsidRPr="002C7D57" w:rsidRDefault="005B529A" w:rsidP="00757B74">
      <w:pPr>
        <w:pStyle w:val="Normal1"/>
        <w:spacing w:line="360" w:lineRule="auto"/>
        <w:jc w:val="center"/>
        <w:rPr>
          <w:rFonts w:eastAsia="Times New Roman"/>
          <w:b/>
          <w:color w:val="1D1C1D"/>
          <w:sz w:val="24"/>
          <w:szCs w:val="24"/>
          <w:highlight w:val="white"/>
          <w:lang w:val="en-GB"/>
        </w:rPr>
      </w:pPr>
    </w:p>
    <w:p w:rsidR="005B529A" w:rsidRPr="002C7D57" w:rsidRDefault="005B529A" w:rsidP="00757B74">
      <w:pPr>
        <w:pStyle w:val="Normal1"/>
        <w:spacing w:line="360" w:lineRule="auto"/>
        <w:jc w:val="center"/>
        <w:rPr>
          <w:rFonts w:eastAsia="Times New Roman"/>
          <w:b/>
          <w:color w:val="1D1C1D"/>
          <w:sz w:val="24"/>
          <w:szCs w:val="24"/>
          <w:highlight w:val="white"/>
          <w:lang w:val="en-GB"/>
        </w:rPr>
      </w:pPr>
    </w:p>
    <w:p w:rsidR="005B529A" w:rsidRPr="002C7D57" w:rsidRDefault="005B529A" w:rsidP="00757B74">
      <w:pPr>
        <w:pStyle w:val="Normal1"/>
        <w:spacing w:line="360" w:lineRule="auto"/>
        <w:jc w:val="center"/>
        <w:rPr>
          <w:rFonts w:eastAsia="Times New Roman"/>
          <w:b/>
          <w:color w:val="1D1C1D"/>
          <w:sz w:val="24"/>
          <w:szCs w:val="24"/>
          <w:highlight w:val="white"/>
          <w:lang w:val="en-GB"/>
        </w:rPr>
      </w:pPr>
    </w:p>
    <w:p w:rsidR="005B529A" w:rsidRPr="002C7D57" w:rsidRDefault="005B529A" w:rsidP="00757B74">
      <w:pPr>
        <w:pStyle w:val="Normal1"/>
        <w:spacing w:line="360" w:lineRule="auto"/>
        <w:jc w:val="center"/>
        <w:rPr>
          <w:rFonts w:eastAsia="Times New Roman"/>
          <w:b/>
          <w:color w:val="1D1C1D"/>
          <w:sz w:val="24"/>
          <w:szCs w:val="24"/>
          <w:highlight w:val="white"/>
          <w:lang w:val="en-GB"/>
        </w:rPr>
      </w:pPr>
    </w:p>
    <w:p w:rsidR="005B529A" w:rsidRPr="002C7D57" w:rsidRDefault="005B529A" w:rsidP="00757B74">
      <w:pPr>
        <w:pStyle w:val="Normal1"/>
        <w:spacing w:line="360" w:lineRule="auto"/>
        <w:jc w:val="center"/>
        <w:rPr>
          <w:rFonts w:eastAsia="Times New Roman"/>
          <w:b/>
          <w:color w:val="1D1C1D"/>
          <w:sz w:val="24"/>
          <w:szCs w:val="24"/>
          <w:highlight w:val="white"/>
          <w:lang w:val="en-GB"/>
        </w:rPr>
      </w:pPr>
    </w:p>
    <w:p w:rsidR="005B529A" w:rsidRPr="002C7D57" w:rsidRDefault="005B529A" w:rsidP="00757B74">
      <w:pPr>
        <w:pStyle w:val="Normal1"/>
        <w:spacing w:line="360" w:lineRule="auto"/>
        <w:jc w:val="center"/>
        <w:rPr>
          <w:rFonts w:eastAsia="Times New Roman"/>
          <w:b/>
          <w:color w:val="1D1C1D"/>
          <w:sz w:val="24"/>
          <w:szCs w:val="24"/>
          <w:highlight w:val="white"/>
          <w:lang w:val="en-GB"/>
        </w:rPr>
      </w:pPr>
    </w:p>
    <w:p w:rsidR="005B529A" w:rsidRPr="002C7D57" w:rsidRDefault="005B529A" w:rsidP="00757B74">
      <w:pPr>
        <w:pStyle w:val="Normal1"/>
        <w:spacing w:line="360" w:lineRule="auto"/>
        <w:jc w:val="center"/>
        <w:rPr>
          <w:rFonts w:eastAsia="Times New Roman"/>
          <w:b/>
          <w:color w:val="1D1C1D"/>
          <w:sz w:val="24"/>
          <w:szCs w:val="24"/>
          <w:highlight w:val="white"/>
          <w:lang w:val="en-GB"/>
        </w:rPr>
      </w:pPr>
    </w:p>
    <w:p w:rsidR="005B529A" w:rsidRPr="002C7D57" w:rsidRDefault="005B529A" w:rsidP="00757B74">
      <w:pPr>
        <w:pStyle w:val="Normal1"/>
        <w:spacing w:line="360" w:lineRule="auto"/>
        <w:jc w:val="center"/>
        <w:rPr>
          <w:rFonts w:eastAsia="Times New Roman"/>
          <w:b/>
          <w:color w:val="1D1C1D"/>
          <w:sz w:val="24"/>
          <w:szCs w:val="24"/>
          <w:highlight w:val="white"/>
          <w:lang w:val="en-GB"/>
        </w:rPr>
      </w:pPr>
    </w:p>
    <w:p w:rsidR="005B529A" w:rsidRPr="002C7D57" w:rsidRDefault="005B529A" w:rsidP="00757B74">
      <w:pPr>
        <w:pStyle w:val="Normal1"/>
        <w:spacing w:line="360" w:lineRule="auto"/>
        <w:jc w:val="center"/>
        <w:rPr>
          <w:rFonts w:eastAsia="Times New Roman"/>
          <w:b/>
          <w:color w:val="1D1C1D"/>
          <w:sz w:val="24"/>
          <w:szCs w:val="24"/>
          <w:highlight w:val="white"/>
          <w:lang w:val="en-GB"/>
        </w:rPr>
      </w:pPr>
    </w:p>
    <w:p w:rsidR="005B529A" w:rsidRPr="002C7D57" w:rsidRDefault="005B529A" w:rsidP="00757B74">
      <w:pPr>
        <w:pStyle w:val="Normal1"/>
        <w:spacing w:line="360" w:lineRule="auto"/>
        <w:jc w:val="center"/>
        <w:rPr>
          <w:rFonts w:eastAsia="Times New Roman"/>
          <w:b/>
          <w:color w:val="1D1C1D"/>
          <w:sz w:val="24"/>
          <w:szCs w:val="24"/>
          <w:highlight w:val="white"/>
          <w:lang w:val="en-GB"/>
        </w:rPr>
      </w:pPr>
    </w:p>
    <w:p w:rsidR="001F4176" w:rsidRPr="002C7D57" w:rsidRDefault="001F4176" w:rsidP="00757B74">
      <w:pPr>
        <w:pStyle w:val="Normal1"/>
        <w:spacing w:line="360" w:lineRule="auto"/>
        <w:jc w:val="center"/>
        <w:rPr>
          <w:rFonts w:eastAsia="Times New Roman"/>
          <w:b/>
          <w:color w:val="1D1C1D"/>
          <w:sz w:val="24"/>
          <w:szCs w:val="24"/>
          <w:highlight w:val="white"/>
          <w:lang w:val="en-GB"/>
        </w:rPr>
      </w:pPr>
    </w:p>
    <w:p w:rsidR="001F4176" w:rsidRPr="002C7D57" w:rsidRDefault="001F4176" w:rsidP="00757B74">
      <w:pPr>
        <w:pStyle w:val="Normal1"/>
        <w:spacing w:line="360" w:lineRule="auto"/>
        <w:jc w:val="center"/>
        <w:rPr>
          <w:rFonts w:eastAsia="Times New Roman"/>
          <w:b/>
          <w:color w:val="1D1C1D"/>
          <w:sz w:val="24"/>
          <w:szCs w:val="24"/>
          <w:highlight w:val="white"/>
          <w:lang w:val="en-GB"/>
        </w:rPr>
      </w:pPr>
    </w:p>
    <w:p w:rsidR="001F4176" w:rsidRPr="002C7D57" w:rsidRDefault="0023053E" w:rsidP="00757B74">
      <w:pPr>
        <w:pStyle w:val="Normal1"/>
        <w:spacing w:line="360" w:lineRule="auto"/>
        <w:jc w:val="center"/>
        <w:rPr>
          <w:rFonts w:eastAsia="Times New Roman"/>
          <w:b/>
          <w:sz w:val="24"/>
          <w:szCs w:val="24"/>
          <w:lang w:val="en-GB"/>
        </w:rPr>
      </w:pPr>
      <w:r w:rsidRPr="002C7D57">
        <w:rPr>
          <w:rFonts w:eastAsia="Times New Roman"/>
          <w:b/>
          <w:color w:val="1D1C1D"/>
          <w:sz w:val="24"/>
          <w:szCs w:val="24"/>
          <w:highlight w:val="white"/>
          <w:lang w:val="en-GB"/>
        </w:rPr>
        <w:t>WHAT SHOULD ENTREPRENEURS KNOW WHEN CREATING BUSINES PLANS IN THE 21ST CENTURY?</w:t>
      </w:r>
      <w:r w:rsidR="0014368E" w:rsidRPr="002C7D57">
        <w:rPr>
          <w:sz w:val="24"/>
          <w:szCs w:val="24"/>
          <w:lang w:val="en-GB"/>
        </w:rPr>
        <w:br w:type="page"/>
      </w:r>
    </w:p>
    <w:p w:rsidR="001F4176" w:rsidRPr="002C7D57" w:rsidRDefault="0023053E" w:rsidP="00757B74">
      <w:pPr>
        <w:pStyle w:val="Normal1"/>
        <w:spacing w:line="360" w:lineRule="auto"/>
        <w:jc w:val="center"/>
        <w:rPr>
          <w:rFonts w:eastAsia="Times New Roman"/>
          <w:b/>
          <w:sz w:val="24"/>
          <w:szCs w:val="24"/>
          <w:lang w:val="en-GB"/>
        </w:rPr>
      </w:pPr>
      <w:r w:rsidRPr="002C7D57">
        <w:rPr>
          <w:rFonts w:eastAsia="Times New Roman"/>
          <w:b/>
          <w:sz w:val="24"/>
          <w:szCs w:val="24"/>
          <w:lang w:val="en-GB"/>
        </w:rPr>
        <w:lastRenderedPageBreak/>
        <w:t>Abstract</w:t>
      </w:r>
    </w:p>
    <w:p w:rsidR="00CC155C" w:rsidRPr="002C7D57" w:rsidRDefault="00CC155C" w:rsidP="00757B74">
      <w:pPr>
        <w:pStyle w:val="Normal1"/>
        <w:spacing w:line="360" w:lineRule="auto"/>
        <w:jc w:val="both"/>
        <w:rPr>
          <w:rFonts w:eastAsia="Times New Roman"/>
          <w:sz w:val="24"/>
          <w:szCs w:val="24"/>
          <w:lang w:val="en-GB"/>
        </w:rPr>
      </w:pPr>
      <w:r w:rsidRPr="002C7D57">
        <w:rPr>
          <w:rFonts w:eastAsia="Times New Roman"/>
          <w:sz w:val="24"/>
          <w:szCs w:val="24"/>
          <w:lang w:val="en-GB"/>
        </w:rPr>
        <w:t xml:space="preserve">Entrepreneurship appears to gain significant interest in the contemporary business world as it has been able to increase economic growth and stability within the market. The first chapter in this study has therefore analysed the background of entrepreneurship and its association with successful business planning. The chapter has also set the aims, objectives and research questions for analysing the factors that help </w:t>
      </w:r>
      <w:r w:rsidR="008E535B" w:rsidRPr="002C7D57">
        <w:rPr>
          <w:rFonts w:eastAsia="Times New Roman"/>
          <w:sz w:val="24"/>
          <w:szCs w:val="24"/>
          <w:lang w:val="en-GB"/>
        </w:rPr>
        <w:t>entrepreneurs’</w:t>
      </w:r>
      <w:r w:rsidRPr="002C7D57">
        <w:rPr>
          <w:rFonts w:eastAsia="Times New Roman"/>
          <w:sz w:val="24"/>
          <w:szCs w:val="24"/>
          <w:lang w:val="en-GB"/>
        </w:rPr>
        <w:t xml:space="preserve"> successful business plans. In addition, the chapter has also provided an overview of the methodological choices and overall structure of the dissertation. </w:t>
      </w:r>
    </w:p>
    <w:p w:rsidR="00CC155C" w:rsidRPr="002C7D57" w:rsidRDefault="00CC155C" w:rsidP="00757B74">
      <w:pPr>
        <w:pStyle w:val="Normal1"/>
        <w:spacing w:line="360" w:lineRule="auto"/>
        <w:jc w:val="both"/>
        <w:rPr>
          <w:rFonts w:eastAsia="Times New Roman"/>
          <w:sz w:val="24"/>
          <w:szCs w:val="24"/>
          <w:lang w:val="en-GB"/>
        </w:rPr>
      </w:pPr>
      <w:r w:rsidRPr="002C7D57">
        <w:rPr>
          <w:rFonts w:eastAsia="Times New Roman"/>
          <w:sz w:val="24"/>
          <w:szCs w:val="24"/>
          <w:lang w:val="en-GB"/>
        </w:rPr>
        <w:t xml:space="preserve">The literature review chapter has highlighted the role of entrepreneurs in the corporate sector. In addition, this chapter has discussed the challenges faced by entrepreneurs to improve the business operation system and increase economic growth. The second chapter has also identified the concept of entrepreneurship and its essential characteristics in respect of corporate business planning. On the other hand, the chapter has also explored the strategic measures that may help to overcome the challenges of successful business planning. This chapter includes a literature gap and conceptual framework to understand the aspects consumed in this chapter.    </w:t>
      </w:r>
    </w:p>
    <w:p w:rsidR="00884D1D" w:rsidRPr="002C7D57" w:rsidRDefault="002E190B" w:rsidP="00757B74">
      <w:pPr>
        <w:pStyle w:val="Normal1"/>
        <w:spacing w:line="360" w:lineRule="auto"/>
        <w:jc w:val="both"/>
        <w:rPr>
          <w:rFonts w:eastAsia="Times New Roman"/>
          <w:sz w:val="24"/>
          <w:szCs w:val="24"/>
          <w:lang w:val="en-GB"/>
        </w:rPr>
      </w:pPr>
      <w:r w:rsidRPr="002C7D57">
        <w:rPr>
          <w:rFonts w:eastAsia="Times New Roman"/>
          <w:sz w:val="24"/>
          <w:szCs w:val="24"/>
          <w:lang w:val="en-GB"/>
        </w:rPr>
        <w:t xml:space="preserve">The methodological chapter has enlightened the applied methods in order to observe the factor which entrepreneurs need to evaluate before starting businesses in the 21st century. Additionally, this chapter has also shed light on illustrating the ethical aspects which have been strictly maintained throughout this study. Furthermore, great emphasis has also been laid on evaluating the validity and reliability of this study in a detailed manner. Lastly, the inclusion of the limitations has been effective in highlighting the gaps in this section.  </w:t>
      </w:r>
    </w:p>
    <w:p w:rsidR="00884D1D" w:rsidRPr="002C7D57" w:rsidRDefault="00884D1D" w:rsidP="00757B74">
      <w:pPr>
        <w:pStyle w:val="Normal3"/>
        <w:spacing w:line="360" w:lineRule="auto"/>
        <w:jc w:val="both"/>
        <w:rPr>
          <w:rFonts w:eastAsia="Times New Roman"/>
          <w:sz w:val="24"/>
          <w:szCs w:val="24"/>
          <w:lang w:val="en-GB"/>
        </w:rPr>
      </w:pPr>
      <w:r w:rsidRPr="002C7D57">
        <w:rPr>
          <w:rFonts w:eastAsia="Times New Roman"/>
          <w:sz w:val="24"/>
          <w:szCs w:val="24"/>
          <w:lang w:val="en-GB"/>
        </w:rPr>
        <w:t xml:space="preserve">The study has also presented the findings of the primary survey and analysed them in order to identify the factors that are important to reduce the challenges of making an effective business plan. </w:t>
      </w:r>
    </w:p>
    <w:p w:rsidR="006B52B2" w:rsidRPr="002C7D57" w:rsidRDefault="006B52B2" w:rsidP="00757B74">
      <w:pPr>
        <w:pStyle w:val="Normal3"/>
        <w:spacing w:line="360" w:lineRule="auto"/>
        <w:jc w:val="both"/>
        <w:rPr>
          <w:rFonts w:eastAsia="Times New Roman"/>
          <w:sz w:val="24"/>
          <w:szCs w:val="24"/>
          <w:lang w:val="en-GB"/>
        </w:rPr>
      </w:pPr>
      <w:r w:rsidRPr="002C7D57">
        <w:rPr>
          <w:rFonts w:eastAsia="Times New Roman"/>
          <w:sz w:val="24"/>
          <w:szCs w:val="24"/>
          <w:lang w:val="en-GB"/>
        </w:rPr>
        <w:t xml:space="preserve">The discussion chapter has illustrated the key findings derived by analysing the results. It has also shed light on discussing the factors and barriers which need to be considered by entrepreneurs before establishing a business start-up in 21st-century marketplaces. </w:t>
      </w:r>
    </w:p>
    <w:p w:rsidR="006B52B2" w:rsidRPr="002C7D57" w:rsidRDefault="006B52B2" w:rsidP="00757B74">
      <w:pPr>
        <w:pStyle w:val="Normal3"/>
        <w:spacing w:line="360" w:lineRule="auto"/>
        <w:jc w:val="both"/>
        <w:rPr>
          <w:rFonts w:eastAsia="Times New Roman"/>
          <w:sz w:val="24"/>
          <w:szCs w:val="24"/>
          <w:lang w:val="en-GB"/>
        </w:rPr>
      </w:pPr>
      <w:r w:rsidRPr="002C7D57">
        <w:rPr>
          <w:rFonts w:eastAsia="Times New Roman"/>
          <w:sz w:val="24"/>
          <w:szCs w:val="24"/>
          <w:lang w:val="en-GB"/>
        </w:rPr>
        <w:t xml:space="preserve">The conclusion chapter has summarised the main points of this study vividly. In addition, a strong focus has also been laid on providing effective recommendations </w:t>
      </w:r>
      <w:r w:rsidRPr="002C7D57">
        <w:rPr>
          <w:rFonts w:eastAsia="Times New Roman"/>
          <w:sz w:val="24"/>
          <w:szCs w:val="24"/>
          <w:lang w:val="en-GB"/>
        </w:rPr>
        <w:lastRenderedPageBreak/>
        <w:t xml:space="preserve">to assist entrepreneurs to achieve success and business growth. The synchronisation of the objectives with this study has also been highlighted in this section in a detailed manner. Additionally, the key limitations and future benefits of this research have also been incorporated in the conclusion chapter.     </w:t>
      </w:r>
    </w:p>
    <w:p w:rsidR="001F4176" w:rsidRPr="002C7D57" w:rsidRDefault="001F4176" w:rsidP="00757B74">
      <w:pPr>
        <w:pStyle w:val="Normal1"/>
        <w:spacing w:line="360" w:lineRule="auto"/>
        <w:jc w:val="both"/>
        <w:rPr>
          <w:rFonts w:eastAsia="Times New Roman"/>
          <w:b/>
          <w:sz w:val="24"/>
          <w:szCs w:val="24"/>
          <w:lang w:val="en-GB"/>
        </w:rPr>
      </w:pPr>
    </w:p>
    <w:p w:rsidR="00AA7802" w:rsidRPr="002C7D57" w:rsidRDefault="00AA7802" w:rsidP="00757B74">
      <w:pPr>
        <w:spacing w:line="360" w:lineRule="auto"/>
        <w:rPr>
          <w:rFonts w:eastAsia="Times New Roman"/>
          <w:b/>
          <w:sz w:val="24"/>
          <w:szCs w:val="24"/>
          <w:lang w:val="en-GB"/>
        </w:rPr>
      </w:pPr>
      <w:r w:rsidRPr="002C7D57">
        <w:rPr>
          <w:rFonts w:eastAsia="Times New Roman"/>
          <w:b/>
          <w:sz w:val="24"/>
          <w:szCs w:val="24"/>
          <w:lang w:val="en-GB"/>
        </w:rPr>
        <w:br w:type="page"/>
      </w:r>
    </w:p>
    <w:p w:rsidR="00A87B33" w:rsidRPr="002C7D57" w:rsidRDefault="0023053E" w:rsidP="00757B74">
      <w:pPr>
        <w:pStyle w:val="Normal1"/>
        <w:spacing w:line="360" w:lineRule="auto"/>
        <w:jc w:val="center"/>
        <w:rPr>
          <w:rFonts w:eastAsia="Times New Roman"/>
          <w:b/>
          <w:sz w:val="24"/>
          <w:szCs w:val="24"/>
          <w:lang w:val="en-GB"/>
        </w:rPr>
      </w:pPr>
      <w:r w:rsidRPr="002C7D57">
        <w:rPr>
          <w:rFonts w:eastAsia="Times New Roman"/>
          <w:b/>
          <w:sz w:val="24"/>
          <w:szCs w:val="24"/>
          <w:lang w:val="en-GB"/>
        </w:rPr>
        <w:lastRenderedPageBreak/>
        <w:t>Table of contents</w:t>
      </w:r>
    </w:p>
    <w:sdt>
      <w:sdtPr>
        <w:rPr>
          <w:rFonts w:ascii="Arial" w:eastAsia="Arial" w:hAnsi="Arial" w:cs="Arial"/>
          <w:b w:val="0"/>
          <w:bCs w:val="0"/>
          <w:color w:val="auto"/>
          <w:sz w:val="24"/>
          <w:szCs w:val="24"/>
          <w:lang w:val="en-GB"/>
        </w:rPr>
        <w:id w:val="23276586"/>
        <w:docPartObj>
          <w:docPartGallery w:val="Table of Contents"/>
          <w:docPartUnique/>
        </w:docPartObj>
      </w:sdtPr>
      <w:sdtContent>
        <w:p w:rsidR="00473061" w:rsidRPr="002C7D57" w:rsidRDefault="00473061" w:rsidP="00757B74">
          <w:pPr>
            <w:pStyle w:val="TOCHeading"/>
            <w:spacing w:line="360" w:lineRule="auto"/>
            <w:jc w:val="both"/>
            <w:rPr>
              <w:rFonts w:ascii="Arial" w:hAnsi="Arial" w:cs="Arial"/>
              <w:sz w:val="24"/>
              <w:szCs w:val="24"/>
              <w:lang w:val="en-GB"/>
            </w:rPr>
          </w:pPr>
        </w:p>
        <w:p w:rsidR="00BE0FF4" w:rsidRPr="002C7D57" w:rsidRDefault="008442E2" w:rsidP="00757B74">
          <w:pPr>
            <w:pStyle w:val="TOC1"/>
            <w:tabs>
              <w:tab w:val="right" w:leader="dot" w:pos="9019"/>
            </w:tabs>
            <w:spacing w:line="360" w:lineRule="auto"/>
            <w:jc w:val="both"/>
            <w:rPr>
              <w:rFonts w:eastAsiaTheme="minorEastAsia"/>
              <w:noProof/>
              <w:sz w:val="24"/>
              <w:szCs w:val="24"/>
            </w:rPr>
          </w:pPr>
          <w:r w:rsidRPr="002C7D57">
            <w:rPr>
              <w:sz w:val="24"/>
              <w:szCs w:val="24"/>
              <w:lang w:val="en-GB"/>
            </w:rPr>
            <w:fldChar w:fldCharType="begin"/>
          </w:r>
          <w:r w:rsidR="00473061" w:rsidRPr="002C7D57">
            <w:rPr>
              <w:sz w:val="24"/>
              <w:szCs w:val="24"/>
              <w:lang w:val="en-GB"/>
            </w:rPr>
            <w:instrText xml:space="preserve"> TOC \o "1-3" \h \z \u </w:instrText>
          </w:r>
          <w:r w:rsidRPr="002C7D57">
            <w:rPr>
              <w:sz w:val="24"/>
              <w:szCs w:val="24"/>
              <w:lang w:val="en-GB"/>
            </w:rPr>
            <w:fldChar w:fldCharType="separate"/>
          </w:r>
          <w:hyperlink w:anchor="_Toc124267942" w:history="1">
            <w:r w:rsidR="00BE0FF4" w:rsidRPr="002C7D57">
              <w:rPr>
                <w:rStyle w:val="Hyperlink"/>
                <w:noProof/>
                <w:sz w:val="24"/>
                <w:szCs w:val="24"/>
              </w:rPr>
              <w:t>Chapter 1: Introduction</w:t>
            </w:r>
            <w:r w:rsidR="00BE0FF4" w:rsidRPr="002C7D57">
              <w:rPr>
                <w:noProof/>
                <w:webHidden/>
                <w:sz w:val="24"/>
                <w:szCs w:val="24"/>
              </w:rPr>
              <w:tab/>
            </w:r>
            <w:r w:rsidRPr="002C7D57">
              <w:rPr>
                <w:noProof/>
                <w:webHidden/>
                <w:sz w:val="24"/>
                <w:szCs w:val="24"/>
              </w:rPr>
              <w:fldChar w:fldCharType="begin"/>
            </w:r>
            <w:r w:rsidR="00BE0FF4" w:rsidRPr="002C7D57">
              <w:rPr>
                <w:noProof/>
                <w:webHidden/>
                <w:sz w:val="24"/>
                <w:szCs w:val="24"/>
              </w:rPr>
              <w:instrText xml:space="preserve"> PAGEREF _Toc124267942 \h </w:instrText>
            </w:r>
            <w:r w:rsidRPr="002C7D57">
              <w:rPr>
                <w:noProof/>
                <w:webHidden/>
                <w:sz w:val="24"/>
                <w:szCs w:val="24"/>
              </w:rPr>
            </w:r>
            <w:r w:rsidRPr="002C7D57">
              <w:rPr>
                <w:noProof/>
                <w:webHidden/>
                <w:sz w:val="24"/>
                <w:szCs w:val="24"/>
              </w:rPr>
              <w:fldChar w:fldCharType="separate"/>
            </w:r>
            <w:r w:rsidR="00BE0FF4" w:rsidRPr="002C7D57">
              <w:rPr>
                <w:noProof/>
                <w:webHidden/>
                <w:sz w:val="24"/>
                <w:szCs w:val="24"/>
              </w:rPr>
              <w:t>7</w:t>
            </w:r>
            <w:r w:rsidRPr="002C7D57">
              <w:rPr>
                <w:noProof/>
                <w:webHidden/>
                <w:sz w:val="24"/>
                <w:szCs w:val="24"/>
              </w:rPr>
              <w:fldChar w:fldCharType="end"/>
            </w:r>
          </w:hyperlink>
        </w:p>
        <w:p w:rsidR="00BE0FF4" w:rsidRPr="002C7D57" w:rsidRDefault="008442E2" w:rsidP="00757B74">
          <w:pPr>
            <w:pStyle w:val="TOC2"/>
            <w:tabs>
              <w:tab w:val="right" w:leader="dot" w:pos="9019"/>
            </w:tabs>
            <w:spacing w:line="360" w:lineRule="auto"/>
            <w:jc w:val="both"/>
            <w:rPr>
              <w:rFonts w:eastAsiaTheme="minorEastAsia"/>
              <w:noProof/>
              <w:sz w:val="24"/>
              <w:szCs w:val="24"/>
            </w:rPr>
          </w:pPr>
          <w:hyperlink w:anchor="_Toc124267943" w:history="1">
            <w:r w:rsidR="00BE0FF4" w:rsidRPr="002C7D57">
              <w:rPr>
                <w:rStyle w:val="Hyperlink"/>
                <w:noProof/>
                <w:sz w:val="24"/>
                <w:szCs w:val="24"/>
              </w:rPr>
              <w:t>1.0 Research Background</w:t>
            </w:r>
            <w:r w:rsidR="00BE0FF4" w:rsidRPr="002C7D57">
              <w:rPr>
                <w:noProof/>
                <w:webHidden/>
                <w:sz w:val="24"/>
                <w:szCs w:val="24"/>
              </w:rPr>
              <w:tab/>
            </w:r>
            <w:r w:rsidRPr="002C7D57">
              <w:rPr>
                <w:noProof/>
                <w:webHidden/>
                <w:sz w:val="24"/>
                <w:szCs w:val="24"/>
              </w:rPr>
              <w:fldChar w:fldCharType="begin"/>
            </w:r>
            <w:r w:rsidR="00BE0FF4" w:rsidRPr="002C7D57">
              <w:rPr>
                <w:noProof/>
                <w:webHidden/>
                <w:sz w:val="24"/>
                <w:szCs w:val="24"/>
              </w:rPr>
              <w:instrText xml:space="preserve"> PAGEREF _Toc124267943 \h </w:instrText>
            </w:r>
            <w:r w:rsidRPr="002C7D57">
              <w:rPr>
                <w:noProof/>
                <w:webHidden/>
                <w:sz w:val="24"/>
                <w:szCs w:val="24"/>
              </w:rPr>
            </w:r>
            <w:r w:rsidRPr="002C7D57">
              <w:rPr>
                <w:noProof/>
                <w:webHidden/>
                <w:sz w:val="24"/>
                <w:szCs w:val="24"/>
              </w:rPr>
              <w:fldChar w:fldCharType="separate"/>
            </w:r>
            <w:r w:rsidR="00BE0FF4" w:rsidRPr="002C7D57">
              <w:rPr>
                <w:noProof/>
                <w:webHidden/>
                <w:sz w:val="24"/>
                <w:szCs w:val="24"/>
              </w:rPr>
              <w:t>7</w:t>
            </w:r>
            <w:r w:rsidRPr="002C7D57">
              <w:rPr>
                <w:noProof/>
                <w:webHidden/>
                <w:sz w:val="24"/>
                <w:szCs w:val="24"/>
              </w:rPr>
              <w:fldChar w:fldCharType="end"/>
            </w:r>
          </w:hyperlink>
        </w:p>
        <w:p w:rsidR="00BE0FF4" w:rsidRPr="002C7D57" w:rsidRDefault="008442E2" w:rsidP="00757B74">
          <w:pPr>
            <w:pStyle w:val="TOC2"/>
            <w:tabs>
              <w:tab w:val="right" w:leader="dot" w:pos="9019"/>
            </w:tabs>
            <w:spacing w:line="360" w:lineRule="auto"/>
            <w:jc w:val="both"/>
            <w:rPr>
              <w:rFonts w:eastAsiaTheme="minorEastAsia"/>
              <w:noProof/>
              <w:sz w:val="24"/>
              <w:szCs w:val="24"/>
            </w:rPr>
          </w:pPr>
          <w:hyperlink w:anchor="_Toc124267944" w:history="1">
            <w:r w:rsidR="00BE0FF4" w:rsidRPr="002C7D57">
              <w:rPr>
                <w:rStyle w:val="Hyperlink"/>
                <w:noProof/>
                <w:sz w:val="24"/>
                <w:szCs w:val="24"/>
              </w:rPr>
              <w:t>1.1 Research Rationale</w:t>
            </w:r>
            <w:r w:rsidR="00BE0FF4" w:rsidRPr="002C7D57">
              <w:rPr>
                <w:noProof/>
                <w:webHidden/>
                <w:sz w:val="24"/>
                <w:szCs w:val="24"/>
              </w:rPr>
              <w:tab/>
            </w:r>
            <w:r w:rsidRPr="002C7D57">
              <w:rPr>
                <w:noProof/>
                <w:webHidden/>
                <w:sz w:val="24"/>
                <w:szCs w:val="24"/>
              </w:rPr>
              <w:fldChar w:fldCharType="begin"/>
            </w:r>
            <w:r w:rsidR="00BE0FF4" w:rsidRPr="002C7D57">
              <w:rPr>
                <w:noProof/>
                <w:webHidden/>
                <w:sz w:val="24"/>
                <w:szCs w:val="24"/>
              </w:rPr>
              <w:instrText xml:space="preserve"> PAGEREF _Toc124267944 \h </w:instrText>
            </w:r>
            <w:r w:rsidRPr="002C7D57">
              <w:rPr>
                <w:noProof/>
                <w:webHidden/>
                <w:sz w:val="24"/>
                <w:szCs w:val="24"/>
              </w:rPr>
            </w:r>
            <w:r w:rsidRPr="002C7D57">
              <w:rPr>
                <w:noProof/>
                <w:webHidden/>
                <w:sz w:val="24"/>
                <w:szCs w:val="24"/>
              </w:rPr>
              <w:fldChar w:fldCharType="separate"/>
            </w:r>
            <w:r w:rsidR="00BE0FF4" w:rsidRPr="002C7D57">
              <w:rPr>
                <w:noProof/>
                <w:webHidden/>
                <w:sz w:val="24"/>
                <w:szCs w:val="24"/>
              </w:rPr>
              <w:t>8</w:t>
            </w:r>
            <w:r w:rsidRPr="002C7D57">
              <w:rPr>
                <w:noProof/>
                <w:webHidden/>
                <w:sz w:val="24"/>
                <w:szCs w:val="24"/>
              </w:rPr>
              <w:fldChar w:fldCharType="end"/>
            </w:r>
          </w:hyperlink>
        </w:p>
        <w:p w:rsidR="00BE0FF4" w:rsidRPr="002C7D57" w:rsidRDefault="008442E2" w:rsidP="00757B74">
          <w:pPr>
            <w:pStyle w:val="TOC2"/>
            <w:tabs>
              <w:tab w:val="right" w:leader="dot" w:pos="9019"/>
            </w:tabs>
            <w:spacing w:line="360" w:lineRule="auto"/>
            <w:jc w:val="both"/>
            <w:rPr>
              <w:rFonts w:eastAsiaTheme="minorEastAsia"/>
              <w:noProof/>
              <w:sz w:val="24"/>
              <w:szCs w:val="24"/>
            </w:rPr>
          </w:pPr>
          <w:hyperlink w:anchor="_Toc124267945" w:history="1">
            <w:r w:rsidR="00BE0FF4" w:rsidRPr="002C7D57">
              <w:rPr>
                <w:rStyle w:val="Hyperlink"/>
                <w:noProof/>
                <w:sz w:val="24"/>
                <w:szCs w:val="24"/>
              </w:rPr>
              <w:t>1.2 Research Aim and Objectives</w:t>
            </w:r>
            <w:r w:rsidR="00BE0FF4" w:rsidRPr="002C7D57">
              <w:rPr>
                <w:noProof/>
                <w:webHidden/>
                <w:sz w:val="24"/>
                <w:szCs w:val="24"/>
              </w:rPr>
              <w:tab/>
            </w:r>
            <w:r w:rsidRPr="002C7D57">
              <w:rPr>
                <w:noProof/>
                <w:webHidden/>
                <w:sz w:val="24"/>
                <w:szCs w:val="24"/>
              </w:rPr>
              <w:fldChar w:fldCharType="begin"/>
            </w:r>
            <w:r w:rsidR="00BE0FF4" w:rsidRPr="002C7D57">
              <w:rPr>
                <w:noProof/>
                <w:webHidden/>
                <w:sz w:val="24"/>
                <w:szCs w:val="24"/>
              </w:rPr>
              <w:instrText xml:space="preserve"> PAGEREF _Toc124267945 \h </w:instrText>
            </w:r>
            <w:r w:rsidRPr="002C7D57">
              <w:rPr>
                <w:noProof/>
                <w:webHidden/>
                <w:sz w:val="24"/>
                <w:szCs w:val="24"/>
              </w:rPr>
            </w:r>
            <w:r w:rsidRPr="002C7D57">
              <w:rPr>
                <w:noProof/>
                <w:webHidden/>
                <w:sz w:val="24"/>
                <w:szCs w:val="24"/>
              </w:rPr>
              <w:fldChar w:fldCharType="separate"/>
            </w:r>
            <w:r w:rsidR="00BE0FF4" w:rsidRPr="002C7D57">
              <w:rPr>
                <w:noProof/>
                <w:webHidden/>
                <w:sz w:val="24"/>
                <w:szCs w:val="24"/>
              </w:rPr>
              <w:t>9</w:t>
            </w:r>
            <w:r w:rsidRPr="002C7D57">
              <w:rPr>
                <w:noProof/>
                <w:webHidden/>
                <w:sz w:val="24"/>
                <w:szCs w:val="24"/>
              </w:rPr>
              <w:fldChar w:fldCharType="end"/>
            </w:r>
          </w:hyperlink>
        </w:p>
        <w:p w:rsidR="00BE0FF4" w:rsidRPr="002C7D57" w:rsidRDefault="008442E2" w:rsidP="00757B74">
          <w:pPr>
            <w:pStyle w:val="TOC2"/>
            <w:tabs>
              <w:tab w:val="right" w:leader="dot" w:pos="9019"/>
            </w:tabs>
            <w:spacing w:line="360" w:lineRule="auto"/>
            <w:jc w:val="both"/>
            <w:rPr>
              <w:rFonts w:eastAsiaTheme="minorEastAsia"/>
              <w:noProof/>
              <w:sz w:val="24"/>
              <w:szCs w:val="24"/>
            </w:rPr>
          </w:pPr>
          <w:hyperlink w:anchor="_Toc124267946" w:history="1">
            <w:r w:rsidR="00BE0FF4" w:rsidRPr="002C7D57">
              <w:rPr>
                <w:rStyle w:val="Hyperlink"/>
                <w:noProof/>
                <w:sz w:val="24"/>
                <w:szCs w:val="24"/>
              </w:rPr>
              <w:t>1.3  Research Questions</w:t>
            </w:r>
            <w:r w:rsidR="00BE0FF4" w:rsidRPr="002C7D57">
              <w:rPr>
                <w:noProof/>
                <w:webHidden/>
                <w:sz w:val="24"/>
                <w:szCs w:val="24"/>
              </w:rPr>
              <w:tab/>
            </w:r>
            <w:r w:rsidRPr="002C7D57">
              <w:rPr>
                <w:noProof/>
                <w:webHidden/>
                <w:sz w:val="24"/>
                <w:szCs w:val="24"/>
              </w:rPr>
              <w:fldChar w:fldCharType="begin"/>
            </w:r>
            <w:r w:rsidR="00BE0FF4" w:rsidRPr="002C7D57">
              <w:rPr>
                <w:noProof/>
                <w:webHidden/>
                <w:sz w:val="24"/>
                <w:szCs w:val="24"/>
              </w:rPr>
              <w:instrText xml:space="preserve"> PAGEREF _Toc124267946 \h </w:instrText>
            </w:r>
            <w:r w:rsidRPr="002C7D57">
              <w:rPr>
                <w:noProof/>
                <w:webHidden/>
                <w:sz w:val="24"/>
                <w:szCs w:val="24"/>
              </w:rPr>
            </w:r>
            <w:r w:rsidRPr="002C7D57">
              <w:rPr>
                <w:noProof/>
                <w:webHidden/>
                <w:sz w:val="24"/>
                <w:szCs w:val="24"/>
              </w:rPr>
              <w:fldChar w:fldCharType="separate"/>
            </w:r>
            <w:r w:rsidR="00BE0FF4" w:rsidRPr="002C7D57">
              <w:rPr>
                <w:noProof/>
                <w:webHidden/>
                <w:sz w:val="24"/>
                <w:szCs w:val="24"/>
              </w:rPr>
              <w:t>10</w:t>
            </w:r>
            <w:r w:rsidRPr="002C7D57">
              <w:rPr>
                <w:noProof/>
                <w:webHidden/>
                <w:sz w:val="24"/>
                <w:szCs w:val="24"/>
              </w:rPr>
              <w:fldChar w:fldCharType="end"/>
            </w:r>
          </w:hyperlink>
        </w:p>
        <w:p w:rsidR="00BE0FF4" w:rsidRPr="002C7D57" w:rsidRDefault="008442E2" w:rsidP="00757B74">
          <w:pPr>
            <w:pStyle w:val="TOC2"/>
            <w:tabs>
              <w:tab w:val="right" w:leader="dot" w:pos="9019"/>
            </w:tabs>
            <w:spacing w:line="360" w:lineRule="auto"/>
            <w:jc w:val="both"/>
            <w:rPr>
              <w:rFonts w:eastAsiaTheme="minorEastAsia"/>
              <w:noProof/>
              <w:sz w:val="24"/>
              <w:szCs w:val="24"/>
            </w:rPr>
          </w:pPr>
          <w:hyperlink w:anchor="_Toc124267947" w:history="1">
            <w:r w:rsidR="00BE0FF4" w:rsidRPr="002C7D57">
              <w:rPr>
                <w:rStyle w:val="Hyperlink"/>
                <w:noProof/>
                <w:sz w:val="24"/>
                <w:szCs w:val="24"/>
              </w:rPr>
              <w:t>1.4 Research Significance</w:t>
            </w:r>
            <w:r w:rsidR="00BE0FF4" w:rsidRPr="002C7D57">
              <w:rPr>
                <w:noProof/>
                <w:webHidden/>
                <w:sz w:val="24"/>
                <w:szCs w:val="24"/>
              </w:rPr>
              <w:tab/>
            </w:r>
            <w:r w:rsidRPr="002C7D57">
              <w:rPr>
                <w:noProof/>
                <w:webHidden/>
                <w:sz w:val="24"/>
                <w:szCs w:val="24"/>
              </w:rPr>
              <w:fldChar w:fldCharType="begin"/>
            </w:r>
            <w:r w:rsidR="00BE0FF4" w:rsidRPr="002C7D57">
              <w:rPr>
                <w:noProof/>
                <w:webHidden/>
                <w:sz w:val="24"/>
                <w:szCs w:val="24"/>
              </w:rPr>
              <w:instrText xml:space="preserve"> PAGEREF _Toc124267947 \h </w:instrText>
            </w:r>
            <w:r w:rsidRPr="002C7D57">
              <w:rPr>
                <w:noProof/>
                <w:webHidden/>
                <w:sz w:val="24"/>
                <w:szCs w:val="24"/>
              </w:rPr>
            </w:r>
            <w:r w:rsidRPr="002C7D57">
              <w:rPr>
                <w:noProof/>
                <w:webHidden/>
                <w:sz w:val="24"/>
                <w:szCs w:val="24"/>
              </w:rPr>
              <w:fldChar w:fldCharType="separate"/>
            </w:r>
            <w:r w:rsidR="00BE0FF4" w:rsidRPr="002C7D57">
              <w:rPr>
                <w:noProof/>
                <w:webHidden/>
                <w:sz w:val="24"/>
                <w:szCs w:val="24"/>
              </w:rPr>
              <w:t>10</w:t>
            </w:r>
            <w:r w:rsidRPr="002C7D57">
              <w:rPr>
                <w:noProof/>
                <w:webHidden/>
                <w:sz w:val="24"/>
                <w:szCs w:val="24"/>
              </w:rPr>
              <w:fldChar w:fldCharType="end"/>
            </w:r>
          </w:hyperlink>
        </w:p>
        <w:p w:rsidR="00BE0FF4" w:rsidRPr="002C7D57" w:rsidRDefault="008442E2" w:rsidP="00757B74">
          <w:pPr>
            <w:pStyle w:val="TOC2"/>
            <w:tabs>
              <w:tab w:val="right" w:leader="dot" w:pos="9019"/>
            </w:tabs>
            <w:spacing w:line="360" w:lineRule="auto"/>
            <w:jc w:val="both"/>
            <w:rPr>
              <w:rFonts w:eastAsiaTheme="minorEastAsia"/>
              <w:noProof/>
              <w:sz w:val="24"/>
              <w:szCs w:val="24"/>
            </w:rPr>
          </w:pPr>
          <w:hyperlink w:anchor="_Toc124267948" w:history="1">
            <w:r w:rsidR="00BE0FF4" w:rsidRPr="002C7D57">
              <w:rPr>
                <w:rStyle w:val="Hyperlink"/>
                <w:noProof/>
                <w:sz w:val="24"/>
                <w:szCs w:val="24"/>
              </w:rPr>
              <w:t>1.5 Structure of Dissertation</w:t>
            </w:r>
            <w:r w:rsidR="00BE0FF4" w:rsidRPr="002C7D57">
              <w:rPr>
                <w:noProof/>
                <w:webHidden/>
                <w:sz w:val="24"/>
                <w:szCs w:val="24"/>
              </w:rPr>
              <w:tab/>
            </w:r>
            <w:r w:rsidRPr="002C7D57">
              <w:rPr>
                <w:noProof/>
                <w:webHidden/>
                <w:sz w:val="24"/>
                <w:szCs w:val="24"/>
              </w:rPr>
              <w:fldChar w:fldCharType="begin"/>
            </w:r>
            <w:r w:rsidR="00BE0FF4" w:rsidRPr="002C7D57">
              <w:rPr>
                <w:noProof/>
                <w:webHidden/>
                <w:sz w:val="24"/>
                <w:szCs w:val="24"/>
              </w:rPr>
              <w:instrText xml:space="preserve"> PAGEREF _Toc124267948 \h </w:instrText>
            </w:r>
            <w:r w:rsidRPr="002C7D57">
              <w:rPr>
                <w:noProof/>
                <w:webHidden/>
                <w:sz w:val="24"/>
                <w:szCs w:val="24"/>
              </w:rPr>
            </w:r>
            <w:r w:rsidRPr="002C7D57">
              <w:rPr>
                <w:noProof/>
                <w:webHidden/>
                <w:sz w:val="24"/>
                <w:szCs w:val="24"/>
              </w:rPr>
              <w:fldChar w:fldCharType="separate"/>
            </w:r>
            <w:r w:rsidR="00BE0FF4" w:rsidRPr="002C7D57">
              <w:rPr>
                <w:noProof/>
                <w:webHidden/>
                <w:sz w:val="24"/>
                <w:szCs w:val="24"/>
              </w:rPr>
              <w:t>10</w:t>
            </w:r>
            <w:r w:rsidRPr="002C7D57">
              <w:rPr>
                <w:noProof/>
                <w:webHidden/>
                <w:sz w:val="24"/>
                <w:szCs w:val="24"/>
              </w:rPr>
              <w:fldChar w:fldCharType="end"/>
            </w:r>
          </w:hyperlink>
        </w:p>
        <w:p w:rsidR="00BE0FF4" w:rsidRPr="002C7D57" w:rsidRDefault="008442E2" w:rsidP="00757B74">
          <w:pPr>
            <w:pStyle w:val="TOC1"/>
            <w:tabs>
              <w:tab w:val="right" w:leader="dot" w:pos="9019"/>
            </w:tabs>
            <w:spacing w:line="360" w:lineRule="auto"/>
            <w:jc w:val="both"/>
            <w:rPr>
              <w:rFonts w:eastAsiaTheme="minorEastAsia"/>
              <w:noProof/>
              <w:sz w:val="24"/>
              <w:szCs w:val="24"/>
            </w:rPr>
          </w:pPr>
          <w:hyperlink w:anchor="_Toc124267949" w:history="1">
            <w:r w:rsidR="00BE0FF4" w:rsidRPr="002C7D57">
              <w:rPr>
                <w:rStyle w:val="Hyperlink"/>
                <w:noProof/>
                <w:sz w:val="24"/>
                <w:szCs w:val="24"/>
              </w:rPr>
              <w:t>Chapter 2: Literature Review</w:t>
            </w:r>
            <w:r w:rsidR="00BE0FF4" w:rsidRPr="002C7D57">
              <w:rPr>
                <w:noProof/>
                <w:webHidden/>
                <w:sz w:val="24"/>
                <w:szCs w:val="24"/>
              </w:rPr>
              <w:tab/>
            </w:r>
            <w:r w:rsidRPr="002C7D57">
              <w:rPr>
                <w:noProof/>
                <w:webHidden/>
                <w:sz w:val="24"/>
                <w:szCs w:val="24"/>
              </w:rPr>
              <w:fldChar w:fldCharType="begin"/>
            </w:r>
            <w:r w:rsidR="00BE0FF4" w:rsidRPr="002C7D57">
              <w:rPr>
                <w:noProof/>
                <w:webHidden/>
                <w:sz w:val="24"/>
                <w:szCs w:val="24"/>
              </w:rPr>
              <w:instrText xml:space="preserve"> PAGEREF _Toc124267949 \h </w:instrText>
            </w:r>
            <w:r w:rsidRPr="002C7D57">
              <w:rPr>
                <w:noProof/>
                <w:webHidden/>
                <w:sz w:val="24"/>
                <w:szCs w:val="24"/>
              </w:rPr>
            </w:r>
            <w:r w:rsidRPr="002C7D57">
              <w:rPr>
                <w:noProof/>
                <w:webHidden/>
                <w:sz w:val="24"/>
                <w:szCs w:val="24"/>
              </w:rPr>
              <w:fldChar w:fldCharType="separate"/>
            </w:r>
            <w:r w:rsidR="00BE0FF4" w:rsidRPr="002C7D57">
              <w:rPr>
                <w:noProof/>
                <w:webHidden/>
                <w:sz w:val="24"/>
                <w:szCs w:val="24"/>
              </w:rPr>
              <w:t>12</w:t>
            </w:r>
            <w:r w:rsidRPr="002C7D57">
              <w:rPr>
                <w:noProof/>
                <w:webHidden/>
                <w:sz w:val="24"/>
                <w:szCs w:val="24"/>
              </w:rPr>
              <w:fldChar w:fldCharType="end"/>
            </w:r>
          </w:hyperlink>
        </w:p>
        <w:p w:rsidR="00BE0FF4" w:rsidRPr="002C7D57" w:rsidRDefault="008442E2" w:rsidP="00757B74">
          <w:pPr>
            <w:pStyle w:val="TOC2"/>
            <w:tabs>
              <w:tab w:val="right" w:leader="dot" w:pos="9019"/>
            </w:tabs>
            <w:spacing w:line="360" w:lineRule="auto"/>
            <w:jc w:val="both"/>
            <w:rPr>
              <w:rFonts w:eastAsiaTheme="minorEastAsia"/>
              <w:noProof/>
              <w:sz w:val="24"/>
              <w:szCs w:val="24"/>
            </w:rPr>
          </w:pPr>
          <w:hyperlink w:anchor="_Toc124267950" w:history="1">
            <w:r w:rsidR="00BE0FF4" w:rsidRPr="002C7D57">
              <w:rPr>
                <w:rStyle w:val="Hyperlink"/>
                <w:noProof/>
                <w:sz w:val="24"/>
                <w:szCs w:val="24"/>
              </w:rPr>
              <w:t>2.0 Introduction</w:t>
            </w:r>
            <w:r w:rsidR="00BE0FF4" w:rsidRPr="002C7D57">
              <w:rPr>
                <w:noProof/>
                <w:webHidden/>
                <w:sz w:val="24"/>
                <w:szCs w:val="24"/>
              </w:rPr>
              <w:tab/>
            </w:r>
            <w:r w:rsidRPr="002C7D57">
              <w:rPr>
                <w:noProof/>
                <w:webHidden/>
                <w:sz w:val="24"/>
                <w:szCs w:val="24"/>
              </w:rPr>
              <w:fldChar w:fldCharType="begin"/>
            </w:r>
            <w:r w:rsidR="00BE0FF4" w:rsidRPr="002C7D57">
              <w:rPr>
                <w:noProof/>
                <w:webHidden/>
                <w:sz w:val="24"/>
                <w:szCs w:val="24"/>
              </w:rPr>
              <w:instrText xml:space="preserve"> PAGEREF _Toc124267950 \h </w:instrText>
            </w:r>
            <w:r w:rsidRPr="002C7D57">
              <w:rPr>
                <w:noProof/>
                <w:webHidden/>
                <w:sz w:val="24"/>
                <w:szCs w:val="24"/>
              </w:rPr>
            </w:r>
            <w:r w:rsidRPr="002C7D57">
              <w:rPr>
                <w:noProof/>
                <w:webHidden/>
                <w:sz w:val="24"/>
                <w:szCs w:val="24"/>
              </w:rPr>
              <w:fldChar w:fldCharType="separate"/>
            </w:r>
            <w:r w:rsidR="00BE0FF4" w:rsidRPr="002C7D57">
              <w:rPr>
                <w:noProof/>
                <w:webHidden/>
                <w:sz w:val="24"/>
                <w:szCs w:val="24"/>
              </w:rPr>
              <w:t>12</w:t>
            </w:r>
            <w:r w:rsidRPr="002C7D57">
              <w:rPr>
                <w:noProof/>
                <w:webHidden/>
                <w:sz w:val="24"/>
                <w:szCs w:val="24"/>
              </w:rPr>
              <w:fldChar w:fldCharType="end"/>
            </w:r>
          </w:hyperlink>
        </w:p>
        <w:p w:rsidR="00BE0FF4" w:rsidRPr="002C7D57" w:rsidRDefault="008442E2" w:rsidP="00757B74">
          <w:pPr>
            <w:pStyle w:val="TOC2"/>
            <w:tabs>
              <w:tab w:val="right" w:leader="dot" w:pos="9019"/>
            </w:tabs>
            <w:spacing w:line="360" w:lineRule="auto"/>
            <w:jc w:val="both"/>
            <w:rPr>
              <w:rFonts w:eastAsiaTheme="minorEastAsia"/>
              <w:noProof/>
              <w:sz w:val="24"/>
              <w:szCs w:val="24"/>
            </w:rPr>
          </w:pPr>
          <w:hyperlink w:anchor="_Toc124267951" w:history="1">
            <w:r w:rsidR="00BE0FF4" w:rsidRPr="002C7D57">
              <w:rPr>
                <w:rStyle w:val="Hyperlink"/>
                <w:noProof/>
                <w:sz w:val="24"/>
                <w:szCs w:val="24"/>
              </w:rPr>
              <w:t>2.1 Concept of entrepreneurship within the corporate industry in the 21st century</w:t>
            </w:r>
            <w:r w:rsidR="00BE0FF4" w:rsidRPr="002C7D57">
              <w:rPr>
                <w:noProof/>
                <w:webHidden/>
                <w:sz w:val="24"/>
                <w:szCs w:val="24"/>
              </w:rPr>
              <w:tab/>
            </w:r>
            <w:r w:rsidRPr="002C7D57">
              <w:rPr>
                <w:noProof/>
                <w:webHidden/>
                <w:sz w:val="24"/>
                <w:szCs w:val="24"/>
              </w:rPr>
              <w:fldChar w:fldCharType="begin"/>
            </w:r>
            <w:r w:rsidR="00BE0FF4" w:rsidRPr="002C7D57">
              <w:rPr>
                <w:noProof/>
                <w:webHidden/>
                <w:sz w:val="24"/>
                <w:szCs w:val="24"/>
              </w:rPr>
              <w:instrText xml:space="preserve"> PAGEREF _Toc124267951 \h </w:instrText>
            </w:r>
            <w:r w:rsidRPr="002C7D57">
              <w:rPr>
                <w:noProof/>
                <w:webHidden/>
                <w:sz w:val="24"/>
                <w:szCs w:val="24"/>
              </w:rPr>
            </w:r>
            <w:r w:rsidRPr="002C7D57">
              <w:rPr>
                <w:noProof/>
                <w:webHidden/>
                <w:sz w:val="24"/>
                <w:szCs w:val="24"/>
              </w:rPr>
              <w:fldChar w:fldCharType="separate"/>
            </w:r>
            <w:r w:rsidR="00BE0FF4" w:rsidRPr="002C7D57">
              <w:rPr>
                <w:noProof/>
                <w:webHidden/>
                <w:sz w:val="24"/>
                <w:szCs w:val="24"/>
              </w:rPr>
              <w:t>12</w:t>
            </w:r>
            <w:r w:rsidRPr="002C7D57">
              <w:rPr>
                <w:noProof/>
                <w:webHidden/>
                <w:sz w:val="24"/>
                <w:szCs w:val="24"/>
              </w:rPr>
              <w:fldChar w:fldCharType="end"/>
            </w:r>
          </w:hyperlink>
        </w:p>
        <w:p w:rsidR="00BE0FF4" w:rsidRPr="002C7D57" w:rsidRDefault="008442E2" w:rsidP="00757B74">
          <w:pPr>
            <w:pStyle w:val="TOC2"/>
            <w:tabs>
              <w:tab w:val="right" w:leader="dot" w:pos="9019"/>
            </w:tabs>
            <w:spacing w:line="360" w:lineRule="auto"/>
            <w:jc w:val="both"/>
            <w:rPr>
              <w:rFonts w:eastAsiaTheme="minorEastAsia"/>
              <w:noProof/>
              <w:sz w:val="24"/>
              <w:szCs w:val="24"/>
            </w:rPr>
          </w:pPr>
          <w:hyperlink w:anchor="_Toc124267952" w:history="1">
            <w:r w:rsidR="00BE0FF4" w:rsidRPr="002C7D57">
              <w:rPr>
                <w:rStyle w:val="Hyperlink"/>
                <w:noProof/>
                <w:sz w:val="24"/>
                <w:szCs w:val="24"/>
              </w:rPr>
              <w:t>2.2 Role of entrepreneurs in developing a business plan in the modern times</w:t>
            </w:r>
            <w:r w:rsidR="00BE0FF4" w:rsidRPr="002C7D57">
              <w:rPr>
                <w:noProof/>
                <w:webHidden/>
                <w:sz w:val="24"/>
                <w:szCs w:val="24"/>
              </w:rPr>
              <w:tab/>
            </w:r>
            <w:r w:rsidRPr="002C7D57">
              <w:rPr>
                <w:noProof/>
                <w:webHidden/>
                <w:sz w:val="24"/>
                <w:szCs w:val="24"/>
              </w:rPr>
              <w:fldChar w:fldCharType="begin"/>
            </w:r>
            <w:r w:rsidR="00BE0FF4" w:rsidRPr="002C7D57">
              <w:rPr>
                <w:noProof/>
                <w:webHidden/>
                <w:sz w:val="24"/>
                <w:szCs w:val="24"/>
              </w:rPr>
              <w:instrText xml:space="preserve"> PAGEREF _Toc124267952 \h </w:instrText>
            </w:r>
            <w:r w:rsidRPr="002C7D57">
              <w:rPr>
                <w:noProof/>
                <w:webHidden/>
                <w:sz w:val="24"/>
                <w:szCs w:val="24"/>
              </w:rPr>
            </w:r>
            <w:r w:rsidRPr="002C7D57">
              <w:rPr>
                <w:noProof/>
                <w:webHidden/>
                <w:sz w:val="24"/>
                <w:szCs w:val="24"/>
              </w:rPr>
              <w:fldChar w:fldCharType="separate"/>
            </w:r>
            <w:r w:rsidR="00BE0FF4" w:rsidRPr="002C7D57">
              <w:rPr>
                <w:noProof/>
                <w:webHidden/>
                <w:sz w:val="24"/>
                <w:szCs w:val="24"/>
              </w:rPr>
              <w:t>13</w:t>
            </w:r>
            <w:r w:rsidRPr="002C7D57">
              <w:rPr>
                <w:noProof/>
                <w:webHidden/>
                <w:sz w:val="24"/>
                <w:szCs w:val="24"/>
              </w:rPr>
              <w:fldChar w:fldCharType="end"/>
            </w:r>
          </w:hyperlink>
        </w:p>
        <w:p w:rsidR="00BE0FF4" w:rsidRPr="002C7D57" w:rsidRDefault="008442E2" w:rsidP="00757B74">
          <w:pPr>
            <w:pStyle w:val="TOC2"/>
            <w:tabs>
              <w:tab w:val="right" w:leader="dot" w:pos="9019"/>
            </w:tabs>
            <w:spacing w:line="360" w:lineRule="auto"/>
            <w:jc w:val="both"/>
            <w:rPr>
              <w:rFonts w:eastAsiaTheme="minorEastAsia"/>
              <w:noProof/>
              <w:sz w:val="24"/>
              <w:szCs w:val="24"/>
            </w:rPr>
          </w:pPr>
          <w:hyperlink w:anchor="_Toc124267953" w:history="1">
            <w:r w:rsidR="00BE0FF4" w:rsidRPr="002C7D57">
              <w:rPr>
                <w:rStyle w:val="Hyperlink"/>
                <w:noProof/>
                <w:sz w:val="24"/>
                <w:szCs w:val="24"/>
              </w:rPr>
              <w:t>2.3 Key factors that are required to be learned by entrepreneurs in order to create a successful business plan in the 21st century</w:t>
            </w:r>
            <w:r w:rsidR="00BE0FF4" w:rsidRPr="002C7D57">
              <w:rPr>
                <w:noProof/>
                <w:webHidden/>
                <w:sz w:val="24"/>
                <w:szCs w:val="24"/>
              </w:rPr>
              <w:tab/>
            </w:r>
            <w:r w:rsidRPr="002C7D57">
              <w:rPr>
                <w:noProof/>
                <w:webHidden/>
                <w:sz w:val="24"/>
                <w:szCs w:val="24"/>
              </w:rPr>
              <w:fldChar w:fldCharType="begin"/>
            </w:r>
            <w:r w:rsidR="00BE0FF4" w:rsidRPr="002C7D57">
              <w:rPr>
                <w:noProof/>
                <w:webHidden/>
                <w:sz w:val="24"/>
                <w:szCs w:val="24"/>
              </w:rPr>
              <w:instrText xml:space="preserve"> PAGEREF _Toc124267953 \h </w:instrText>
            </w:r>
            <w:r w:rsidRPr="002C7D57">
              <w:rPr>
                <w:noProof/>
                <w:webHidden/>
                <w:sz w:val="24"/>
                <w:szCs w:val="24"/>
              </w:rPr>
            </w:r>
            <w:r w:rsidRPr="002C7D57">
              <w:rPr>
                <w:noProof/>
                <w:webHidden/>
                <w:sz w:val="24"/>
                <w:szCs w:val="24"/>
              </w:rPr>
              <w:fldChar w:fldCharType="separate"/>
            </w:r>
            <w:r w:rsidR="00BE0FF4" w:rsidRPr="002C7D57">
              <w:rPr>
                <w:noProof/>
                <w:webHidden/>
                <w:sz w:val="24"/>
                <w:szCs w:val="24"/>
              </w:rPr>
              <w:t>16</w:t>
            </w:r>
            <w:r w:rsidRPr="002C7D57">
              <w:rPr>
                <w:noProof/>
                <w:webHidden/>
                <w:sz w:val="24"/>
                <w:szCs w:val="24"/>
              </w:rPr>
              <w:fldChar w:fldCharType="end"/>
            </w:r>
          </w:hyperlink>
        </w:p>
        <w:p w:rsidR="00BE0FF4" w:rsidRPr="002C7D57" w:rsidRDefault="008442E2" w:rsidP="00757B74">
          <w:pPr>
            <w:pStyle w:val="TOC2"/>
            <w:tabs>
              <w:tab w:val="right" w:leader="dot" w:pos="9019"/>
            </w:tabs>
            <w:spacing w:line="360" w:lineRule="auto"/>
            <w:jc w:val="both"/>
            <w:rPr>
              <w:rFonts w:eastAsiaTheme="minorEastAsia"/>
              <w:noProof/>
              <w:sz w:val="24"/>
              <w:szCs w:val="24"/>
            </w:rPr>
          </w:pPr>
          <w:hyperlink w:anchor="_Toc124267954" w:history="1">
            <w:r w:rsidR="00BE0FF4" w:rsidRPr="002C7D57">
              <w:rPr>
                <w:rStyle w:val="Hyperlink"/>
                <w:noProof/>
                <w:sz w:val="24"/>
                <w:szCs w:val="24"/>
              </w:rPr>
              <w:t>2.4 Challenges faced by entrepreneurs to develop entrepreneurship in terms of creating effective business plans in modern times</w:t>
            </w:r>
            <w:r w:rsidR="00BE0FF4" w:rsidRPr="002C7D57">
              <w:rPr>
                <w:noProof/>
                <w:webHidden/>
                <w:sz w:val="24"/>
                <w:szCs w:val="24"/>
              </w:rPr>
              <w:tab/>
            </w:r>
            <w:r w:rsidRPr="002C7D57">
              <w:rPr>
                <w:noProof/>
                <w:webHidden/>
                <w:sz w:val="24"/>
                <w:szCs w:val="24"/>
              </w:rPr>
              <w:fldChar w:fldCharType="begin"/>
            </w:r>
            <w:r w:rsidR="00BE0FF4" w:rsidRPr="002C7D57">
              <w:rPr>
                <w:noProof/>
                <w:webHidden/>
                <w:sz w:val="24"/>
                <w:szCs w:val="24"/>
              </w:rPr>
              <w:instrText xml:space="preserve"> PAGEREF _Toc124267954 \h </w:instrText>
            </w:r>
            <w:r w:rsidRPr="002C7D57">
              <w:rPr>
                <w:noProof/>
                <w:webHidden/>
                <w:sz w:val="24"/>
                <w:szCs w:val="24"/>
              </w:rPr>
            </w:r>
            <w:r w:rsidRPr="002C7D57">
              <w:rPr>
                <w:noProof/>
                <w:webHidden/>
                <w:sz w:val="24"/>
                <w:szCs w:val="24"/>
              </w:rPr>
              <w:fldChar w:fldCharType="separate"/>
            </w:r>
            <w:r w:rsidR="00BE0FF4" w:rsidRPr="002C7D57">
              <w:rPr>
                <w:noProof/>
                <w:webHidden/>
                <w:sz w:val="24"/>
                <w:szCs w:val="24"/>
              </w:rPr>
              <w:t>18</w:t>
            </w:r>
            <w:r w:rsidRPr="002C7D57">
              <w:rPr>
                <w:noProof/>
                <w:webHidden/>
                <w:sz w:val="24"/>
                <w:szCs w:val="24"/>
              </w:rPr>
              <w:fldChar w:fldCharType="end"/>
            </w:r>
          </w:hyperlink>
        </w:p>
        <w:p w:rsidR="00BE0FF4" w:rsidRPr="002C7D57" w:rsidRDefault="008442E2" w:rsidP="00757B74">
          <w:pPr>
            <w:pStyle w:val="TOC2"/>
            <w:tabs>
              <w:tab w:val="right" w:leader="dot" w:pos="9019"/>
            </w:tabs>
            <w:spacing w:line="360" w:lineRule="auto"/>
            <w:jc w:val="both"/>
            <w:rPr>
              <w:rFonts w:eastAsiaTheme="minorEastAsia"/>
              <w:noProof/>
              <w:sz w:val="24"/>
              <w:szCs w:val="24"/>
            </w:rPr>
          </w:pPr>
          <w:hyperlink w:anchor="_Toc124267955" w:history="1">
            <w:r w:rsidR="00BE0FF4" w:rsidRPr="002C7D57">
              <w:rPr>
                <w:rStyle w:val="Hyperlink"/>
                <w:noProof/>
                <w:sz w:val="24"/>
                <w:szCs w:val="24"/>
              </w:rPr>
              <w:t>2.5 Potential Strategies to increase the effectiveness of Business Planning in Entrepreneurial activities</w:t>
            </w:r>
            <w:r w:rsidR="00BE0FF4" w:rsidRPr="002C7D57">
              <w:rPr>
                <w:noProof/>
                <w:webHidden/>
                <w:sz w:val="24"/>
                <w:szCs w:val="24"/>
              </w:rPr>
              <w:tab/>
            </w:r>
            <w:r w:rsidRPr="002C7D57">
              <w:rPr>
                <w:noProof/>
                <w:webHidden/>
                <w:sz w:val="24"/>
                <w:szCs w:val="24"/>
              </w:rPr>
              <w:fldChar w:fldCharType="begin"/>
            </w:r>
            <w:r w:rsidR="00BE0FF4" w:rsidRPr="002C7D57">
              <w:rPr>
                <w:noProof/>
                <w:webHidden/>
                <w:sz w:val="24"/>
                <w:szCs w:val="24"/>
              </w:rPr>
              <w:instrText xml:space="preserve"> PAGEREF _Toc124267955 \h </w:instrText>
            </w:r>
            <w:r w:rsidRPr="002C7D57">
              <w:rPr>
                <w:noProof/>
                <w:webHidden/>
                <w:sz w:val="24"/>
                <w:szCs w:val="24"/>
              </w:rPr>
            </w:r>
            <w:r w:rsidRPr="002C7D57">
              <w:rPr>
                <w:noProof/>
                <w:webHidden/>
                <w:sz w:val="24"/>
                <w:szCs w:val="24"/>
              </w:rPr>
              <w:fldChar w:fldCharType="separate"/>
            </w:r>
            <w:r w:rsidR="00BE0FF4" w:rsidRPr="002C7D57">
              <w:rPr>
                <w:noProof/>
                <w:webHidden/>
                <w:sz w:val="24"/>
                <w:szCs w:val="24"/>
              </w:rPr>
              <w:t>19</w:t>
            </w:r>
            <w:r w:rsidRPr="002C7D57">
              <w:rPr>
                <w:noProof/>
                <w:webHidden/>
                <w:sz w:val="24"/>
                <w:szCs w:val="24"/>
              </w:rPr>
              <w:fldChar w:fldCharType="end"/>
            </w:r>
          </w:hyperlink>
        </w:p>
        <w:p w:rsidR="00BE0FF4" w:rsidRPr="002C7D57" w:rsidRDefault="008442E2" w:rsidP="00757B74">
          <w:pPr>
            <w:pStyle w:val="TOC3"/>
            <w:tabs>
              <w:tab w:val="right" w:leader="dot" w:pos="9019"/>
            </w:tabs>
            <w:spacing w:line="360" w:lineRule="auto"/>
            <w:jc w:val="both"/>
            <w:rPr>
              <w:rFonts w:eastAsiaTheme="minorEastAsia"/>
              <w:noProof/>
              <w:sz w:val="24"/>
              <w:szCs w:val="24"/>
            </w:rPr>
          </w:pPr>
          <w:hyperlink w:anchor="_Toc124267956" w:history="1">
            <w:r w:rsidR="00BE0FF4" w:rsidRPr="002C7D57">
              <w:rPr>
                <w:rStyle w:val="Hyperlink"/>
                <w:noProof/>
                <w:sz w:val="24"/>
                <w:szCs w:val="24"/>
                <w:lang w:val="en-GB"/>
              </w:rPr>
              <w:t>2.5.1. Improving the Strategic Level of Business Planning</w:t>
            </w:r>
            <w:r w:rsidR="00BE0FF4" w:rsidRPr="002C7D57">
              <w:rPr>
                <w:noProof/>
                <w:webHidden/>
                <w:sz w:val="24"/>
                <w:szCs w:val="24"/>
              </w:rPr>
              <w:tab/>
            </w:r>
            <w:r w:rsidRPr="002C7D57">
              <w:rPr>
                <w:noProof/>
                <w:webHidden/>
                <w:sz w:val="24"/>
                <w:szCs w:val="24"/>
              </w:rPr>
              <w:fldChar w:fldCharType="begin"/>
            </w:r>
            <w:r w:rsidR="00BE0FF4" w:rsidRPr="002C7D57">
              <w:rPr>
                <w:noProof/>
                <w:webHidden/>
                <w:sz w:val="24"/>
                <w:szCs w:val="24"/>
              </w:rPr>
              <w:instrText xml:space="preserve"> PAGEREF _Toc124267956 \h </w:instrText>
            </w:r>
            <w:r w:rsidRPr="002C7D57">
              <w:rPr>
                <w:noProof/>
                <w:webHidden/>
                <w:sz w:val="24"/>
                <w:szCs w:val="24"/>
              </w:rPr>
            </w:r>
            <w:r w:rsidRPr="002C7D57">
              <w:rPr>
                <w:noProof/>
                <w:webHidden/>
                <w:sz w:val="24"/>
                <w:szCs w:val="24"/>
              </w:rPr>
              <w:fldChar w:fldCharType="separate"/>
            </w:r>
            <w:r w:rsidR="00BE0FF4" w:rsidRPr="002C7D57">
              <w:rPr>
                <w:noProof/>
                <w:webHidden/>
                <w:sz w:val="24"/>
                <w:szCs w:val="24"/>
              </w:rPr>
              <w:t>19</w:t>
            </w:r>
            <w:r w:rsidRPr="002C7D57">
              <w:rPr>
                <w:noProof/>
                <w:webHidden/>
                <w:sz w:val="24"/>
                <w:szCs w:val="24"/>
              </w:rPr>
              <w:fldChar w:fldCharType="end"/>
            </w:r>
          </w:hyperlink>
        </w:p>
        <w:p w:rsidR="00BE0FF4" w:rsidRPr="002C7D57" w:rsidRDefault="008442E2" w:rsidP="00757B74">
          <w:pPr>
            <w:pStyle w:val="TOC3"/>
            <w:tabs>
              <w:tab w:val="right" w:leader="dot" w:pos="9019"/>
            </w:tabs>
            <w:spacing w:line="360" w:lineRule="auto"/>
            <w:jc w:val="both"/>
            <w:rPr>
              <w:rFonts w:eastAsiaTheme="minorEastAsia"/>
              <w:noProof/>
              <w:sz w:val="24"/>
              <w:szCs w:val="24"/>
            </w:rPr>
          </w:pPr>
          <w:hyperlink w:anchor="_Toc124267957" w:history="1">
            <w:r w:rsidR="00BE0FF4" w:rsidRPr="002C7D57">
              <w:rPr>
                <w:rStyle w:val="Hyperlink"/>
                <w:noProof/>
                <w:sz w:val="24"/>
                <w:szCs w:val="24"/>
                <w:lang w:val="en-GB"/>
              </w:rPr>
              <w:t>2.5.2. Modifying the Operational level of busin</w:t>
            </w:r>
            <w:r w:rsidR="00BE0FF4" w:rsidRPr="002C7D57">
              <w:rPr>
                <w:rStyle w:val="Hyperlink"/>
                <w:i/>
                <w:noProof/>
                <w:sz w:val="24"/>
                <w:szCs w:val="24"/>
                <w:lang w:val="en-GB"/>
              </w:rPr>
              <w:t>ess planning</w:t>
            </w:r>
            <w:r w:rsidR="00BE0FF4" w:rsidRPr="002C7D57">
              <w:rPr>
                <w:noProof/>
                <w:webHidden/>
                <w:sz w:val="24"/>
                <w:szCs w:val="24"/>
              </w:rPr>
              <w:tab/>
            </w:r>
            <w:r w:rsidRPr="002C7D57">
              <w:rPr>
                <w:noProof/>
                <w:webHidden/>
                <w:sz w:val="24"/>
                <w:szCs w:val="24"/>
              </w:rPr>
              <w:fldChar w:fldCharType="begin"/>
            </w:r>
            <w:r w:rsidR="00BE0FF4" w:rsidRPr="002C7D57">
              <w:rPr>
                <w:noProof/>
                <w:webHidden/>
                <w:sz w:val="24"/>
                <w:szCs w:val="24"/>
              </w:rPr>
              <w:instrText xml:space="preserve"> PAGEREF _Toc124267957 \h </w:instrText>
            </w:r>
            <w:r w:rsidRPr="002C7D57">
              <w:rPr>
                <w:noProof/>
                <w:webHidden/>
                <w:sz w:val="24"/>
                <w:szCs w:val="24"/>
              </w:rPr>
            </w:r>
            <w:r w:rsidRPr="002C7D57">
              <w:rPr>
                <w:noProof/>
                <w:webHidden/>
                <w:sz w:val="24"/>
                <w:szCs w:val="24"/>
              </w:rPr>
              <w:fldChar w:fldCharType="separate"/>
            </w:r>
            <w:r w:rsidR="00BE0FF4" w:rsidRPr="002C7D57">
              <w:rPr>
                <w:noProof/>
                <w:webHidden/>
                <w:sz w:val="24"/>
                <w:szCs w:val="24"/>
              </w:rPr>
              <w:t>20</w:t>
            </w:r>
            <w:r w:rsidRPr="002C7D57">
              <w:rPr>
                <w:noProof/>
                <w:webHidden/>
                <w:sz w:val="24"/>
                <w:szCs w:val="24"/>
              </w:rPr>
              <w:fldChar w:fldCharType="end"/>
            </w:r>
          </w:hyperlink>
        </w:p>
        <w:p w:rsidR="00BE0FF4" w:rsidRPr="002C7D57" w:rsidRDefault="008442E2" w:rsidP="00757B74">
          <w:pPr>
            <w:pStyle w:val="TOC3"/>
            <w:tabs>
              <w:tab w:val="right" w:leader="dot" w:pos="9019"/>
            </w:tabs>
            <w:spacing w:line="360" w:lineRule="auto"/>
            <w:jc w:val="both"/>
            <w:rPr>
              <w:rFonts w:eastAsiaTheme="minorEastAsia"/>
              <w:noProof/>
              <w:sz w:val="24"/>
              <w:szCs w:val="24"/>
            </w:rPr>
          </w:pPr>
          <w:hyperlink w:anchor="_Toc124267958" w:history="1">
            <w:r w:rsidR="00BE0FF4" w:rsidRPr="002C7D57">
              <w:rPr>
                <w:rStyle w:val="Hyperlink"/>
                <w:noProof/>
                <w:sz w:val="24"/>
                <w:szCs w:val="24"/>
                <w:lang w:val="en-GB"/>
              </w:rPr>
              <w:t>2.5.3. Rectification in the Tactical Levels of Business Planning</w:t>
            </w:r>
            <w:r w:rsidR="00BE0FF4" w:rsidRPr="002C7D57">
              <w:rPr>
                <w:noProof/>
                <w:webHidden/>
                <w:sz w:val="24"/>
                <w:szCs w:val="24"/>
              </w:rPr>
              <w:tab/>
            </w:r>
            <w:r w:rsidRPr="002C7D57">
              <w:rPr>
                <w:noProof/>
                <w:webHidden/>
                <w:sz w:val="24"/>
                <w:szCs w:val="24"/>
              </w:rPr>
              <w:fldChar w:fldCharType="begin"/>
            </w:r>
            <w:r w:rsidR="00BE0FF4" w:rsidRPr="002C7D57">
              <w:rPr>
                <w:noProof/>
                <w:webHidden/>
                <w:sz w:val="24"/>
                <w:szCs w:val="24"/>
              </w:rPr>
              <w:instrText xml:space="preserve"> PAGEREF _Toc124267958 \h </w:instrText>
            </w:r>
            <w:r w:rsidRPr="002C7D57">
              <w:rPr>
                <w:noProof/>
                <w:webHidden/>
                <w:sz w:val="24"/>
                <w:szCs w:val="24"/>
              </w:rPr>
            </w:r>
            <w:r w:rsidRPr="002C7D57">
              <w:rPr>
                <w:noProof/>
                <w:webHidden/>
                <w:sz w:val="24"/>
                <w:szCs w:val="24"/>
              </w:rPr>
              <w:fldChar w:fldCharType="separate"/>
            </w:r>
            <w:r w:rsidR="00BE0FF4" w:rsidRPr="002C7D57">
              <w:rPr>
                <w:noProof/>
                <w:webHidden/>
                <w:sz w:val="24"/>
                <w:szCs w:val="24"/>
              </w:rPr>
              <w:t>20</w:t>
            </w:r>
            <w:r w:rsidRPr="002C7D57">
              <w:rPr>
                <w:noProof/>
                <w:webHidden/>
                <w:sz w:val="24"/>
                <w:szCs w:val="24"/>
              </w:rPr>
              <w:fldChar w:fldCharType="end"/>
            </w:r>
          </w:hyperlink>
        </w:p>
        <w:p w:rsidR="00BE0FF4" w:rsidRPr="002C7D57" w:rsidRDefault="008442E2" w:rsidP="00757B74">
          <w:pPr>
            <w:pStyle w:val="TOC2"/>
            <w:tabs>
              <w:tab w:val="right" w:leader="dot" w:pos="9019"/>
            </w:tabs>
            <w:spacing w:line="360" w:lineRule="auto"/>
            <w:jc w:val="both"/>
            <w:rPr>
              <w:rFonts w:eastAsiaTheme="minorEastAsia"/>
              <w:noProof/>
              <w:sz w:val="24"/>
              <w:szCs w:val="24"/>
            </w:rPr>
          </w:pPr>
          <w:hyperlink w:anchor="_Toc124267959" w:history="1">
            <w:r w:rsidR="00BE0FF4" w:rsidRPr="002C7D57">
              <w:rPr>
                <w:rStyle w:val="Hyperlink"/>
                <w:noProof/>
                <w:sz w:val="24"/>
                <w:szCs w:val="24"/>
              </w:rPr>
              <w:t>2.6 Theoretical Perspectives</w:t>
            </w:r>
            <w:r w:rsidR="00BE0FF4" w:rsidRPr="002C7D57">
              <w:rPr>
                <w:noProof/>
                <w:webHidden/>
                <w:sz w:val="24"/>
                <w:szCs w:val="24"/>
              </w:rPr>
              <w:tab/>
            </w:r>
            <w:r w:rsidRPr="002C7D57">
              <w:rPr>
                <w:noProof/>
                <w:webHidden/>
                <w:sz w:val="24"/>
                <w:szCs w:val="24"/>
              </w:rPr>
              <w:fldChar w:fldCharType="begin"/>
            </w:r>
            <w:r w:rsidR="00BE0FF4" w:rsidRPr="002C7D57">
              <w:rPr>
                <w:noProof/>
                <w:webHidden/>
                <w:sz w:val="24"/>
                <w:szCs w:val="24"/>
              </w:rPr>
              <w:instrText xml:space="preserve"> PAGEREF _Toc124267959 \h </w:instrText>
            </w:r>
            <w:r w:rsidRPr="002C7D57">
              <w:rPr>
                <w:noProof/>
                <w:webHidden/>
                <w:sz w:val="24"/>
                <w:szCs w:val="24"/>
              </w:rPr>
            </w:r>
            <w:r w:rsidRPr="002C7D57">
              <w:rPr>
                <w:noProof/>
                <w:webHidden/>
                <w:sz w:val="24"/>
                <w:szCs w:val="24"/>
              </w:rPr>
              <w:fldChar w:fldCharType="separate"/>
            </w:r>
            <w:r w:rsidR="00BE0FF4" w:rsidRPr="002C7D57">
              <w:rPr>
                <w:noProof/>
                <w:webHidden/>
                <w:sz w:val="24"/>
                <w:szCs w:val="24"/>
              </w:rPr>
              <w:t>21</w:t>
            </w:r>
            <w:r w:rsidRPr="002C7D57">
              <w:rPr>
                <w:noProof/>
                <w:webHidden/>
                <w:sz w:val="24"/>
                <w:szCs w:val="24"/>
              </w:rPr>
              <w:fldChar w:fldCharType="end"/>
            </w:r>
          </w:hyperlink>
        </w:p>
        <w:p w:rsidR="00BE0FF4" w:rsidRPr="002C7D57" w:rsidRDefault="008442E2" w:rsidP="00757B74">
          <w:pPr>
            <w:pStyle w:val="TOC3"/>
            <w:tabs>
              <w:tab w:val="right" w:leader="dot" w:pos="9019"/>
            </w:tabs>
            <w:spacing w:line="360" w:lineRule="auto"/>
            <w:jc w:val="both"/>
            <w:rPr>
              <w:rFonts w:eastAsiaTheme="minorEastAsia"/>
              <w:noProof/>
              <w:sz w:val="24"/>
              <w:szCs w:val="24"/>
            </w:rPr>
          </w:pPr>
          <w:hyperlink w:anchor="_Toc124267960" w:history="1">
            <w:r w:rsidR="00BE0FF4" w:rsidRPr="002C7D57">
              <w:rPr>
                <w:rStyle w:val="Hyperlink"/>
                <w:noProof/>
                <w:sz w:val="24"/>
                <w:szCs w:val="24"/>
                <w:lang w:val="en-GB"/>
              </w:rPr>
              <w:t>2.6.1. Diffusion of Innovation Theory</w:t>
            </w:r>
            <w:r w:rsidR="00BE0FF4" w:rsidRPr="002C7D57">
              <w:rPr>
                <w:noProof/>
                <w:webHidden/>
                <w:sz w:val="24"/>
                <w:szCs w:val="24"/>
              </w:rPr>
              <w:tab/>
            </w:r>
            <w:r w:rsidRPr="002C7D57">
              <w:rPr>
                <w:noProof/>
                <w:webHidden/>
                <w:sz w:val="24"/>
                <w:szCs w:val="24"/>
              </w:rPr>
              <w:fldChar w:fldCharType="begin"/>
            </w:r>
            <w:r w:rsidR="00BE0FF4" w:rsidRPr="002C7D57">
              <w:rPr>
                <w:noProof/>
                <w:webHidden/>
                <w:sz w:val="24"/>
                <w:szCs w:val="24"/>
              </w:rPr>
              <w:instrText xml:space="preserve"> PAGEREF _Toc124267960 \h </w:instrText>
            </w:r>
            <w:r w:rsidRPr="002C7D57">
              <w:rPr>
                <w:noProof/>
                <w:webHidden/>
                <w:sz w:val="24"/>
                <w:szCs w:val="24"/>
              </w:rPr>
            </w:r>
            <w:r w:rsidRPr="002C7D57">
              <w:rPr>
                <w:noProof/>
                <w:webHidden/>
                <w:sz w:val="24"/>
                <w:szCs w:val="24"/>
              </w:rPr>
              <w:fldChar w:fldCharType="separate"/>
            </w:r>
            <w:r w:rsidR="00BE0FF4" w:rsidRPr="002C7D57">
              <w:rPr>
                <w:noProof/>
                <w:webHidden/>
                <w:sz w:val="24"/>
                <w:szCs w:val="24"/>
              </w:rPr>
              <w:t>22</w:t>
            </w:r>
            <w:r w:rsidRPr="002C7D57">
              <w:rPr>
                <w:noProof/>
                <w:webHidden/>
                <w:sz w:val="24"/>
                <w:szCs w:val="24"/>
              </w:rPr>
              <w:fldChar w:fldCharType="end"/>
            </w:r>
          </w:hyperlink>
        </w:p>
        <w:p w:rsidR="00BE0FF4" w:rsidRPr="002C7D57" w:rsidRDefault="008442E2" w:rsidP="00757B74">
          <w:pPr>
            <w:pStyle w:val="TOC3"/>
            <w:tabs>
              <w:tab w:val="right" w:leader="dot" w:pos="9019"/>
            </w:tabs>
            <w:spacing w:line="360" w:lineRule="auto"/>
            <w:jc w:val="both"/>
            <w:rPr>
              <w:rFonts w:eastAsiaTheme="minorEastAsia"/>
              <w:noProof/>
              <w:sz w:val="24"/>
              <w:szCs w:val="24"/>
            </w:rPr>
          </w:pPr>
          <w:hyperlink w:anchor="_Toc124267961" w:history="1">
            <w:r w:rsidR="00BE0FF4" w:rsidRPr="002C7D57">
              <w:rPr>
                <w:rStyle w:val="Hyperlink"/>
                <w:noProof/>
                <w:sz w:val="24"/>
                <w:szCs w:val="24"/>
                <w:lang w:val="en-GB"/>
              </w:rPr>
              <w:t>2.6.2. Consumer-Behaviour Theory</w:t>
            </w:r>
            <w:r w:rsidR="00BE0FF4" w:rsidRPr="002C7D57">
              <w:rPr>
                <w:noProof/>
                <w:webHidden/>
                <w:sz w:val="24"/>
                <w:szCs w:val="24"/>
              </w:rPr>
              <w:tab/>
            </w:r>
            <w:r w:rsidRPr="002C7D57">
              <w:rPr>
                <w:noProof/>
                <w:webHidden/>
                <w:sz w:val="24"/>
                <w:szCs w:val="24"/>
              </w:rPr>
              <w:fldChar w:fldCharType="begin"/>
            </w:r>
            <w:r w:rsidR="00BE0FF4" w:rsidRPr="002C7D57">
              <w:rPr>
                <w:noProof/>
                <w:webHidden/>
                <w:sz w:val="24"/>
                <w:szCs w:val="24"/>
              </w:rPr>
              <w:instrText xml:space="preserve"> PAGEREF _Toc124267961 \h </w:instrText>
            </w:r>
            <w:r w:rsidRPr="002C7D57">
              <w:rPr>
                <w:noProof/>
                <w:webHidden/>
                <w:sz w:val="24"/>
                <w:szCs w:val="24"/>
              </w:rPr>
            </w:r>
            <w:r w:rsidRPr="002C7D57">
              <w:rPr>
                <w:noProof/>
                <w:webHidden/>
                <w:sz w:val="24"/>
                <w:szCs w:val="24"/>
              </w:rPr>
              <w:fldChar w:fldCharType="separate"/>
            </w:r>
            <w:r w:rsidR="00BE0FF4" w:rsidRPr="002C7D57">
              <w:rPr>
                <w:noProof/>
                <w:webHidden/>
                <w:sz w:val="24"/>
                <w:szCs w:val="24"/>
              </w:rPr>
              <w:t>23</w:t>
            </w:r>
            <w:r w:rsidRPr="002C7D57">
              <w:rPr>
                <w:noProof/>
                <w:webHidden/>
                <w:sz w:val="24"/>
                <w:szCs w:val="24"/>
              </w:rPr>
              <w:fldChar w:fldCharType="end"/>
            </w:r>
          </w:hyperlink>
        </w:p>
        <w:p w:rsidR="00BE0FF4" w:rsidRPr="002C7D57" w:rsidRDefault="008442E2" w:rsidP="00757B74">
          <w:pPr>
            <w:pStyle w:val="TOC3"/>
            <w:tabs>
              <w:tab w:val="right" w:leader="dot" w:pos="9019"/>
            </w:tabs>
            <w:spacing w:line="360" w:lineRule="auto"/>
            <w:jc w:val="both"/>
            <w:rPr>
              <w:rFonts w:eastAsiaTheme="minorEastAsia"/>
              <w:noProof/>
              <w:sz w:val="24"/>
              <w:szCs w:val="24"/>
            </w:rPr>
          </w:pPr>
          <w:hyperlink w:anchor="_Toc124267962" w:history="1">
            <w:r w:rsidR="00BE0FF4" w:rsidRPr="002C7D57">
              <w:rPr>
                <w:rStyle w:val="Hyperlink"/>
                <w:noProof/>
                <w:sz w:val="24"/>
                <w:szCs w:val="24"/>
                <w:lang w:val="en-GB"/>
              </w:rPr>
              <w:t>2.6.3. Fiedler’s Contingency Model</w:t>
            </w:r>
            <w:r w:rsidR="00BE0FF4" w:rsidRPr="002C7D57">
              <w:rPr>
                <w:noProof/>
                <w:webHidden/>
                <w:sz w:val="24"/>
                <w:szCs w:val="24"/>
              </w:rPr>
              <w:tab/>
            </w:r>
            <w:r w:rsidRPr="002C7D57">
              <w:rPr>
                <w:noProof/>
                <w:webHidden/>
                <w:sz w:val="24"/>
                <w:szCs w:val="24"/>
              </w:rPr>
              <w:fldChar w:fldCharType="begin"/>
            </w:r>
            <w:r w:rsidR="00BE0FF4" w:rsidRPr="002C7D57">
              <w:rPr>
                <w:noProof/>
                <w:webHidden/>
                <w:sz w:val="24"/>
                <w:szCs w:val="24"/>
              </w:rPr>
              <w:instrText xml:space="preserve"> PAGEREF _Toc124267962 \h </w:instrText>
            </w:r>
            <w:r w:rsidRPr="002C7D57">
              <w:rPr>
                <w:noProof/>
                <w:webHidden/>
                <w:sz w:val="24"/>
                <w:szCs w:val="24"/>
              </w:rPr>
            </w:r>
            <w:r w:rsidRPr="002C7D57">
              <w:rPr>
                <w:noProof/>
                <w:webHidden/>
                <w:sz w:val="24"/>
                <w:szCs w:val="24"/>
              </w:rPr>
              <w:fldChar w:fldCharType="separate"/>
            </w:r>
            <w:r w:rsidR="00BE0FF4" w:rsidRPr="002C7D57">
              <w:rPr>
                <w:noProof/>
                <w:webHidden/>
                <w:sz w:val="24"/>
                <w:szCs w:val="24"/>
              </w:rPr>
              <w:t>24</w:t>
            </w:r>
            <w:r w:rsidRPr="002C7D57">
              <w:rPr>
                <w:noProof/>
                <w:webHidden/>
                <w:sz w:val="24"/>
                <w:szCs w:val="24"/>
              </w:rPr>
              <w:fldChar w:fldCharType="end"/>
            </w:r>
          </w:hyperlink>
        </w:p>
        <w:p w:rsidR="00BE0FF4" w:rsidRPr="002C7D57" w:rsidRDefault="008442E2" w:rsidP="00757B74">
          <w:pPr>
            <w:pStyle w:val="TOC2"/>
            <w:tabs>
              <w:tab w:val="right" w:leader="dot" w:pos="9019"/>
            </w:tabs>
            <w:spacing w:line="360" w:lineRule="auto"/>
            <w:jc w:val="both"/>
            <w:rPr>
              <w:rFonts w:eastAsiaTheme="minorEastAsia"/>
              <w:noProof/>
              <w:sz w:val="24"/>
              <w:szCs w:val="24"/>
            </w:rPr>
          </w:pPr>
          <w:hyperlink w:anchor="_Toc124267963" w:history="1">
            <w:r w:rsidR="00BE0FF4" w:rsidRPr="002C7D57">
              <w:rPr>
                <w:rStyle w:val="Hyperlink"/>
                <w:noProof/>
                <w:sz w:val="24"/>
                <w:szCs w:val="24"/>
              </w:rPr>
              <w:t>2.7 Gap in Literature</w:t>
            </w:r>
            <w:r w:rsidR="00BE0FF4" w:rsidRPr="002C7D57">
              <w:rPr>
                <w:noProof/>
                <w:webHidden/>
                <w:sz w:val="24"/>
                <w:szCs w:val="24"/>
              </w:rPr>
              <w:tab/>
            </w:r>
            <w:r w:rsidRPr="002C7D57">
              <w:rPr>
                <w:noProof/>
                <w:webHidden/>
                <w:sz w:val="24"/>
                <w:szCs w:val="24"/>
              </w:rPr>
              <w:fldChar w:fldCharType="begin"/>
            </w:r>
            <w:r w:rsidR="00BE0FF4" w:rsidRPr="002C7D57">
              <w:rPr>
                <w:noProof/>
                <w:webHidden/>
                <w:sz w:val="24"/>
                <w:szCs w:val="24"/>
              </w:rPr>
              <w:instrText xml:space="preserve"> PAGEREF _Toc124267963 \h </w:instrText>
            </w:r>
            <w:r w:rsidRPr="002C7D57">
              <w:rPr>
                <w:noProof/>
                <w:webHidden/>
                <w:sz w:val="24"/>
                <w:szCs w:val="24"/>
              </w:rPr>
            </w:r>
            <w:r w:rsidRPr="002C7D57">
              <w:rPr>
                <w:noProof/>
                <w:webHidden/>
                <w:sz w:val="24"/>
                <w:szCs w:val="24"/>
              </w:rPr>
              <w:fldChar w:fldCharType="separate"/>
            </w:r>
            <w:r w:rsidR="00BE0FF4" w:rsidRPr="002C7D57">
              <w:rPr>
                <w:noProof/>
                <w:webHidden/>
                <w:sz w:val="24"/>
                <w:szCs w:val="24"/>
              </w:rPr>
              <w:t>24</w:t>
            </w:r>
            <w:r w:rsidRPr="002C7D57">
              <w:rPr>
                <w:noProof/>
                <w:webHidden/>
                <w:sz w:val="24"/>
                <w:szCs w:val="24"/>
              </w:rPr>
              <w:fldChar w:fldCharType="end"/>
            </w:r>
          </w:hyperlink>
        </w:p>
        <w:p w:rsidR="00BE0FF4" w:rsidRPr="002C7D57" w:rsidRDefault="008442E2" w:rsidP="00757B74">
          <w:pPr>
            <w:pStyle w:val="TOC2"/>
            <w:tabs>
              <w:tab w:val="right" w:leader="dot" w:pos="9019"/>
            </w:tabs>
            <w:spacing w:line="360" w:lineRule="auto"/>
            <w:jc w:val="both"/>
            <w:rPr>
              <w:rFonts w:eastAsiaTheme="minorEastAsia"/>
              <w:noProof/>
              <w:sz w:val="24"/>
              <w:szCs w:val="24"/>
            </w:rPr>
          </w:pPr>
          <w:hyperlink w:anchor="_Toc124267964" w:history="1">
            <w:r w:rsidR="00BE0FF4" w:rsidRPr="002C7D57">
              <w:rPr>
                <w:rStyle w:val="Hyperlink"/>
                <w:noProof/>
                <w:sz w:val="24"/>
                <w:szCs w:val="24"/>
              </w:rPr>
              <w:t>2.8 Conceptual Framework</w:t>
            </w:r>
            <w:r w:rsidR="00BE0FF4" w:rsidRPr="002C7D57">
              <w:rPr>
                <w:noProof/>
                <w:webHidden/>
                <w:sz w:val="24"/>
                <w:szCs w:val="24"/>
              </w:rPr>
              <w:tab/>
            </w:r>
            <w:r w:rsidRPr="002C7D57">
              <w:rPr>
                <w:noProof/>
                <w:webHidden/>
                <w:sz w:val="24"/>
                <w:szCs w:val="24"/>
              </w:rPr>
              <w:fldChar w:fldCharType="begin"/>
            </w:r>
            <w:r w:rsidR="00BE0FF4" w:rsidRPr="002C7D57">
              <w:rPr>
                <w:noProof/>
                <w:webHidden/>
                <w:sz w:val="24"/>
                <w:szCs w:val="24"/>
              </w:rPr>
              <w:instrText xml:space="preserve"> PAGEREF _Toc124267964 \h </w:instrText>
            </w:r>
            <w:r w:rsidRPr="002C7D57">
              <w:rPr>
                <w:noProof/>
                <w:webHidden/>
                <w:sz w:val="24"/>
                <w:szCs w:val="24"/>
              </w:rPr>
            </w:r>
            <w:r w:rsidRPr="002C7D57">
              <w:rPr>
                <w:noProof/>
                <w:webHidden/>
                <w:sz w:val="24"/>
                <w:szCs w:val="24"/>
              </w:rPr>
              <w:fldChar w:fldCharType="separate"/>
            </w:r>
            <w:r w:rsidR="00BE0FF4" w:rsidRPr="002C7D57">
              <w:rPr>
                <w:noProof/>
                <w:webHidden/>
                <w:sz w:val="24"/>
                <w:szCs w:val="24"/>
              </w:rPr>
              <w:t>25</w:t>
            </w:r>
            <w:r w:rsidRPr="002C7D57">
              <w:rPr>
                <w:noProof/>
                <w:webHidden/>
                <w:sz w:val="24"/>
                <w:szCs w:val="24"/>
              </w:rPr>
              <w:fldChar w:fldCharType="end"/>
            </w:r>
          </w:hyperlink>
        </w:p>
        <w:p w:rsidR="00BE0FF4" w:rsidRPr="002C7D57" w:rsidRDefault="008442E2" w:rsidP="00757B74">
          <w:pPr>
            <w:pStyle w:val="TOC2"/>
            <w:tabs>
              <w:tab w:val="right" w:leader="dot" w:pos="9019"/>
            </w:tabs>
            <w:spacing w:line="360" w:lineRule="auto"/>
            <w:jc w:val="both"/>
            <w:rPr>
              <w:rFonts w:eastAsiaTheme="minorEastAsia"/>
              <w:noProof/>
              <w:sz w:val="24"/>
              <w:szCs w:val="24"/>
            </w:rPr>
          </w:pPr>
          <w:hyperlink w:anchor="_Toc124267965" w:history="1">
            <w:r w:rsidR="00BE0FF4" w:rsidRPr="002C7D57">
              <w:rPr>
                <w:rStyle w:val="Hyperlink"/>
                <w:noProof/>
                <w:sz w:val="24"/>
                <w:szCs w:val="24"/>
              </w:rPr>
              <w:t>2.9 Chapter Summary</w:t>
            </w:r>
            <w:r w:rsidR="00BE0FF4" w:rsidRPr="002C7D57">
              <w:rPr>
                <w:noProof/>
                <w:webHidden/>
                <w:sz w:val="24"/>
                <w:szCs w:val="24"/>
              </w:rPr>
              <w:tab/>
            </w:r>
            <w:r w:rsidRPr="002C7D57">
              <w:rPr>
                <w:noProof/>
                <w:webHidden/>
                <w:sz w:val="24"/>
                <w:szCs w:val="24"/>
              </w:rPr>
              <w:fldChar w:fldCharType="begin"/>
            </w:r>
            <w:r w:rsidR="00BE0FF4" w:rsidRPr="002C7D57">
              <w:rPr>
                <w:noProof/>
                <w:webHidden/>
                <w:sz w:val="24"/>
                <w:szCs w:val="24"/>
              </w:rPr>
              <w:instrText xml:space="preserve"> PAGEREF _Toc124267965 \h </w:instrText>
            </w:r>
            <w:r w:rsidRPr="002C7D57">
              <w:rPr>
                <w:noProof/>
                <w:webHidden/>
                <w:sz w:val="24"/>
                <w:szCs w:val="24"/>
              </w:rPr>
            </w:r>
            <w:r w:rsidRPr="002C7D57">
              <w:rPr>
                <w:noProof/>
                <w:webHidden/>
                <w:sz w:val="24"/>
                <w:szCs w:val="24"/>
              </w:rPr>
              <w:fldChar w:fldCharType="separate"/>
            </w:r>
            <w:r w:rsidR="00BE0FF4" w:rsidRPr="002C7D57">
              <w:rPr>
                <w:noProof/>
                <w:webHidden/>
                <w:sz w:val="24"/>
                <w:szCs w:val="24"/>
              </w:rPr>
              <w:t>26</w:t>
            </w:r>
            <w:r w:rsidRPr="002C7D57">
              <w:rPr>
                <w:noProof/>
                <w:webHidden/>
                <w:sz w:val="24"/>
                <w:szCs w:val="24"/>
              </w:rPr>
              <w:fldChar w:fldCharType="end"/>
            </w:r>
          </w:hyperlink>
        </w:p>
        <w:p w:rsidR="00BE0FF4" w:rsidRPr="002C7D57" w:rsidRDefault="008442E2" w:rsidP="00757B74">
          <w:pPr>
            <w:pStyle w:val="TOC1"/>
            <w:tabs>
              <w:tab w:val="right" w:leader="dot" w:pos="9019"/>
            </w:tabs>
            <w:spacing w:line="360" w:lineRule="auto"/>
            <w:jc w:val="both"/>
            <w:rPr>
              <w:rFonts w:eastAsiaTheme="minorEastAsia"/>
              <w:noProof/>
              <w:sz w:val="24"/>
              <w:szCs w:val="24"/>
            </w:rPr>
          </w:pPr>
          <w:hyperlink w:anchor="_Toc124267966" w:history="1">
            <w:r w:rsidR="00BE0FF4" w:rsidRPr="002C7D57">
              <w:rPr>
                <w:rStyle w:val="Hyperlink"/>
                <w:noProof/>
                <w:sz w:val="24"/>
                <w:szCs w:val="24"/>
              </w:rPr>
              <w:t>Chapter 3- Methodology</w:t>
            </w:r>
            <w:r w:rsidR="00BE0FF4" w:rsidRPr="002C7D57">
              <w:rPr>
                <w:noProof/>
                <w:webHidden/>
                <w:sz w:val="24"/>
                <w:szCs w:val="24"/>
              </w:rPr>
              <w:tab/>
            </w:r>
            <w:r w:rsidRPr="002C7D57">
              <w:rPr>
                <w:noProof/>
                <w:webHidden/>
                <w:sz w:val="24"/>
                <w:szCs w:val="24"/>
              </w:rPr>
              <w:fldChar w:fldCharType="begin"/>
            </w:r>
            <w:r w:rsidR="00BE0FF4" w:rsidRPr="002C7D57">
              <w:rPr>
                <w:noProof/>
                <w:webHidden/>
                <w:sz w:val="24"/>
                <w:szCs w:val="24"/>
              </w:rPr>
              <w:instrText xml:space="preserve"> PAGEREF _Toc124267966 \h </w:instrText>
            </w:r>
            <w:r w:rsidRPr="002C7D57">
              <w:rPr>
                <w:noProof/>
                <w:webHidden/>
                <w:sz w:val="24"/>
                <w:szCs w:val="24"/>
              </w:rPr>
            </w:r>
            <w:r w:rsidRPr="002C7D57">
              <w:rPr>
                <w:noProof/>
                <w:webHidden/>
                <w:sz w:val="24"/>
                <w:szCs w:val="24"/>
              </w:rPr>
              <w:fldChar w:fldCharType="separate"/>
            </w:r>
            <w:r w:rsidR="00BE0FF4" w:rsidRPr="002C7D57">
              <w:rPr>
                <w:noProof/>
                <w:webHidden/>
                <w:sz w:val="24"/>
                <w:szCs w:val="24"/>
              </w:rPr>
              <w:t>27</w:t>
            </w:r>
            <w:r w:rsidRPr="002C7D57">
              <w:rPr>
                <w:noProof/>
                <w:webHidden/>
                <w:sz w:val="24"/>
                <w:szCs w:val="24"/>
              </w:rPr>
              <w:fldChar w:fldCharType="end"/>
            </w:r>
          </w:hyperlink>
        </w:p>
        <w:p w:rsidR="00BE0FF4" w:rsidRPr="002C7D57" w:rsidRDefault="008442E2" w:rsidP="00757B74">
          <w:pPr>
            <w:pStyle w:val="TOC2"/>
            <w:tabs>
              <w:tab w:val="right" w:leader="dot" w:pos="9019"/>
            </w:tabs>
            <w:spacing w:line="360" w:lineRule="auto"/>
            <w:jc w:val="both"/>
            <w:rPr>
              <w:rFonts w:eastAsiaTheme="minorEastAsia"/>
              <w:noProof/>
              <w:sz w:val="24"/>
              <w:szCs w:val="24"/>
            </w:rPr>
          </w:pPr>
          <w:hyperlink w:anchor="_Toc124267967" w:history="1">
            <w:r w:rsidR="00BE0FF4" w:rsidRPr="002C7D57">
              <w:rPr>
                <w:rStyle w:val="Hyperlink"/>
                <w:noProof/>
                <w:sz w:val="24"/>
                <w:szCs w:val="24"/>
              </w:rPr>
              <w:t>3.0 Introduction</w:t>
            </w:r>
            <w:r w:rsidR="00BE0FF4" w:rsidRPr="002C7D57">
              <w:rPr>
                <w:noProof/>
                <w:webHidden/>
                <w:sz w:val="24"/>
                <w:szCs w:val="24"/>
              </w:rPr>
              <w:tab/>
            </w:r>
            <w:r w:rsidRPr="002C7D57">
              <w:rPr>
                <w:noProof/>
                <w:webHidden/>
                <w:sz w:val="24"/>
                <w:szCs w:val="24"/>
              </w:rPr>
              <w:fldChar w:fldCharType="begin"/>
            </w:r>
            <w:r w:rsidR="00BE0FF4" w:rsidRPr="002C7D57">
              <w:rPr>
                <w:noProof/>
                <w:webHidden/>
                <w:sz w:val="24"/>
                <w:szCs w:val="24"/>
              </w:rPr>
              <w:instrText xml:space="preserve"> PAGEREF _Toc124267967 \h </w:instrText>
            </w:r>
            <w:r w:rsidRPr="002C7D57">
              <w:rPr>
                <w:noProof/>
                <w:webHidden/>
                <w:sz w:val="24"/>
                <w:szCs w:val="24"/>
              </w:rPr>
            </w:r>
            <w:r w:rsidRPr="002C7D57">
              <w:rPr>
                <w:noProof/>
                <w:webHidden/>
                <w:sz w:val="24"/>
                <w:szCs w:val="24"/>
              </w:rPr>
              <w:fldChar w:fldCharType="separate"/>
            </w:r>
            <w:r w:rsidR="00BE0FF4" w:rsidRPr="002C7D57">
              <w:rPr>
                <w:noProof/>
                <w:webHidden/>
                <w:sz w:val="24"/>
                <w:szCs w:val="24"/>
              </w:rPr>
              <w:t>27</w:t>
            </w:r>
            <w:r w:rsidRPr="002C7D57">
              <w:rPr>
                <w:noProof/>
                <w:webHidden/>
                <w:sz w:val="24"/>
                <w:szCs w:val="24"/>
              </w:rPr>
              <w:fldChar w:fldCharType="end"/>
            </w:r>
          </w:hyperlink>
        </w:p>
        <w:p w:rsidR="00BE0FF4" w:rsidRPr="002C7D57" w:rsidRDefault="008442E2" w:rsidP="00757B74">
          <w:pPr>
            <w:pStyle w:val="TOC2"/>
            <w:tabs>
              <w:tab w:val="right" w:leader="dot" w:pos="9019"/>
            </w:tabs>
            <w:spacing w:line="360" w:lineRule="auto"/>
            <w:jc w:val="both"/>
            <w:rPr>
              <w:rFonts w:eastAsiaTheme="minorEastAsia"/>
              <w:noProof/>
              <w:sz w:val="24"/>
              <w:szCs w:val="24"/>
            </w:rPr>
          </w:pPr>
          <w:hyperlink w:anchor="_Toc124267968" w:history="1">
            <w:r w:rsidR="00BE0FF4" w:rsidRPr="002C7D57">
              <w:rPr>
                <w:rStyle w:val="Hyperlink"/>
                <w:noProof/>
                <w:sz w:val="24"/>
                <w:szCs w:val="24"/>
              </w:rPr>
              <w:t>3.1 Philosophy of the research</w:t>
            </w:r>
            <w:r w:rsidR="00BE0FF4" w:rsidRPr="002C7D57">
              <w:rPr>
                <w:noProof/>
                <w:webHidden/>
                <w:sz w:val="24"/>
                <w:szCs w:val="24"/>
              </w:rPr>
              <w:tab/>
            </w:r>
            <w:r w:rsidRPr="002C7D57">
              <w:rPr>
                <w:noProof/>
                <w:webHidden/>
                <w:sz w:val="24"/>
                <w:szCs w:val="24"/>
              </w:rPr>
              <w:fldChar w:fldCharType="begin"/>
            </w:r>
            <w:r w:rsidR="00BE0FF4" w:rsidRPr="002C7D57">
              <w:rPr>
                <w:noProof/>
                <w:webHidden/>
                <w:sz w:val="24"/>
                <w:szCs w:val="24"/>
              </w:rPr>
              <w:instrText xml:space="preserve"> PAGEREF _Toc124267968 \h </w:instrText>
            </w:r>
            <w:r w:rsidRPr="002C7D57">
              <w:rPr>
                <w:noProof/>
                <w:webHidden/>
                <w:sz w:val="24"/>
                <w:szCs w:val="24"/>
              </w:rPr>
            </w:r>
            <w:r w:rsidRPr="002C7D57">
              <w:rPr>
                <w:noProof/>
                <w:webHidden/>
                <w:sz w:val="24"/>
                <w:szCs w:val="24"/>
              </w:rPr>
              <w:fldChar w:fldCharType="separate"/>
            </w:r>
            <w:r w:rsidR="00BE0FF4" w:rsidRPr="002C7D57">
              <w:rPr>
                <w:noProof/>
                <w:webHidden/>
                <w:sz w:val="24"/>
                <w:szCs w:val="24"/>
              </w:rPr>
              <w:t>27</w:t>
            </w:r>
            <w:r w:rsidRPr="002C7D57">
              <w:rPr>
                <w:noProof/>
                <w:webHidden/>
                <w:sz w:val="24"/>
                <w:szCs w:val="24"/>
              </w:rPr>
              <w:fldChar w:fldCharType="end"/>
            </w:r>
          </w:hyperlink>
        </w:p>
        <w:p w:rsidR="00BE0FF4" w:rsidRPr="002C7D57" w:rsidRDefault="008442E2" w:rsidP="00757B74">
          <w:pPr>
            <w:pStyle w:val="TOC2"/>
            <w:tabs>
              <w:tab w:val="right" w:leader="dot" w:pos="9019"/>
            </w:tabs>
            <w:spacing w:line="360" w:lineRule="auto"/>
            <w:jc w:val="both"/>
            <w:rPr>
              <w:rFonts w:eastAsiaTheme="minorEastAsia"/>
              <w:noProof/>
              <w:sz w:val="24"/>
              <w:szCs w:val="24"/>
            </w:rPr>
          </w:pPr>
          <w:hyperlink w:anchor="_Toc124267969" w:history="1">
            <w:r w:rsidR="00BE0FF4" w:rsidRPr="002C7D57">
              <w:rPr>
                <w:rStyle w:val="Hyperlink"/>
                <w:noProof/>
                <w:sz w:val="24"/>
                <w:szCs w:val="24"/>
              </w:rPr>
              <w:t>3.2 Research Approach</w:t>
            </w:r>
            <w:r w:rsidR="00BE0FF4" w:rsidRPr="002C7D57">
              <w:rPr>
                <w:noProof/>
                <w:webHidden/>
                <w:sz w:val="24"/>
                <w:szCs w:val="24"/>
              </w:rPr>
              <w:tab/>
            </w:r>
            <w:r w:rsidRPr="002C7D57">
              <w:rPr>
                <w:noProof/>
                <w:webHidden/>
                <w:sz w:val="24"/>
                <w:szCs w:val="24"/>
              </w:rPr>
              <w:fldChar w:fldCharType="begin"/>
            </w:r>
            <w:r w:rsidR="00BE0FF4" w:rsidRPr="002C7D57">
              <w:rPr>
                <w:noProof/>
                <w:webHidden/>
                <w:sz w:val="24"/>
                <w:szCs w:val="24"/>
              </w:rPr>
              <w:instrText xml:space="preserve"> PAGEREF _Toc124267969 \h </w:instrText>
            </w:r>
            <w:r w:rsidRPr="002C7D57">
              <w:rPr>
                <w:noProof/>
                <w:webHidden/>
                <w:sz w:val="24"/>
                <w:szCs w:val="24"/>
              </w:rPr>
            </w:r>
            <w:r w:rsidRPr="002C7D57">
              <w:rPr>
                <w:noProof/>
                <w:webHidden/>
                <w:sz w:val="24"/>
                <w:szCs w:val="24"/>
              </w:rPr>
              <w:fldChar w:fldCharType="separate"/>
            </w:r>
            <w:r w:rsidR="00BE0FF4" w:rsidRPr="002C7D57">
              <w:rPr>
                <w:noProof/>
                <w:webHidden/>
                <w:sz w:val="24"/>
                <w:szCs w:val="24"/>
              </w:rPr>
              <w:t>27</w:t>
            </w:r>
            <w:r w:rsidRPr="002C7D57">
              <w:rPr>
                <w:noProof/>
                <w:webHidden/>
                <w:sz w:val="24"/>
                <w:szCs w:val="24"/>
              </w:rPr>
              <w:fldChar w:fldCharType="end"/>
            </w:r>
          </w:hyperlink>
        </w:p>
        <w:p w:rsidR="00BE0FF4" w:rsidRPr="002C7D57" w:rsidRDefault="008442E2" w:rsidP="00757B74">
          <w:pPr>
            <w:pStyle w:val="TOC2"/>
            <w:tabs>
              <w:tab w:val="right" w:leader="dot" w:pos="9019"/>
            </w:tabs>
            <w:spacing w:line="360" w:lineRule="auto"/>
            <w:jc w:val="both"/>
            <w:rPr>
              <w:rFonts w:eastAsiaTheme="minorEastAsia"/>
              <w:noProof/>
              <w:sz w:val="24"/>
              <w:szCs w:val="24"/>
            </w:rPr>
          </w:pPr>
          <w:hyperlink w:anchor="_Toc124267970" w:history="1">
            <w:r w:rsidR="00BE0FF4" w:rsidRPr="002C7D57">
              <w:rPr>
                <w:rStyle w:val="Hyperlink"/>
                <w:noProof/>
                <w:sz w:val="24"/>
                <w:szCs w:val="24"/>
              </w:rPr>
              <w:t>3.3 Design of the Research</w:t>
            </w:r>
            <w:r w:rsidR="00BE0FF4" w:rsidRPr="002C7D57">
              <w:rPr>
                <w:noProof/>
                <w:webHidden/>
                <w:sz w:val="24"/>
                <w:szCs w:val="24"/>
              </w:rPr>
              <w:tab/>
            </w:r>
            <w:r w:rsidRPr="002C7D57">
              <w:rPr>
                <w:noProof/>
                <w:webHidden/>
                <w:sz w:val="24"/>
                <w:szCs w:val="24"/>
              </w:rPr>
              <w:fldChar w:fldCharType="begin"/>
            </w:r>
            <w:r w:rsidR="00BE0FF4" w:rsidRPr="002C7D57">
              <w:rPr>
                <w:noProof/>
                <w:webHidden/>
                <w:sz w:val="24"/>
                <w:szCs w:val="24"/>
              </w:rPr>
              <w:instrText xml:space="preserve"> PAGEREF _Toc124267970 \h </w:instrText>
            </w:r>
            <w:r w:rsidRPr="002C7D57">
              <w:rPr>
                <w:noProof/>
                <w:webHidden/>
                <w:sz w:val="24"/>
                <w:szCs w:val="24"/>
              </w:rPr>
            </w:r>
            <w:r w:rsidRPr="002C7D57">
              <w:rPr>
                <w:noProof/>
                <w:webHidden/>
                <w:sz w:val="24"/>
                <w:szCs w:val="24"/>
              </w:rPr>
              <w:fldChar w:fldCharType="separate"/>
            </w:r>
            <w:r w:rsidR="00BE0FF4" w:rsidRPr="002C7D57">
              <w:rPr>
                <w:noProof/>
                <w:webHidden/>
                <w:sz w:val="24"/>
                <w:szCs w:val="24"/>
              </w:rPr>
              <w:t>28</w:t>
            </w:r>
            <w:r w:rsidRPr="002C7D57">
              <w:rPr>
                <w:noProof/>
                <w:webHidden/>
                <w:sz w:val="24"/>
                <w:szCs w:val="24"/>
              </w:rPr>
              <w:fldChar w:fldCharType="end"/>
            </w:r>
          </w:hyperlink>
        </w:p>
        <w:p w:rsidR="00BE0FF4" w:rsidRPr="002C7D57" w:rsidRDefault="008442E2" w:rsidP="00757B74">
          <w:pPr>
            <w:pStyle w:val="TOC2"/>
            <w:tabs>
              <w:tab w:val="right" w:leader="dot" w:pos="9019"/>
            </w:tabs>
            <w:spacing w:line="360" w:lineRule="auto"/>
            <w:jc w:val="both"/>
            <w:rPr>
              <w:rFonts w:eastAsiaTheme="minorEastAsia"/>
              <w:noProof/>
              <w:sz w:val="24"/>
              <w:szCs w:val="24"/>
            </w:rPr>
          </w:pPr>
          <w:hyperlink w:anchor="_Toc124267971" w:history="1">
            <w:r w:rsidR="00BE0FF4" w:rsidRPr="002C7D57">
              <w:rPr>
                <w:rStyle w:val="Hyperlink"/>
                <w:noProof/>
                <w:sz w:val="24"/>
                <w:szCs w:val="24"/>
              </w:rPr>
              <w:t>3.4 Research Strategy</w:t>
            </w:r>
            <w:r w:rsidR="00BE0FF4" w:rsidRPr="002C7D57">
              <w:rPr>
                <w:noProof/>
                <w:webHidden/>
                <w:sz w:val="24"/>
                <w:szCs w:val="24"/>
              </w:rPr>
              <w:tab/>
            </w:r>
            <w:r w:rsidRPr="002C7D57">
              <w:rPr>
                <w:noProof/>
                <w:webHidden/>
                <w:sz w:val="24"/>
                <w:szCs w:val="24"/>
              </w:rPr>
              <w:fldChar w:fldCharType="begin"/>
            </w:r>
            <w:r w:rsidR="00BE0FF4" w:rsidRPr="002C7D57">
              <w:rPr>
                <w:noProof/>
                <w:webHidden/>
                <w:sz w:val="24"/>
                <w:szCs w:val="24"/>
              </w:rPr>
              <w:instrText xml:space="preserve"> PAGEREF _Toc124267971 \h </w:instrText>
            </w:r>
            <w:r w:rsidRPr="002C7D57">
              <w:rPr>
                <w:noProof/>
                <w:webHidden/>
                <w:sz w:val="24"/>
                <w:szCs w:val="24"/>
              </w:rPr>
            </w:r>
            <w:r w:rsidRPr="002C7D57">
              <w:rPr>
                <w:noProof/>
                <w:webHidden/>
                <w:sz w:val="24"/>
                <w:szCs w:val="24"/>
              </w:rPr>
              <w:fldChar w:fldCharType="separate"/>
            </w:r>
            <w:r w:rsidR="00BE0FF4" w:rsidRPr="002C7D57">
              <w:rPr>
                <w:noProof/>
                <w:webHidden/>
                <w:sz w:val="24"/>
                <w:szCs w:val="24"/>
              </w:rPr>
              <w:t>28</w:t>
            </w:r>
            <w:r w:rsidRPr="002C7D57">
              <w:rPr>
                <w:noProof/>
                <w:webHidden/>
                <w:sz w:val="24"/>
                <w:szCs w:val="24"/>
              </w:rPr>
              <w:fldChar w:fldCharType="end"/>
            </w:r>
          </w:hyperlink>
        </w:p>
        <w:p w:rsidR="00BE0FF4" w:rsidRPr="002C7D57" w:rsidRDefault="008442E2" w:rsidP="00757B74">
          <w:pPr>
            <w:pStyle w:val="TOC2"/>
            <w:tabs>
              <w:tab w:val="right" w:leader="dot" w:pos="9019"/>
            </w:tabs>
            <w:spacing w:line="360" w:lineRule="auto"/>
            <w:jc w:val="both"/>
            <w:rPr>
              <w:rFonts w:eastAsiaTheme="minorEastAsia"/>
              <w:noProof/>
              <w:sz w:val="24"/>
              <w:szCs w:val="24"/>
            </w:rPr>
          </w:pPr>
          <w:hyperlink w:anchor="_Toc124267972" w:history="1">
            <w:r w:rsidR="00BE0FF4" w:rsidRPr="002C7D57">
              <w:rPr>
                <w:rStyle w:val="Hyperlink"/>
                <w:noProof/>
                <w:sz w:val="24"/>
                <w:szCs w:val="24"/>
              </w:rPr>
              <w:t>3.5 Data Collection Method</w:t>
            </w:r>
            <w:r w:rsidR="00BE0FF4" w:rsidRPr="002C7D57">
              <w:rPr>
                <w:noProof/>
                <w:webHidden/>
                <w:sz w:val="24"/>
                <w:szCs w:val="24"/>
              </w:rPr>
              <w:tab/>
            </w:r>
            <w:r w:rsidRPr="002C7D57">
              <w:rPr>
                <w:noProof/>
                <w:webHidden/>
                <w:sz w:val="24"/>
                <w:szCs w:val="24"/>
              </w:rPr>
              <w:fldChar w:fldCharType="begin"/>
            </w:r>
            <w:r w:rsidR="00BE0FF4" w:rsidRPr="002C7D57">
              <w:rPr>
                <w:noProof/>
                <w:webHidden/>
                <w:sz w:val="24"/>
                <w:szCs w:val="24"/>
              </w:rPr>
              <w:instrText xml:space="preserve"> PAGEREF _Toc124267972 \h </w:instrText>
            </w:r>
            <w:r w:rsidRPr="002C7D57">
              <w:rPr>
                <w:noProof/>
                <w:webHidden/>
                <w:sz w:val="24"/>
                <w:szCs w:val="24"/>
              </w:rPr>
            </w:r>
            <w:r w:rsidRPr="002C7D57">
              <w:rPr>
                <w:noProof/>
                <w:webHidden/>
                <w:sz w:val="24"/>
                <w:szCs w:val="24"/>
              </w:rPr>
              <w:fldChar w:fldCharType="separate"/>
            </w:r>
            <w:r w:rsidR="00BE0FF4" w:rsidRPr="002C7D57">
              <w:rPr>
                <w:noProof/>
                <w:webHidden/>
                <w:sz w:val="24"/>
                <w:szCs w:val="24"/>
              </w:rPr>
              <w:t>29</w:t>
            </w:r>
            <w:r w:rsidRPr="002C7D57">
              <w:rPr>
                <w:noProof/>
                <w:webHidden/>
                <w:sz w:val="24"/>
                <w:szCs w:val="24"/>
              </w:rPr>
              <w:fldChar w:fldCharType="end"/>
            </w:r>
          </w:hyperlink>
        </w:p>
        <w:p w:rsidR="00BE0FF4" w:rsidRPr="002C7D57" w:rsidRDefault="008442E2" w:rsidP="00757B74">
          <w:pPr>
            <w:pStyle w:val="TOC2"/>
            <w:tabs>
              <w:tab w:val="right" w:leader="dot" w:pos="9019"/>
            </w:tabs>
            <w:spacing w:line="360" w:lineRule="auto"/>
            <w:jc w:val="both"/>
            <w:rPr>
              <w:rFonts w:eastAsiaTheme="minorEastAsia"/>
              <w:noProof/>
              <w:sz w:val="24"/>
              <w:szCs w:val="24"/>
            </w:rPr>
          </w:pPr>
          <w:hyperlink w:anchor="_Toc124267973" w:history="1">
            <w:r w:rsidR="00BE0FF4" w:rsidRPr="002C7D57">
              <w:rPr>
                <w:rStyle w:val="Hyperlink"/>
                <w:noProof/>
                <w:sz w:val="24"/>
                <w:szCs w:val="24"/>
              </w:rPr>
              <w:t>3.6 Data Analysis</w:t>
            </w:r>
            <w:r w:rsidR="00BE0FF4" w:rsidRPr="002C7D57">
              <w:rPr>
                <w:noProof/>
                <w:webHidden/>
                <w:sz w:val="24"/>
                <w:szCs w:val="24"/>
              </w:rPr>
              <w:tab/>
            </w:r>
            <w:r w:rsidRPr="002C7D57">
              <w:rPr>
                <w:noProof/>
                <w:webHidden/>
                <w:sz w:val="24"/>
                <w:szCs w:val="24"/>
              </w:rPr>
              <w:fldChar w:fldCharType="begin"/>
            </w:r>
            <w:r w:rsidR="00BE0FF4" w:rsidRPr="002C7D57">
              <w:rPr>
                <w:noProof/>
                <w:webHidden/>
                <w:sz w:val="24"/>
                <w:szCs w:val="24"/>
              </w:rPr>
              <w:instrText xml:space="preserve"> PAGEREF _Toc124267973 \h </w:instrText>
            </w:r>
            <w:r w:rsidRPr="002C7D57">
              <w:rPr>
                <w:noProof/>
                <w:webHidden/>
                <w:sz w:val="24"/>
                <w:szCs w:val="24"/>
              </w:rPr>
            </w:r>
            <w:r w:rsidRPr="002C7D57">
              <w:rPr>
                <w:noProof/>
                <w:webHidden/>
                <w:sz w:val="24"/>
                <w:szCs w:val="24"/>
              </w:rPr>
              <w:fldChar w:fldCharType="separate"/>
            </w:r>
            <w:r w:rsidR="00BE0FF4" w:rsidRPr="002C7D57">
              <w:rPr>
                <w:noProof/>
                <w:webHidden/>
                <w:sz w:val="24"/>
                <w:szCs w:val="24"/>
              </w:rPr>
              <w:t>30</w:t>
            </w:r>
            <w:r w:rsidRPr="002C7D57">
              <w:rPr>
                <w:noProof/>
                <w:webHidden/>
                <w:sz w:val="24"/>
                <w:szCs w:val="24"/>
              </w:rPr>
              <w:fldChar w:fldCharType="end"/>
            </w:r>
          </w:hyperlink>
        </w:p>
        <w:p w:rsidR="00BE0FF4" w:rsidRPr="002C7D57" w:rsidRDefault="008442E2" w:rsidP="00757B74">
          <w:pPr>
            <w:pStyle w:val="TOC2"/>
            <w:tabs>
              <w:tab w:val="right" w:leader="dot" w:pos="9019"/>
            </w:tabs>
            <w:spacing w:line="360" w:lineRule="auto"/>
            <w:jc w:val="both"/>
            <w:rPr>
              <w:rFonts w:eastAsiaTheme="minorEastAsia"/>
              <w:noProof/>
              <w:sz w:val="24"/>
              <w:szCs w:val="24"/>
            </w:rPr>
          </w:pPr>
          <w:hyperlink w:anchor="_Toc124267974" w:history="1">
            <w:r w:rsidR="00BE0FF4" w:rsidRPr="002C7D57">
              <w:rPr>
                <w:rStyle w:val="Hyperlink"/>
                <w:noProof/>
                <w:sz w:val="24"/>
                <w:szCs w:val="24"/>
              </w:rPr>
              <w:t>3.7 Sample Size and Sampling Technique</w:t>
            </w:r>
            <w:r w:rsidR="00BE0FF4" w:rsidRPr="002C7D57">
              <w:rPr>
                <w:noProof/>
                <w:webHidden/>
                <w:sz w:val="24"/>
                <w:szCs w:val="24"/>
              </w:rPr>
              <w:tab/>
            </w:r>
            <w:r w:rsidRPr="002C7D57">
              <w:rPr>
                <w:noProof/>
                <w:webHidden/>
                <w:sz w:val="24"/>
                <w:szCs w:val="24"/>
              </w:rPr>
              <w:fldChar w:fldCharType="begin"/>
            </w:r>
            <w:r w:rsidR="00BE0FF4" w:rsidRPr="002C7D57">
              <w:rPr>
                <w:noProof/>
                <w:webHidden/>
                <w:sz w:val="24"/>
                <w:szCs w:val="24"/>
              </w:rPr>
              <w:instrText xml:space="preserve"> PAGEREF _Toc124267974 \h </w:instrText>
            </w:r>
            <w:r w:rsidRPr="002C7D57">
              <w:rPr>
                <w:noProof/>
                <w:webHidden/>
                <w:sz w:val="24"/>
                <w:szCs w:val="24"/>
              </w:rPr>
            </w:r>
            <w:r w:rsidRPr="002C7D57">
              <w:rPr>
                <w:noProof/>
                <w:webHidden/>
                <w:sz w:val="24"/>
                <w:szCs w:val="24"/>
              </w:rPr>
              <w:fldChar w:fldCharType="separate"/>
            </w:r>
            <w:r w:rsidR="00BE0FF4" w:rsidRPr="002C7D57">
              <w:rPr>
                <w:noProof/>
                <w:webHidden/>
                <w:sz w:val="24"/>
                <w:szCs w:val="24"/>
              </w:rPr>
              <w:t>30</w:t>
            </w:r>
            <w:r w:rsidRPr="002C7D57">
              <w:rPr>
                <w:noProof/>
                <w:webHidden/>
                <w:sz w:val="24"/>
                <w:szCs w:val="24"/>
              </w:rPr>
              <w:fldChar w:fldCharType="end"/>
            </w:r>
          </w:hyperlink>
        </w:p>
        <w:p w:rsidR="00BE0FF4" w:rsidRPr="002C7D57" w:rsidRDefault="008442E2" w:rsidP="00757B74">
          <w:pPr>
            <w:pStyle w:val="TOC2"/>
            <w:tabs>
              <w:tab w:val="right" w:leader="dot" w:pos="9019"/>
            </w:tabs>
            <w:spacing w:line="360" w:lineRule="auto"/>
            <w:jc w:val="both"/>
            <w:rPr>
              <w:rFonts w:eastAsiaTheme="minorEastAsia"/>
              <w:noProof/>
              <w:sz w:val="24"/>
              <w:szCs w:val="24"/>
            </w:rPr>
          </w:pPr>
          <w:hyperlink w:anchor="_Toc124267975" w:history="1">
            <w:r w:rsidR="00BE0FF4" w:rsidRPr="002C7D57">
              <w:rPr>
                <w:rStyle w:val="Hyperlink"/>
                <w:noProof/>
                <w:sz w:val="24"/>
                <w:szCs w:val="24"/>
              </w:rPr>
              <w:t>3.8 Validity and Reliability</w:t>
            </w:r>
            <w:r w:rsidR="00BE0FF4" w:rsidRPr="002C7D57">
              <w:rPr>
                <w:noProof/>
                <w:webHidden/>
                <w:sz w:val="24"/>
                <w:szCs w:val="24"/>
              </w:rPr>
              <w:tab/>
            </w:r>
            <w:r w:rsidRPr="002C7D57">
              <w:rPr>
                <w:noProof/>
                <w:webHidden/>
                <w:sz w:val="24"/>
                <w:szCs w:val="24"/>
              </w:rPr>
              <w:fldChar w:fldCharType="begin"/>
            </w:r>
            <w:r w:rsidR="00BE0FF4" w:rsidRPr="002C7D57">
              <w:rPr>
                <w:noProof/>
                <w:webHidden/>
                <w:sz w:val="24"/>
                <w:szCs w:val="24"/>
              </w:rPr>
              <w:instrText xml:space="preserve"> PAGEREF _Toc124267975 \h </w:instrText>
            </w:r>
            <w:r w:rsidRPr="002C7D57">
              <w:rPr>
                <w:noProof/>
                <w:webHidden/>
                <w:sz w:val="24"/>
                <w:szCs w:val="24"/>
              </w:rPr>
            </w:r>
            <w:r w:rsidRPr="002C7D57">
              <w:rPr>
                <w:noProof/>
                <w:webHidden/>
                <w:sz w:val="24"/>
                <w:szCs w:val="24"/>
              </w:rPr>
              <w:fldChar w:fldCharType="separate"/>
            </w:r>
            <w:r w:rsidR="00BE0FF4" w:rsidRPr="002C7D57">
              <w:rPr>
                <w:noProof/>
                <w:webHidden/>
                <w:sz w:val="24"/>
                <w:szCs w:val="24"/>
              </w:rPr>
              <w:t>31</w:t>
            </w:r>
            <w:r w:rsidRPr="002C7D57">
              <w:rPr>
                <w:noProof/>
                <w:webHidden/>
                <w:sz w:val="24"/>
                <w:szCs w:val="24"/>
              </w:rPr>
              <w:fldChar w:fldCharType="end"/>
            </w:r>
          </w:hyperlink>
        </w:p>
        <w:p w:rsidR="00BE0FF4" w:rsidRPr="002C7D57" w:rsidRDefault="008442E2" w:rsidP="00757B74">
          <w:pPr>
            <w:pStyle w:val="TOC2"/>
            <w:tabs>
              <w:tab w:val="right" w:leader="dot" w:pos="9019"/>
            </w:tabs>
            <w:spacing w:line="360" w:lineRule="auto"/>
            <w:jc w:val="both"/>
            <w:rPr>
              <w:rFonts w:eastAsiaTheme="minorEastAsia"/>
              <w:noProof/>
              <w:sz w:val="24"/>
              <w:szCs w:val="24"/>
            </w:rPr>
          </w:pPr>
          <w:hyperlink w:anchor="_Toc124267976" w:history="1">
            <w:r w:rsidR="00BE0FF4" w:rsidRPr="002C7D57">
              <w:rPr>
                <w:rStyle w:val="Hyperlink"/>
                <w:noProof/>
                <w:sz w:val="24"/>
                <w:szCs w:val="24"/>
              </w:rPr>
              <w:t>3.9 Ethical Considerations</w:t>
            </w:r>
            <w:r w:rsidR="00BE0FF4" w:rsidRPr="002C7D57">
              <w:rPr>
                <w:noProof/>
                <w:webHidden/>
                <w:sz w:val="24"/>
                <w:szCs w:val="24"/>
              </w:rPr>
              <w:tab/>
            </w:r>
            <w:r w:rsidRPr="002C7D57">
              <w:rPr>
                <w:noProof/>
                <w:webHidden/>
                <w:sz w:val="24"/>
                <w:szCs w:val="24"/>
              </w:rPr>
              <w:fldChar w:fldCharType="begin"/>
            </w:r>
            <w:r w:rsidR="00BE0FF4" w:rsidRPr="002C7D57">
              <w:rPr>
                <w:noProof/>
                <w:webHidden/>
                <w:sz w:val="24"/>
                <w:szCs w:val="24"/>
              </w:rPr>
              <w:instrText xml:space="preserve"> PAGEREF _Toc124267976 \h </w:instrText>
            </w:r>
            <w:r w:rsidRPr="002C7D57">
              <w:rPr>
                <w:noProof/>
                <w:webHidden/>
                <w:sz w:val="24"/>
                <w:szCs w:val="24"/>
              </w:rPr>
            </w:r>
            <w:r w:rsidRPr="002C7D57">
              <w:rPr>
                <w:noProof/>
                <w:webHidden/>
                <w:sz w:val="24"/>
                <w:szCs w:val="24"/>
              </w:rPr>
              <w:fldChar w:fldCharType="separate"/>
            </w:r>
            <w:r w:rsidR="00BE0FF4" w:rsidRPr="002C7D57">
              <w:rPr>
                <w:noProof/>
                <w:webHidden/>
                <w:sz w:val="24"/>
                <w:szCs w:val="24"/>
              </w:rPr>
              <w:t>31</w:t>
            </w:r>
            <w:r w:rsidRPr="002C7D57">
              <w:rPr>
                <w:noProof/>
                <w:webHidden/>
                <w:sz w:val="24"/>
                <w:szCs w:val="24"/>
              </w:rPr>
              <w:fldChar w:fldCharType="end"/>
            </w:r>
          </w:hyperlink>
        </w:p>
        <w:p w:rsidR="00BE0FF4" w:rsidRPr="002C7D57" w:rsidRDefault="008442E2" w:rsidP="00757B74">
          <w:pPr>
            <w:pStyle w:val="TOC2"/>
            <w:tabs>
              <w:tab w:val="right" w:leader="dot" w:pos="9019"/>
            </w:tabs>
            <w:spacing w:line="360" w:lineRule="auto"/>
            <w:jc w:val="both"/>
            <w:rPr>
              <w:rFonts w:eastAsiaTheme="minorEastAsia"/>
              <w:noProof/>
              <w:sz w:val="24"/>
              <w:szCs w:val="24"/>
            </w:rPr>
          </w:pPr>
          <w:hyperlink w:anchor="_Toc124267977" w:history="1">
            <w:r w:rsidR="00BE0FF4" w:rsidRPr="002C7D57">
              <w:rPr>
                <w:rStyle w:val="Hyperlink"/>
                <w:noProof/>
                <w:sz w:val="24"/>
                <w:szCs w:val="24"/>
              </w:rPr>
              <w:t>3.10 Limitations</w:t>
            </w:r>
            <w:r w:rsidR="00BE0FF4" w:rsidRPr="002C7D57">
              <w:rPr>
                <w:noProof/>
                <w:webHidden/>
                <w:sz w:val="24"/>
                <w:szCs w:val="24"/>
              </w:rPr>
              <w:tab/>
            </w:r>
            <w:r w:rsidRPr="002C7D57">
              <w:rPr>
                <w:noProof/>
                <w:webHidden/>
                <w:sz w:val="24"/>
                <w:szCs w:val="24"/>
              </w:rPr>
              <w:fldChar w:fldCharType="begin"/>
            </w:r>
            <w:r w:rsidR="00BE0FF4" w:rsidRPr="002C7D57">
              <w:rPr>
                <w:noProof/>
                <w:webHidden/>
                <w:sz w:val="24"/>
                <w:szCs w:val="24"/>
              </w:rPr>
              <w:instrText xml:space="preserve"> PAGEREF _Toc124267977 \h </w:instrText>
            </w:r>
            <w:r w:rsidRPr="002C7D57">
              <w:rPr>
                <w:noProof/>
                <w:webHidden/>
                <w:sz w:val="24"/>
                <w:szCs w:val="24"/>
              </w:rPr>
            </w:r>
            <w:r w:rsidRPr="002C7D57">
              <w:rPr>
                <w:noProof/>
                <w:webHidden/>
                <w:sz w:val="24"/>
                <w:szCs w:val="24"/>
              </w:rPr>
              <w:fldChar w:fldCharType="separate"/>
            </w:r>
            <w:r w:rsidR="00BE0FF4" w:rsidRPr="002C7D57">
              <w:rPr>
                <w:noProof/>
                <w:webHidden/>
                <w:sz w:val="24"/>
                <w:szCs w:val="24"/>
              </w:rPr>
              <w:t>31</w:t>
            </w:r>
            <w:r w:rsidRPr="002C7D57">
              <w:rPr>
                <w:noProof/>
                <w:webHidden/>
                <w:sz w:val="24"/>
                <w:szCs w:val="24"/>
              </w:rPr>
              <w:fldChar w:fldCharType="end"/>
            </w:r>
          </w:hyperlink>
        </w:p>
        <w:p w:rsidR="00BE0FF4" w:rsidRPr="002C7D57" w:rsidRDefault="008442E2" w:rsidP="00757B74">
          <w:pPr>
            <w:pStyle w:val="TOC2"/>
            <w:tabs>
              <w:tab w:val="right" w:leader="dot" w:pos="9019"/>
            </w:tabs>
            <w:spacing w:line="360" w:lineRule="auto"/>
            <w:jc w:val="both"/>
            <w:rPr>
              <w:rFonts w:eastAsiaTheme="minorEastAsia"/>
              <w:noProof/>
              <w:sz w:val="24"/>
              <w:szCs w:val="24"/>
            </w:rPr>
          </w:pPr>
          <w:hyperlink w:anchor="_Toc124267978" w:history="1">
            <w:r w:rsidR="00BE0FF4" w:rsidRPr="002C7D57">
              <w:rPr>
                <w:rStyle w:val="Hyperlink"/>
                <w:noProof/>
                <w:sz w:val="24"/>
                <w:szCs w:val="24"/>
              </w:rPr>
              <w:t>3.11 Summary</w:t>
            </w:r>
            <w:r w:rsidR="00BE0FF4" w:rsidRPr="002C7D57">
              <w:rPr>
                <w:noProof/>
                <w:webHidden/>
                <w:sz w:val="24"/>
                <w:szCs w:val="24"/>
              </w:rPr>
              <w:tab/>
            </w:r>
            <w:r w:rsidRPr="002C7D57">
              <w:rPr>
                <w:noProof/>
                <w:webHidden/>
                <w:sz w:val="24"/>
                <w:szCs w:val="24"/>
              </w:rPr>
              <w:fldChar w:fldCharType="begin"/>
            </w:r>
            <w:r w:rsidR="00BE0FF4" w:rsidRPr="002C7D57">
              <w:rPr>
                <w:noProof/>
                <w:webHidden/>
                <w:sz w:val="24"/>
                <w:szCs w:val="24"/>
              </w:rPr>
              <w:instrText xml:space="preserve"> PAGEREF _Toc124267978 \h </w:instrText>
            </w:r>
            <w:r w:rsidRPr="002C7D57">
              <w:rPr>
                <w:noProof/>
                <w:webHidden/>
                <w:sz w:val="24"/>
                <w:szCs w:val="24"/>
              </w:rPr>
            </w:r>
            <w:r w:rsidRPr="002C7D57">
              <w:rPr>
                <w:noProof/>
                <w:webHidden/>
                <w:sz w:val="24"/>
                <w:szCs w:val="24"/>
              </w:rPr>
              <w:fldChar w:fldCharType="separate"/>
            </w:r>
            <w:r w:rsidR="00BE0FF4" w:rsidRPr="002C7D57">
              <w:rPr>
                <w:noProof/>
                <w:webHidden/>
                <w:sz w:val="24"/>
                <w:szCs w:val="24"/>
              </w:rPr>
              <w:t>31</w:t>
            </w:r>
            <w:r w:rsidRPr="002C7D57">
              <w:rPr>
                <w:noProof/>
                <w:webHidden/>
                <w:sz w:val="24"/>
                <w:szCs w:val="24"/>
              </w:rPr>
              <w:fldChar w:fldCharType="end"/>
            </w:r>
          </w:hyperlink>
        </w:p>
        <w:p w:rsidR="00BE0FF4" w:rsidRPr="002C7D57" w:rsidRDefault="008442E2" w:rsidP="00757B74">
          <w:pPr>
            <w:pStyle w:val="TOC1"/>
            <w:tabs>
              <w:tab w:val="right" w:leader="dot" w:pos="9019"/>
            </w:tabs>
            <w:spacing w:line="360" w:lineRule="auto"/>
            <w:jc w:val="both"/>
            <w:rPr>
              <w:rFonts w:eastAsiaTheme="minorEastAsia"/>
              <w:noProof/>
              <w:sz w:val="24"/>
              <w:szCs w:val="24"/>
            </w:rPr>
          </w:pPr>
          <w:hyperlink w:anchor="_Toc124267979" w:history="1">
            <w:r w:rsidR="00BE0FF4" w:rsidRPr="002C7D57">
              <w:rPr>
                <w:rStyle w:val="Hyperlink"/>
                <w:noProof/>
                <w:sz w:val="24"/>
                <w:szCs w:val="24"/>
              </w:rPr>
              <w:t>Chapter 4:</w:t>
            </w:r>
            <w:r w:rsidR="00A038C7" w:rsidRPr="002C7D57">
              <w:rPr>
                <w:rStyle w:val="Hyperlink"/>
                <w:noProof/>
                <w:sz w:val="24"/>
                <w:szCs w:val="24"/>
              </w:rPr>
              <w:t xml:space="preserve"> Data </w:t>
            </w:r>
            <w:r w:rsidR="00BE0FF4" w:rsidRPr="002C7D57">
              <w:rPr>
                <w:rStyle w:val="Hyperlink"/>
                <w:noProof/>
                <w:sz w:val="24"/>
                <w:szCs w:val="24"/>
              </w:rPr>
              <w:t>Analysis</w:t>
            </w:r>
            <w:r w:rsidR="00A038C7" w:rsidRPr="002C7D57">
              <w:rPr>
                <w:rStyle w:val="Hyperlink"/>
                <w:noProof/>
                <w:sz w:val="24"/>
                <w:szCs w:val="24"/>
              </w:rPr>
              <w:t xml:space="preserve"> and findings </w:t>
            </w:r>
            <w:r w:rsidR="00BE0FF4" w:rsidRPr="002C7D57">
              <w:rPr>
                <w:noProof/>
                <w:webHidden/>
                <w:sz w:val="24"/>
                <w:szCs w:val="24"/>
              </w:rPr>
              <w:tab/>
            </w:r>
            <w:r w:rsidRPr="002C7D57">
              <w:rPr>
                <w:noProof/>
                <w:webHidden/>
                <w:sz w:val="24"/>
                <w:szCs w:val="24"/>
              </w:rPr>
              <w:fldChar w:fldCharType="begin"/>
            </w:r>
            <w:r w:rsidR="00BE0FF4" w:rsidRPr="002C7D57">
              <w:rPr>
                <w:noProof/>
                <w:webHidden/>
                <w:sz w:val="24"/>
                <w:szCs w:val="24"/>
              </w:rPr>
              <w:instrText xml:space="preserve"> PAGEREF _Toc124267979 \h </w:instrText>
            </w:r>
            <w:r w:rsidRPr="002C7D57">
              <w:rPr>
                <w:noProof/>
                <w:webHidden/>
                <w:sz w:val="24"/>
                <w:szCs w:val="24"/>
              </w:rPr>
            </w:r>
            <w:r w:rsidRPr="002C7D57">
              <w:rPr>
                <w:noProof/>
                <w:webHidden/>
                <w:sz w:val="24"/>
                <w:szCs w:val="24"/>
              </w:rPr>
              <w:fldChar w:fldCharType="separate"/>
            </w:r>
            <w:r w:rsidR="00BE0FF4" w:rsidRPr="002C7D57">
              <w:rPr>
                <w:noProof/>
                <w:webHidden/>
                <w:sz w:val="24"/>
                <w:szCs w:val="24"/>
              </w:rPr>
              <w:t>33</w:t>
            </w:r>
            <w:r w:rsidRPr="002C7D57">
              <w:rPr>
                <w:noProof/>
                <w:webHidden/>
                <w:sz w:val="24"/>
                <w:szCs w:val="24"/>
              </w:rPr>
              <w:fldChar w:fldCharType="end"/>
            </w:r>
          </w:hyperlink>
        </w:p>
        <w:p w:rsidR="00BE0FF4" w:rsidRPr="002C7D57" w:rsidRDefault="008442E2" w:rsidP="00757B74">
          <w:pPr>
            <w:pStyle w:val="TOC2"/>
            <w:tabs>
              <w:tab w:val="right" w:leader="dot" w:pos="9019"/>
            </w:tabs>
            <w:spacing w:line="360" w:lineRule="auto"/>
            <w:jc w:val="both"/>
            <w:rPr>
              <w:rFonts w:eastAsiaTheme="minorEastAsia"/>
              <w:noProof/>
              <w:sz w:val="24"/>
              <w:szCs w:val="24"/>
            </w:rPr>
          </w:pPr>
          <w:hyperlink w:anchor="_Toc124267980" w:history="1">
            <w:r w:rsidR="00BE0FF4" w:rsidRPr="002C7D57">
              <w:rPr>
                <w:rStyle w:val="Hyperlink"/>
                <w:noProof/>
                <w:sz w:val="24"/>
                <w:szCs w:val="24"/>
              </w:rPr>
              <w:t>4.2</w:t>
            </w:r>
            <w:r w:rsidR="00A038C7" w:rsidRPr="002C7D57">
              <w:rPr>
                <w:rStyle w:val="Hyperlink"/>
                <w:noProof/>
                <w:sz w:val="24"/>
                <w:szCs w:val="24"/>
              </w:rPr>
              <w:t>Data Analysis</w:t>
            </w:r>
            <w:r w:rsidR="00BE0FF4" w:rsidRPr="002C7D57">
              <w:rPr>
                <w:noProof/>
                <w:webHidden/>
                <w:sz w:val="24"/>
                <w:szCs w:val="24"/>
              </w:rPr>
              <w:tab/>
            </w:r>
            <w:r w:rsidRPr="002C7D57">
              <w:rPr>
                <w:noProof/>
                <w:webHidden/>
                <w:sz w:val="24"/>
                <w:szCs w:val="24"/>
              </w:rPr>
              <w:fldChar w:fldCharType="begin"/>
            </w:r>
            <w:r w:rsidR="00BE0FF4" w:rsidRPr="002C7D57">
              <w:rPr>
                <w:noProof/>
                <w:webHidden/>
                <w:sz w:val="24"/>
                <w:szCs w:val="24"/>
              </w:rPr>
              <w:instrText xml:space="preserve"> PAGEREF _Toc124267980 \h </w:instrText>
            </w:r>
            <w:r w:rsidRPr="002C7D57">
              <w:rPr>
                <w:noProof/>
                <w:webHidden/>
                <w:sz w:val="24"/>
                <w:szCs w:val="24"/>
              </w:rPr>
            </w:r>
            <w:r w:rsidRPr="002C7D57">
              <w:rPr>
                <w:noProof/>
                <w:webHidden/>
                <w:sz w:val="24"/>
                <w:szCs w:val="24"/>
              </w:rPr>
              <w:fldChar w:fldCharType="separate"/>
            </w:r>
            <w:r w:rsidR="00BE0FF4" w:rsidRPr="002C7D57">
              <w:rPr>
                <w:noProof/>
                <w:webHidden/>
                <w:sz w:val="24"/>
                <w:szCs w:val="24"/>
              </w:rPr>
              <w:t>33</w:t>
            </w:r>
            <w:r w:rsidRPr="002C7D57">
              <w:rPr>
                <w:noProof/>
                <w:webHidden/>
                <w:sz w:val="24"/>
                <w:szCs w:val="24"/>
              </w:rPr>
              <w:fldChar w:fldCharType="end"/>
            </w:r>
          </w:hyperlink>
        </w:p>
        <w:p w:rsidR="00BE0FF4" w:rsidRPr="002C7D57" w:rsidRDefault="008442E2" w:rsidP="00757B74">
          <w:pPr>
            <w:pStyle w:val="TOC2"/>
            <w:tabs>
              <w:tab w:val="right" w:leader="dot" w:pos="9019"/>
            </w:tabs>
            <w:spacing w:line="360" w:lineRule="auto"/>
            <w:jc w:val="both"/>
            <w:rPr>
              <w:rFonts w:eastAsiaTheme="minorEastAsia"/>
              <w:noProof/>
              <w:sz w:val="24"/>
              <w:szCs w:val="24"/>
            </w:rPr>
          </w:pPr>
          <w:hyperlink w:anchor="_Toc124267981" w:history="1">
            <w:r w:rsidR="00BE0FF4" w:rsidRPr="002C7D57">
              <w:rPr>
                <w:rStyle w:val="Hyperlink"/>
                <w:noProof/>
                <w:sz w:val="24"/>
                <w:szCs w:val="24"/>
              </w:rPr>
              <w:t xml:space="preserve">4.3. </w:t>
            </w:r>
            <w:r w:rsidR="00A038C7" w:rsidRPr="002C7D57">
              <w:rPr>
                <w:rStyle w:val="Hyperlink"/>
                <w:noProof/>
                <w:sz w:val="24"/>
                <w:szCs w:val="24"/>
              </w:rPr>
              <w:t>findings</w:t>
            </w:r>
            <w:r w:rsidR="00BE0FF4" w:rsidRPr="002C7D57">
              <w:rPr>
                <w:noProof/>
                <w:webHidden/>
                <w:sz w:val="24"/>
                <w:szCs w:val="24"/>
              </w:rPr>
              <w:tab/>
            </w:r>
            <w:r w:rsidRPr="002C7D57">
              <w:rPr>
                <w:noProof/>
                <w:webHidden/>
                <w:sz w:val="24"/>
                <w:szCs w:val="24"/>
              </w:rPr>
              <w:fldChar w:fldCharType="begin"/>
            </w:r>
            <w:r w:rsidR="00BE0FF4" w:rsidRPr="002C7D57">
              <w:rPr>
                <w:noProof/>
                <w:webHidden/>
                <w:sz w:val="24"/>
                <w:szCs w:val="24"/>
              </w:rPr>
              <w:instrText xml:space="preserve"> PAGEREF _Toc124267981 \h </w:instrText>
            </w:r>
            <w:r w:rsidRPr="002C7D57">
              <w:rPr>
                <w:noProof/>
                <w:webHidden/>
                <w:sz w:val="24"/>
                <w:szCs w:val="24"/>
              </w:rPr>
            </w:r>
            <w:r w:rsidRPr="002C7D57">
              <w:rPr>
                <w:noProof/>
                <w:webHidden/>
                <w:sz w:val="24"/>
                <w:szCs w:val="24"/>
              </w:rPr>
              <w:fldChar w:fldCharType="separate"/>
            </w:r>
            <w:r w:rsidR="00BE0FF4" w:rsidRPr="002C7D57">
              <w:rPr>
                <w:noProof/>
                <w:webHidden/>
                <w:sz w:val="24"/>
                <w:szCs w:val="24"/>
              </w:rPr>
              <w:t>48</w:t>
            </w:r>
            <w:r w:rsidRPr="002C7D57">
              <w:rPr>
                <w:noProof/>
                <w:webHidden/>
                <w:sz w:val="24"/>
                <w:szCs w:val="24"/>
              </w:rPr>
              <w:fldChar w:fldCharType="end"/>
            </w:r>
          </w:hyperlink>
        </w:p>
        <w:p w:rsidR="00BE0FF4" w:rsidRPr="002C7D57" w:rsidRDefault="008442E2" w:rsidP="00757B74">
          <w:pPr>
            <w:pStyle w:val="TOC2"/>
            <w:tabs>
              <w:tab w:val="right" w:leader="dot" w:pos="9019"/>
            </w:tabs>
            <w:spacing w:line="360" w:lineRule="auto"/>
            <w:jc w:val="both"/>
            <w:rPr>
              <w:rFonts w:eastAsiaTheme="minorEastAsia"/>
              <w:noProof/>
              <w:sz w:val="24"/>
              <w:szCs w:val="24"/>
            </w:rPr>
          </w:pPr>
          <w:hyperlink w:anchor="_Toc124267982" w:history="1">
            <w:r w:rsidR="00BE0FF4" w:rsidRPr="002C7D57">
              <w:rPr>
                <w:rStyle w:val="Hyperlink"/>
                <w:noProof/>
                <w:sz w:val="24"/>
                <w:szCs w:val="24"/>
              </w:rPr>
              <w:t>4.3 Summary</w:t>
            </w:r>
            <w:r w:rsidR="00BE0FF4" w:rsidRPr="002C7D57">
              <w:rPr>
                <w:noProof/>
                <w:webHidden/>
                <w:sz w:val="24"/>
                <w:szCs w:val="24"/>
              </w:rPr>
              <w:tab/>
            </w:r>
            <w:r w:rsidRPr="002C7D57">
              <w:rPr>
                <w:noProof/>
                <w:webHidden/>
                <w:sz w:val="24"/>
                <w:szCs w:val="24"/>
              </w:rPr>
              <w:fldChar w:fldCharType="begin"/>
            </w:r>
            <w:r w:rsidR="00BE0FF4" w:rsidRPr="002C7D57">
              <w:rPr>
                <w:noProof/>
                <w:webHidden/>
                <w:sz w:val="24"/>
                <w:szCs w:val="24"/>
              </w:rPr>
              <w:instrText xml:space="preserve"> PAGEREF _Toc124267982 \h </w:instrText>
            </w:r>
            <w:r w:rsidRPr="002C7D57">
              <w:rPr>
                <w:noProof/>
                <w:webHidden/>
                <w:sz w:val="24"/>
                <w:szCs w:val="24"/>
              </w:rPr>
            </w:r>
            <w:r w:rsidRPr="002C7D57">
              <w:rPr>
                <w:noProof/>
                <w:webHidden/>
                <w:sz w:val="24"/>
                <w:szCs w:val="24"/>
              </w:rPr>
              <w:fldChar w:fldCharType="separate"/>
            </w:r>
            <w:r w:rsidR="00BE0FF4" w:rsidRPr="002C7D57">
              <w:rPr>
                <w:noProof/>
                <w:webHidden/>
                <w:sz w:val="24"/>
                <w:szCs w:val="24"/>
              </w:rPr>
              <w:t>51</w:t>
            </w:r>
            <w:r w:rsidRPr="002C7D57">
              <w:rPr>
                <w:noProof/>
                <w:webHidden/>
                <w:sz w:val="24"/>
                <w:szCs w:val="24"/>
              </w:rPr>
              <w:fldChar w:fldCharType="end"/>
            </w:r>
          </w:hyperlink>
        </w:p>
        <w:p w:rsidR="00BE0FF4" w:rsidRPr="002C7D57" w:rsidRDefault="008442E2" w:rsidP="00757B74">
          <w:pPr>
            <w:pStyle w:val="TOC1"/>
            <w:tabs>
              <w:tab w:val="right" w:leader="dot" w:pos="9019"/>
            </w:tabs>
            <w:spacing w:line="360" w:lineRule="auto"/>
            <w:jc w:val="both"/>
            <w:rPr>
              <w:rFonts w:eastAsiaTheme="minorEastAsia"/>
              <w:noProof/>
              <w:sz w:val="24"/>
              <w:szCs w:val="24"/>
            </w:rPr>
          </w:pPr>
          <w:hyperlink w:anchor="_Toc124267983" w:history="1">
            <w:r w:rsidR="00BE0FF4" w:rsidRPr="002C7D57">
              <w:rPr>
                <w:rStyle w:val="Hyperlink"/>
                <w:noProof/>
                <w:sz w:val="24"/>
                <w:szCs w:val="24"/>
              </w:rPr>
              <w:t>Chapter 5: Discussion</w:t>
            </w:r>
            <w:r w:rsidR="00BE0FF4" w:rsidRPr="002C7D57">
              <w:rPr>
                <w:noProof/>
                <w:webHidden/>
                <w:sz w:val="24"/>
                <w:szCs w:val="24"/>
              </w:rPr>
              <w:tab/>
            </w:r>
            <w:r w:rsidRPr="002C7D57">
              <w:rPr>
                <w:noProof/>
                <w:webHidden/>
                <w:sz w:val="24"/>
                <w:szCs w:val="24"/>
              </w:rPr>
              <w:fldChar w:fldCharType="begin"/>
            </w:r>
            <w:r w:rsidR="00BE0FF4" w:rsidRPr="002C7D57">
              <w:rPr>
                <w:noProof/>
                <w:webHidden/>
                <w:sz w:val="24"/>
                <w:szCs w:val="24"/>
              </w:rPr>
              <w:instrText xml:space="preserve"> PAGEREF _Toc124267983 \h </w:instrText>
            </w:r>
            <w:r w:rsidRPr="002C7D57">
              <w:rPr>
                <w:noProof/>
                <w:webHidden/>
                <w:sz w:val="24"/>
                <w:szCs w:val="24"/>
              </w:rPr>
            </w:r>
            <w:r w:rsidRPr="002C7D57">
              <w:rPr>
                <w:noProof/>
                <w:webHidden/>
                <w:sz w:val="24"/>
                <w:szCs w:val="24"/>
              </w:rPr>
              <w:fldChar w:fldCharType="separate"/>
            </w:r>
            <w:r w:rsidR="00BE0FF4" w:rsidRPr="002C7D57">
              <w:rPr>
                <w:noProof/>
                <w:webHidden/>
                <w:sz w:val="24"/>
                <w:szCs w:val="24"/>
              </w:rPr>
              <w:t>52</w:t>
            </w:r>
            <w:r w:rsidRPr="002C7D57">
              <w:rPr>
                <w:noProof/>
                <w:webHidden/>
                <w:sz w:val="24"/>
                <w:szCs w:val="24"/>
              </w:rPr>
              <w:fldChar w:fldCharType="end"/>
            </w:r>
          </w:hyperlink>
        </w:p>
        <w:p w:rsidR="00BE0FF4" w:rsidRPr="002C7D57" w:rsidRDefault="008442E2" w:rsidP="00757B74">
          <w:pPr>
            <w:pStyle w:val="TOC1"/>
            <w:tabs>
              <w:tab w:val="right" w:leader="dot" w:pos="9019"/>
            </w:tabs>
            <w:spacing w:line="360" w:lineRule="auto"/>
            <w:jc w:val="both"/>
            <w:rPr>
              <w:rFonts w:eastAsiaTheme="minorEastAsia"/>
              <w:noProof/>
              <w:sz w:val="24"/>
              <w:szCs w:val="24"/>
            </w:rPr>
          </w:pPr>
          <w:hyperlink w:anchor="_Toc124267984" w:history="1">
            <w:r w:rsidR="00BE0FF4" w:rsidRPr="002C7D57">
              <w:rPr>
                <w:rStyle w:val="Hyperlink"/>
                <w:noProof/>
                <w:sz w:val="24"/>
                <w:szCs w:val="24"/>
              </w:rPr>
              <w:t>Chapter 6: Conclusion</w:t>
            </w:r>
            <w:r w:rsidR="00BE0FF4" w:rsidRPr="002C7D57">
              <w:rPr>
                <w:noProof/>
                <w:webHidden/>
                <w:sz w:val="24"/>
                <w:szCs w:val="24"/>
              </w:rPr>
              <w:tab/>
            </w:r>
            <w:r w:rsidRPr="002C7D57">
              <w:rPr>
                <w:noProof/>
                <w:webHidden/>
                <w:sz w:val="24"/>
                <w:szCs w:val="24"/>
              </w:rPr>
              <w:fldChar w:fldCharType="begin"/>
            </w:r>
            <w:r w:rsidR="00BE0FF4" w:rsidRPr="002C7D57">
              <w:rPr>
                <w:noProof/>
                <w:webHidden/>
                <w:sz w:val="24"/>
                <w:szCs w:val="24"/>
              </w:rPr>
              <w:instrText xml:space="preserve"> PAGEREF _Toc124267984 \h </w:instrText>
            </w:r>
            <w:r w:rsidRPr="002C7D57">
              <w:rPr>
                <w:noProof/>
                <w:webHidden/>
                <w:sz w:val="24"/>
                <w:szCs w:val="24"/>
              </w:rPr>
            </w:r>
            <w:r w:rsidRPr="002C7D57">
              <w:rPr>
                <w:noProof/>
                <w:webHidden/>
                <w:sz w:val="24"/>
                <w:szCs w:val="24"/>
              </w:rPr>
              <w:fldChar w:fldCharType="separate"/>
            </w:r>
            <w:r w:rsidR="00BE0FF4" w:rsidRPr="002C7D57">
              <w:rPr>
                <w:noProof/>
                <w:webHidden/>
                <w:sz w:val="24"/>
                <w:szCs w:val="24"/>
              </w:rPr>
              <w:t>55</w:t>
            </w:r>
            <w:r w:rsidRPr="002C7D57">
              <w:rPr>
                <w:noProof/>
                <w:webHidden/>
                <w:sz w:val="24"/>
                <w:szCs w:val="24"/>
              </w:rPr>
              <w:fldChar w:fldCharType="end"/>
            </w:r>
          </w:hyperlink>
        </w:p>
        <w:p w:rsidR="00BE0FF4" w:rsidRPr="002C7D57" w:rsidRDefault="008442E2" w:rsidP="00757B74">
          <w:pPr>
            <w:pStyle w:val="TOC2"/>
            <w:tabs>
              <w:tab w:val="right" w:leader="dot" w:pos="9019"/>
            </w:tabs>
            <w:spacing w:line="360" w:lineRule="auto"/>
            <w:jc w:val="both"/>
            <w:rPr>
              <w:rFonts w:eastAsiaTheme="minorEastAsia"/>
              <w:noProof/>
              <w:sz w:val="24"/>
              <w:szCs w:val="24"/>
            </w:rPr>
          </w:pPr>
          <w:hyperlink w:anchor="_Toc124267985" w:history="1">
            <w:r w:rsidR="00BE0FF4" w:rsidRPr="002C7D57">
              <w:rPr>
                <w:rStyle w:val="Hyperlink"/>
                <w:noProof/>
                <w:sz w:val="24"/>
                <w:szCs w:val="24"/>
              </w:rPr>
              <w:t>6.1 Conclusion</w:t>
            </w:r>
            <w:r w:rsidR="00BE0FF4" w:rsidRPr="002C7D57">
              <w:rPr>
                <w:noProof/>
                <w:webHidden/>
                <w:sz w:val="24"/>
                <w:szCs w:val="24"/>
              </w:rPr>
              <w:tab/>
            </w:r>
            <w:r w:rsidRPr="002C7D57">
              <w:rPr>
                <w:noProof/>
                <w:webHidden/>
                <w:sz w:val="24"/>
                <w:szCs w:val="24"/>
              </w:rPr>
              <w:fldChar w:fldCharType="begin"/>
            </w:r>
            <w:r w:rsidR="00BE0FF4" w:rsidRPr="002C7D57">
              <w:rPr>
                <w:noProof/>
                <w:webHidden/>
                <w:sz w:val="24"/>
                <w:szCs w:val="24"/>
              </w:rPr>
              <w:instrText xml:space="preserve"> PAGEREF _Toc124267985 \h </w:instrText>
            </w:r>
            <w:r w:rsidRPr="002C7D57">
              <w:rPr>
                <w:noProof/>
                <w:webHidden/>
                <w:sz w:val="24"/>
                <w:szCs w:val="24"/>
              </w:rPr>
            </w:r>
            <w:r w:rsidRPr="002C7D57">
              <w:rPr>
                <w:noProof/>
                <w:webHidden/>
                <w:sz w:val="24"/>
                <w:szCs w:val="24"/>
              </w:rPr>
              <w:fldChar w:fldCharType="separate"/>
            </w:r>
            <w:r w:rsidR="00BE0FF4" w:rsidRPr="002C7D57">
              <w:rPr>
                <w:noProof/>
                <w:webHidden/>
                <w:sz w:val="24"/>
                <w:szCs w:val="24"/>
              </w:rPr>
              <w:t>55</w:t>
            </w:r>
            <w:r w:rsidRPr="002C7D57">
              <w:rPr>
                <w:noProof/>
                <w:webHidden/>
                <w:sz w:val="24"/>
                <w:szCs w:val="24"/>
              </w:rPr>
              <w:fldChar w:fldCharType="end"/>
            </w:r>
          </w:hyperlink>
        </w:p>
        <w:p w:rsidR="00BE0FF4" w:rsidRPr="002C7D57" w:rsidRDefault="008442E2" w:rsidP="00757B74">
          <w:pPr>
            <w:pStyle w:val="TOC2"/>
            <w:tabs>
              <w:tab w:val="right" w:leader="dot" w:pos="9019"/>
            </w:tabs>
            <w:spacing w:line="360" w:lineRule="auto"/>
            <w:jc w:val="both"/>
            <w:rPr>
              <w:rFonts w:eastAsiaTheme="minorEastAsia"/>
              <w:noProof/>
              <w:sz w:val="24"/>
              <w:szCs w:val="24"/>
            </w:rPr>
          </w:pPr>
          <w:hyperlink w:anchor="_Toc124267986" w:history="1">
            <w:r w:rsidR="00BE0FF4" w:rsidRPr="002C7D57">
              <w:rPr>
                <w:rStyle w:val="Hyperlink"/>
                <w:noProof/>
                <w:sz w:val="24"/>
                <w:szCs w:val="24"/>
              </w:rPr>
              <w:t>6.2 Recommendations</w:t>
            </w:r>
            <w:r w:rsidR="00BE0FF4" w:rsidRPr="002C7D57">
              <w:rPr>
                <w:noProof/>
                <w:webHidden/>
                <w:sz w:val="24"/>
                <w:szCs w:val="24"/>
              </w:rPr>
              <w:tab/>
            </w:r>
            <w:r w:rsidRPr="002C7D57">
              <w:rPr>
                <w:noProof/>
                <w:webHidden/>
                <w:sz w:val="24"/>
                <w:szCs w:val="24"/>
              </w:rPr>
              <w:fldChar w:fldCharType="begin"/>
            </w:r>
            <w:r w:rsidR="00BE0FF4" w:rsidRPr="002C7D57">
              <w:rPr>
                <w:noProof/>
                <w:webHidden/>
                <w:sz w:val="24"/>
                <w:szCs w:val="24"/>
              </w:rPr>
              <w:instrText xml:space="preserve"> PAGEREF _Toc124267986 \h </w:instrText>
            </w:r>
            <w:r w:rsidRPr="002C7D57">
              <w:rPr>
                <w:noProof/>
                <w:webHidden/>
                <w:sz w:val="24"/>
                <w:szCs w:val="24"/>
              </w:rPr>
            </w:r>
            <w:r w:rsidRPr="002C7D57">
              <w:rPr>
                <w:noProof/>
                <w:webHidden/>
                <w:sz w:val="24"/>
                <w:szCs w:val="24"/>
              </w:rPr>
              <w:fldChar w:fldCharType="separate"/>
            </w:r>
            <w:r w:rsidR="00BE0FF4" w:rsidRPr="002C7D57">
              <w:rPr>
                <w:noProof/>
                <w:webHidden/>
                <w:sz w:val="24"/>
                <w:szCs w:val="24"/>
              </w:rPr>
              <w:t>55</w:t>
            </w:r>
            <w:r w:rsidRPr="002C7D57">
              <w:rPr>
                <w:noProof/>
                <w:webHidden/>
                <w:sz w:val="24"/>
                <w:szCs w:val="24"/>
              </w:rPr>
              <w:fldChar w:fldCharType="end"/>
            </w:r>
          </w:hyperlink>
        </w:p>
        <w:p w:rsidR="00BE0FF4" w:rsidRPr="002C7D57" w:rsidRDefault="008442E2" w:rsidP="00757B74">
          <w:pPr>
            <w:pStyle w:val="TOC2"/>
            <w:tabs>
              <w:tab w:val="right" w:leader="dot" w:pos="9019"/>
            </w:tabs>
            <w:spacing w:line="360" w:lineRule="auto"/>
            <w:jc w:val="both"/>
            <w:rPr>
              <w:rFonts w:eastAsiaTheme="minorEastAsia"/>
              <w:noProof/>
              <w:sz w:val="24"/>
              <w:szCs w:val="24"/>
            </w:rPr>
          </w:pPr>
          <w:hyperlink w:anchor="_Toc124267987" w:history="1">
            <w:r w:rsidR="00BE0FF4" w:rsidRPr="002C7D57">
              <w:rPr>
                <w:rStyle w:val="Hyperlink"/>
                <w:noProof/>
                <w:sz w:val="24"/>
                <w:szCs w:val="24"/>
              </w:rPr>
              <w:t>6.3 Linking with objective</w:t>
            </w:r>
            <w:r w:rsidR="00BE0FF4" w:rsidRPr="002C7D57">
              <w:rPr>
                <w:noProof/>
                <w:webHidden/>
                <w:sz w:val="24"/>
                <w:szCs w:val="24"/>
              </w:rPr>
              <w:tab/>
            </w:r>
            <w:r w:rsidRPr="002C7D57">
              <w:rPr>
                <w:noProof/>
                <w:webHidden/>
                <w:sz w:val="24"/>
                <w:szCs w:val="24"/>
              </w:rPr>
              <w:fldChar w:fldCharType="begin"/>
            </w:r>
            <w:r w:rsidR="00BE0FF4" w:rsidRPr="002C7D57">
              <w:rPr>
                <w:noProof/>
                <w:webHidden/>
                <w:sz w:val="24"/>
                <w:szCs w:val="24"/>
              </w:rPr>
              <w:instrText xml:space="preserve"> PAGEREF _Toc124267987 \h </w:instrText>
            </w:r>
            <w:r w:rsidRPr="002C7D57">
              <w:rPr>
                <w:noProof/>
                <w:webHidden/>
                <w:sz w:val="24"/>
                <w:szCs w:val="24"/>
              </w:rPr>
            </w:r>
            <w:r w:rsidRPr="002C7D57">
              <w:rPr>
                <w:noProof/>
                <w:webHidden/>
                <w:sz w:val="24"/>
                <w:szCs w:val="24"/>
              </w:rPr>
              <w:fldChar w:fldCharType="separate"/>
            </w:r>
            <w:r w:rsidR="00BE0FF4" w:rsidRPr="002C7D57">
              <w:rPr>
                <w:noProof/>
                <w:webHidden/>
                <w:sz w:val="24"/>
                <w:szCs w:val="24"/>
              </w:rPr>
              <w:t>56</w:t>
            </w:r>
            <w:r w:rsidRPr="002C7D57">
              <w:rPr>
                <w:noProof/>
                <w:webHidden/>
                <w:sz w:val="24"/>
                <w:szCs w:val="24"/>
              </w:rPr>
              <w:fldChar w:fldCharType="end"/>
            </w:r>
          </w:hyperlink>
        </w:p>
        <w:p w:rsidR="00BE0FF4" w:rsidRPr="002C7D57" w:rsidRDefault="008442E2" w:rsidP="00757B74">
          <w:pPr>
            <w:pStyle w:val="TOC2"/>
            <w:tabs>
              <w:tab w:val="right" w:leader="dot" w:pos="9019"/>
            </w:tabs>
            <w:spacing w:line="360" w:lineRule="auto"/>
            <w:jc w:val="both"/>
            <w:rPr>
              <w:rFonts w:eastAsiaTheme="minorEastAsia"/>
              <w:noProof/>
              <w:sz w:val="24"/>
              <w:szCs w:val="24"/>
            </w:rPr>
          </w:pPr>
          <w:hyperlink w:anchor="_Toc124267988" w:history="1">
            <w:r w:rsidR="00BE0FF4" w:rsidRPr="002C7D57">
              <w:rPr>
                <w:rStyle w:val="Hyperlink"/>
                <w:noProof/>
                <w:sz w:val="24"/>
                <w:szCs w:val="24"/>
              </w:rPr>
              <w:t>6.4 Limitation</w:t>
            </w:r>
            <w:r w:rsidR="00BE0FF4" w:rsidRPr="002C7D57">
              <w:rPr>
                <w:noProof/>
                <w:webHidden/>
                <w:sz w:val="24"/>
                <w:szCs w:val="24"/>
              </w:rPr>
              <w:tab/>
            </w:r>
            <w:r w:rsidRPr="002C7D57">
              <w:rPr>
                <w:noProof/>
                <w:webHidden/>
                <w:sz w:val="24"/>
                <w:szCs w:val="24"/>
              </w:rPr>
              <w:fldChar w:fldCharType="begin"/>
            </w:r>
            <w:r w:rsidR="00BE0FF4" w:rsidRPr="002C7D57">
              <w:rPr>
                <w:noProof/>
                <w:webHidden/>
                <w:sz w:val="24"/>
                <w:szCs w:val="24"/>
              </w:rPr>
              <w:instrText xml:space="preserve"> PAGEREF _Toc124267988 \h </w:instrText>
            </w:r>
            <w:r w:rsidRPr="002C7D57">
              <w:rPr>
                <w:noProof/>
                <w:webHidden/>
                <w:sz w:val="24"/>
                <w:szCs w:val="24"/>
              </w:rPr>
            </w:r>
            <w:r w:rsidRPr="002C7D57">
              <w:rPr>
                <w:noProof/>
                <w:webHidden/>
                <w:sz w:val="24"/>
                <w:szCs w:val="24"/>
              </w:rPr>
              <w:fldChar w:fldCharType="separate"/>
            </w:r>
            <w:r w:rsidR="00BE0FF4" w:rsidRPr="002C7D57">
              <w:rPr>
                <w:noProof/>
                <w:webHidden/>
                <w:sz w:val="24"/>
                <w:szCs w:val="24"/>
              </w:rPr>
              <w:t>57</w:t>
            </w:r>
            <w:r w:rsidRPr="002C7D57">
              <w:rPr>
                <w:noProof/>
                <w:webHidden/>
                <w:sz w:val="24"/>
                <w:szCs w:val="24"/>
              </w:rPr>
              <w:fldChar w:fldCharType="end"/>
            </w:r>
          </w:hyperlink>
        </w:p>
        <w:p w:rsidR="00BE0FF4" w:rsidRPr="002C7D57" w:rsidRDefault="008442E2" w:rsidP="00757B74">
          <w:pPr>
            <w:pStyle w:val="TOC2"/>
            <w:tabs>
              <w:tab w:val="right" w:leader="dot" w:pos="9019"/>
            </w:tabs>
            <w:spacing w:line="360" w:lineRule="auto"/>
            <w:jc w:val="both"/>
            <w:rPr>
              <w:rFonts w:eastAsiaTheme="minorEastAsia"/>
              <w:noProof/>
              <w:sz w:val="24"/>
              <w:szCs w:val="24"/>
            </w:rPr>
          </w:pPr>
          <w:hyperlink w:anchor="_Toc124267989" w:history="1">
            <w:r w:rsidR="00BE0FF4" w:rsidRPr="002C7D57">
              <w:rPr>
                <w:rStyle w:val="Hyperlink"/>
                <w:noProof/>
                <w:sz w:val="24"/>
                <w:szCs w:val="24"/>
              </w:rPr>
              <w:t>6.5 Future scope</w:t>
            </w:r>
            <w:r w:rsidR="00BE0FF4" w:rsidRPr="002C7D57">
              <w:rPr>
                <w:noProof/>
                <w:webHidden/>
                <w:sz w:val="24"/>
                <w:szCs w:val="24"/>
              </w:rPr>
              <w:tab/>
            </w:r>
            <w:r w:rsidRPr="002C7D57">
              <w:rPr>
                <w:noProof/>
                <w:webHidden/>
                <w:sz w:val="24"/>
                <w:szCs w:val="24"/>
              </w:rPr>
              <w:fldChar w:fldCharType="begin"/>
            </w:r>
            <w:r w:rsidR="00BE0FF4" w:rsidRPr="002C7D57">
              <w:rPr>
                <w:noProof/>
                <w:webHidden/>
                <w:sz w:val="24"/>
                <w:szCs w:val="24"/>
              </w:rPr>
              <w:instrText xml:space="preserve"> PAGEREF _Toc124267989 \h </w:instrText>
            </w:r>
            <w:r w:rsidRPr="002C7D57">
              <w:rPr>
                <w:noProof/>
                <w:webHidden/>
                <w:sz w:val="24"/>
                <w:szCs w:val="24"/>
              </w:rPr>
            </w:r>
            <w:r w:rsidRPr="002C7D57">
              <w:rPr>
                <w:noProof/>
                <w:webHidden/>
                <w:sz w:val="24"/>
                <w:szCs w:val="24"/>
              </w:rPr>
              <w:fldChar w:fldCharType="separate"/>
            </w:r>
            <w:r w:rsidR="00BE0FF4" w:rsidRPr="002C7D57">
              <w:rPr>
                <w:noProof/>
                <w:webHidden/>
                <w:sz w:val="24"/>
                <w:szCs w:val="24"/>
              </w:rPr>
              <w:t>57</w:t>
            </w:r>
            <w:r w:rsidRPr="002C7D57">
              <w:rPr>
                <w:noProof/>
                <w:webHidden/>
                <w:sz w:val="24"/>
                <w:szCs w:val="24"/>
              </w:rPr>
              <w:fldChar w:fldCharType="end"/>
            </w:r>
          </w:hyperlink>
        </w:p>
        <w:p w:rsidR="00BE0FF4" w:rsidRPr="002C7D57" w:rsidRDefault="008442E2" w:rsidP="00757B74">
          <w:pPr>
            <w:pStyle w:val="TOC1"/>
            <w:tabs>
              <w:tab w:val="right" w:leader="dot" w:pos="9019"/>
            </w:tabs>
            <w:spacing w:line="360" w:lineRule="auto"/>
            <w:jc w:val="both"/>
            <w:rPr>
              <w:rFonts w:eastAsiaTheme="minorEastAsia"/>
              <w:noProof/>
              <w:sz w:val="24"/>
              <w:szCs w:val="24"/>
            </w:rPr>
          </w:pPr>
          <w:hyperlink w:anchor="_Toc124267990" w:history="1">
            <w:r w:rsidR="00BE0FF4" w:rsidRPr="002C7D57">
              <w:rPr>
                <w:rStyle w:val="Hyperlink"/>
                <w:noProof/>
                <w:sz w:val="24"/>
                <w:szCs w:val="24"/>
              </w:rPr>
              <w:t>References</w:t>
            </w:r>
            <w:r w:rsidR="00BE0FF4" w:rsidRPr="002C7D57">
              <w:rPr>
                <w:noProof/>
                <w:webHidden/>
                <w:sz w:val="24"/>
                <w:szCs w:val="24"/>
              </w:rPr>
              <w:tab/>
            </w:r>
            <w:r w:rsidRPr="002C7D57">
              <w:rPr>
                <w:noProof/>
                <w:webHidden/>
                <w:sz w:val="24"/>
                <w:szCs w:val="24"/>
              </w:rPr>
              <w:fldChar w:fldCharType="begin"/>
            </w:r>
            <w:r w:rsidR="00BE0FF4" w:rsidRPr="002C7D57">
              <w:rPr>
                <w:noProof/>
                <w:webHidden/>
                <w:sz w:val="24"/>
                <w:szCs w:val="24"/>
              </w:rPr>
              <w:instrText xml:space="preserve"> PAGEREF _Toc124267990 \h </w:instrText>
            </w:r>
            <w:r w:rsidRPr="002C7D57">
              <w:rPr>
                <w:noProof/>
                <w:webHidden/>
                <w:sz w:val="24"/>
                <w:szCs w:val="24"/>
              </w:rPr>
            </w:r>
            <w:r w:rsidRPr="002C7D57">
              <w:rPr>
                <w:noProof/>
                <w:webHidden/>
                <w:sz w:val="24"/>
                <w:szCs w:val="24"/>
              </w:rPr>
              <w:fldChar w:fldCharType="separate"/>
            </w:r>
            <w:r w:rsidR="00BE0FF4" w:rsidRPr="002C7D57">
              <w:rPr>
                <w:noProof/>
                <w:webHidden/>
                <w:sz w:val="24"/>
                <w:szCs w:val="24"/>
              </w:rPr>
              <w:t>58</w:t>
            </w:r>
            <w:r w:rsidRPr="002C7D57">
              <w:rPr>
                <w:noProof/>
                <w:webHidden/>
                <w:sz w:val="24"/>
                <w:szCs w:val="24"/>
              </w:rPr>
              <w:fldChar w:fldCharType="end"/>
            </w:r>
          </w:hyperlink>
        </w:p>
        <w:p w:rsidR="00BE0FF4" w:rsidRPr="002C7D57" w:rsidRDefault="008442E2" w:rsidP="00757B74">
          <w:pPr>
            <w:pStyle w:val="TOC1"/>
            <w:tabs>
              <w:tab w:val="right" w:leader="dot" w:pos="9019"/>
            </w:tabs>
            <w:spacing w:line="360" w:lineRule="auto"/>
            <w:jc w:val="both"/>
            <w:rPr>
              <w:rFonts w:eastAsiaTheme="minorEastAsia"/>
              <w:noProof/>
              <w:sz w:val="24"/>
              <w:szCs w:val="24"/>
            </w:rPr>
          </w:pPr>
          <w:hyperlink w:anchor="_Toc124267991" w:history="1">
            <w:r w:rsidR="00BE0FF4" w:rsidRPr="002C7D57">
              <w:rPr>
                <w:rStyle w:val="Hyperlink"/>
                <w:noProof/>
                <w:sz w:val="24"/>
                <w:szCs w:val="24"/>
              </w:rPr>
              <w:t>Appendix 1- Questionnaire</w:t>
            </w:r>
            <w:r w:rsidR="00BE0FF4" w:rsidRPr="002C7D57">
              <w:rPr>
                <w:noProof/>
                <w:webHidden/>
                <w:sz w:val="24"/>
                <w:szCs w:val="24"/>
              </w:rPr>
              <w:tab/>
            </w:r>
            <w:r w:rsidRPr="002C7D57">
              <w:rPr>
                <w:noProof/>
                <w:webHidden/>
                <w:sz w:val="24"/>
                <w:szCs w:val="24"/>
              </w:rPr>
              <w:fldChar w:fldCharType="begin"/>
            </w:r>
            <w:r w:rsidR="00BE0FF4" w:rsidRPr="002C7D57">
              <w:rPr>
                <w:noProof/>
                <w:webHidden/>
                <w:sz w:val="24"/>
                <w:szCs w:val="24"/>
              </w:rPr>
              <w:instrText xml:space="preserve"> PAGEREF _Toc124267991 \h </w:instrText>
            </w:r>
            <w:r w:rsidRPr="002C7D57">
              <w:rPr>
                <w:noProof/>
                <w:webHidden/>
                <w:sz w:val="24"/>
                <w:szCs w:val="24"/>
              </w:rPr>
            </w:r>
            <w:r w:rsidRPr="002C7D57">
              <w:rPr>
                <w:noProof/>
                <w:webHidden/>
                <w:sz w:val="24"/>
                <w:szCs w:val="24"/>
              </w:rPr>
              <w:fldChar w:fldCharType="separate"/>
            </w:r>
            <w:r w:rsidR="00BE0FF4" w:rsidRPr="002C7D57">
              <w:rPr>
                <w:noProof/>
                <w:webHidden/>
                <w:sz w:val="24"/>
                <w:szCs w:val="24"/>
              </w:rPr>
              <w:t>64</w:t>
            </w:r>
            <w:r w:rsidRPr="002C7D57">
              <w:rPr>
                <w:noProof/>
                <w:webHidden/>
                <w:sz w:val="24"/>
                <w:szCs w:val="24"/>
              </w:rPr>
              <w:fldChar w:fldCharType="end"/>
            </w:r>
          </w:hyperlink>
        </w:p>
        <w:p w:rsidR="00473061" w:rsidRPr="002C7D57" w:rsidRDefault="008442E2" w:rsidP="00757B74">
          <w:pPr>
            <w:spacing w:line="360" w:lineRule="auto"/>
            <w:jc w:val="both"/>
            <w:rPr>
              <w:sz w:val="24"/>
              <w:szCs w:val="24"/>
              <w:lang w:val="en-GB"/>
            </w:rPr>
          </w:pPr>
          <w:r w:rsidRPr="002C7D57">
            <w:rPr>
              <w:sz w:val="24"/>
              <w:szCs w:val="24"/>
              <w:lang w:val="en-GB"/>
            </w:rPr>
            <w:fldChar w:fldCharType="end"/>
          </w:r>
        </w:p>
      </w:sdtContent>
    </w:sdt>
    <w:p w:rsidR="00473061" w:rsidRPr="002C7D57" w:rsidRDefault="00473061" w:rsidP="00757B74">
      <w:pPr>
        <w:pStyle w:val="Normal1"/>
        <w:spacing w:line="360" w:lineRule="auto"/>
        <w:jc w:val="both"/>
        <w:rPr>
          <w:rFonts w:eastAsia="Times New Roman"/>
          <w:b/>
          <w:sz w:val="24"/>
          <w:szCs w:val="24"/>
          <w:lang w:val="en-GB"/>
        </w:rPr>
      </w:pPr>
    </w:p>
    <w:p w:rsidR="003548AD" w:rsidRPr="002C7D57" w:rsidRDefault="0023053E" w:rsidP="00757B74">
      <w:pPr>
        <w:spacing w:line="360" w:lineRule="auto"/>
        <w:jc w:val="both"/>
        <w:rPr>
          <w:rFonts w:eastAsia="Times New Roman"/>
          <w:b/>
          <w:color w:val="000000" w:themeColor="text1"/>
          <w:sz w:val="24"/>
          <w:szCs w:val="24"/>
          <w:lang w:val="en-GB"/>
        </w:rPr>
      </w:pPr>
      <w:r w:rsidRPr="002C7D57">
        <w:rPr>
          <w:sz w:val="24"/>
          <w:szCs w:val="24"/>
          <w:lang w:val="en-GB"/>
        </w:rPr>
        <w:br w:type="page"/>
      </w:r>
    </w:p>
    <w:p w:rsidR="003548AD" w:rsidRPr="002C7D57" w:rsidRDefault="0023053E" w:rsidP="00757B74">
      <w:pPr>
        <w:pStyle w:val="TableofFigures"/>
        <w:tabs>
          <w:tab w:val="right" w:leader="dot" w:pos="9019"/>
        </w:tabs>
        <w:spacing w:line="360" w:lineRule="auto"/>
        <w:jc w:val="center"/>
        <w:rPr>
          <w:b/>
          <w:sz w:val="24"/>
          <w:szCs w:val="24"/>
          <w:lang w:val="en-GB"/>
        </w:rPr>
      </w:pPr>
      <w:r w:rsidRPr="002C7D57">
        <w:rPr>
          <w:b/>
          <w:sz w:val="24"/>
          <w:szCs w:val="24"/>
          <w:lang w:val="en-GB"/>
        </w:rPr>
        <w:lastRenderedPageBreak/>
        <w:t>List of Figures</w:t>
      </w:r>
    </w:p>
    <w:p w:rsidR="002C7D57" w:rsidRDefault="008442E2" w:rsidP="002C7D57">
      <w:pPr>
        <w:pStyle w:val="TableofFigures"/>
        <w:tabs>
          <w:tab w:val="right" w:leader="dot" w:pos="9019"/>
        </w:tabs>
        <w:spacing w:line="360" w:lineRule="auto"/>
        <w:jc w:val="both"/>
        <w:rPr>
          <w:rFonts w:asciiTheme="minorHAnsi" w:eastAsiaTheme="minorEastAsia" w:hAnsiTheme="minorHAnsi" w:cstheme="minorBidi"/>
          <w:noProof/>
        </w:rPr>
      </w:pPr>
      <w:r w:rsidRPr="008442E2">
        <w:rPr>
          <w:sz w:val="24"/>
          <w:szCs w:val="24"/>
          <w:lang w:val="en-GB"/>
        </w:rPr>
        <w:fldChar w:fldCharType="begin"/>
      </w:r>
      <w:r w:rsidR="0023053E" w:rsidRPr="002C7D57">
        <w:rPr>
          <w:sz w:val="24"/>
          <w:szCs w:val="24"/>
          <w:lang w:val="en-GB"/>
        </w:rPr>
        <w:instrText xml:space="preserve"> TOC \t "Heading 4" \c "Figure" </w:instrText>
      </w:r>
      <w:r w:rsidRPr="008442E2">
        <w:rPr>
          <w:sz w:val="24"/>
          <w:szCs w:val="24"/>
          <w:lang w:val="en-GB"/>
        </w:rPr>
        <w:fldChar w:fldCharType="separate"/>
      </w:r>
      <w:r w:rsidR="002C7D57" w:rsidRPr="007D187E">
        <w:rPr>
          <w:noProof/>
        </w:rPr>
        <w:t>Figure 1.1: Increase in Entrepreneurial business in the UK since 2000</w:t>
      </w:r>
      <w:r w:rsidR="002C7D57">
        <w:rPr>
          <w:noProof/>
        </w:rPr>
        <w:tab/>
      </w:r>
      <w:r>
        <w:rPr>
          <w:noProof/>
        </w:rPr>
        <w:fldChar w:fldCharType="begin"/>
      </w:r>
      <w:r w:rsidR="002C7D57">
        <w:rPr>
          <w:noProof/>
        </w:rPr>
        <w:instrText xml:space="preserve"> PAGEREF _Toc132885900 \h </w:instrText>
      </w:r>
      <w:r>
        <w:rPr>
          <w:noProof/>
        </w:rPr>
      </w:r>
      <w:r>
        <w:rPr>
          <w:noProof/>
        </w:rPr>
        <w:fldChar w:fldCharType="separate"/>
      </w:r>
      <w:r w:rsidR="002C7D57">
        <w:rPr>
          <w:noProof/>
        </w:rPr>
        <w:t>9</w:t>
      </w:r>
      <w:r>
        <w:rPr>
          <w:noProof/>
        </w:rPr>
        <w:fldChar w:fldCharType="end"/>
      </w:r>
    </w:p>
    <w:p w:rsidR="002C7D57" w:rsidRDefault="002C7D57" w:rsidP="002C7D57">
      <w:pPr>
        <w:pStyle w:val="TableofFigures"/>
        <w:tabs>
          <w:tab w:val="right" w:leader="dot" w:pos="9019"/>
        </w:tabs>
        <w:spacing w:line="360" w:lineRule="auto"/>
        <w:jc w:val="both"/>
        <w:rPr>
          <w:rFonts w:asciiTheme="minorHAnsi" w:eastAsiaTheme="minorEastAsia" w:hAnsiTheme="minorHAnsi" w:cstheme="minorBidi"/>
          <w:noProof/>
        </w:rPr>
      </w:pPr>
      <w:r w:rsidRPr="007D187E">
        <w:rPr>
          <w:noProof/>
        </w:rPr>
        <w:t>Figure 1.2: Top reasons for Failure in Entrepreneurial activities</w:t>
      </w:r>
      <w:r>
        <w:rPr>
          <w:noProof/>
        </w:rPr>
        <w:tab/>
      </w:r>
      <w:r w:rsidR="008442E2">
        <w:rPr>
          <w:noProof/>
        </w:rPr>
        <w:fldChar w:fldCharType="begin"/>
      </w:r>
      <w:r>
        <w:rPr>
          <w:noProof/>
        </w:rPr>
        <w:instrText xml:space="preserve"> PAGEREF _Toc132885901 \h </w:instrText>
      </w:r>
      <w:r w:rsidR="008442E2">
        <w:rPr>
          <w:noProof/>
        </w:rPr>
      </w:r>
      <w:r w:rsidR="008442E2">
        <w:rPr>
          <w:noProof/>
        </w:rPr>
        <w:fldChar w:fldCharType="separate"/>
      </w:r>
      <w:r>
        <w:rPr>
          <w:noProof/>
        </w:rPr>
        <w:t>11</w:t>
      </w:r>
      <w:r w:rsidR="008442E2">
        <w:rPr>
          <w:noProof/>
        </w:rPr>
        <w:fldChar w:fldCharType="end"/>
      </w:r>
    </w:p>
    <w:p w:rsidR="002C7D57" w:rsidRDefault="002C7D57" w:rsidP="002C7D57">
      <w:pPr>
        <w:pStyle w:val="TableofFigures"/>
        <w:tabs>
          <w:tab w:val="right" w:leader="dot" w:pos="9019"/>
        </w:tabs>
        <w:spacing w:line="360" w:lineRule="auto"/>
        <w:jc w:val="both"/>
        <w:rPr>
          <w:rFonts w:asciiTheme="minorHAnsi" w:eastAsiaTheme="minorEastAsia" w:hAnsiTheme="minorHAnsi" w:cstheme="minorBidi"/>
          <w:noProof/>
        </w:rPr>
      </w:pPr>
      <w:r w:rsidRPr="007D187E">
        <w:rPr>
          <w:noProof/>
        </w:rPr>
        <w:t>Figure 1.3: Dissertation Structure</w:t>
      </w:r>
      <w:r>
        <w:rPr>
          <w:noProof/>
        </w:rPr>
        <w:tab/>
      </w:r>
      <w:r w:rsidR="008442E2">
        <w:rPr>
          <w:noProof/>
        </w:rPr>
        <w:fldChar w:fldCharType="begin"/>
      </w:r>
      <w:r>
        <w:rPr>
          <w:noProof/>
        </w:rPr>
        <w:instrText xml:space="preserve"> PAGEREF _Toc132885902 \h </w:instrText>
      </w:r>
      <w:r w:rsidR="008442E2">
        <w:rPr>
          <w:noProof/>
        </w:rPr>
      </w:r>
      <w:r w:rsidR="008442E2">
        <w:rPr>
          <w:noProof/>
        </w:rPr>
        <w:fldChar w:fldCharType="separate"/>
      </w:r>
      <w:r>
        <w:rPr>
          <w:noProof/>
        </w:rPr>
        <w:t>13</w:t>
      </w:r>
      <w:r w:rsidR="008442E2">
        <w:rPr>
          <w:noProof/>
        </w:rPr>
        <w:fldChar w:fldCharType="end"/>
      </w:r>
    </w:p>
    <w:p w:rsidR="002C7D57" w:rsidRDefault="002C7D57" w:rsidP="002C7D57">
      <w:pPr>
        <w:pStyle w:val="TableofFigures"/>
        <w:tabs>
          <w:tab w:val="right" w:leader="dot" w:pos="9019"/>
        </w:tabs>
        <w:spacing w:line="360" w:lineRule="auto"/>
        <w:jc w:val="both"/>
        <w:rPr>
          <w:rFonts w:asciiTheme="minorHAnsi" w:eastAsiaTheme="minorEastAsia" w:hAnsiTheme="minorHAnsi" w:cstheme="minorBidi"/>
          <w:noProof/>
        </w:rPr>
      </w:pPr>
      <w:r w:rsidRPr="007D187E">
        <w:rPr>
          <w:noProof/>
        </w:rPr>
        <w:t>Figure 2.1: Seven Essential Characteristics of Entrepreneurship</w:t>
      </w:r>
      <w:r>
        <w:rPr>
          <w:noProof/>
        </w:rPr>
        <w:tab/>
      </w:r>
      <w:r w:rsidR="008442E2">
        <w:rPr>
          <w:noProof/>
        </w:rPr>
        <w:fldChar w:fldCharType="begin"/>
      </w:r>
      <w:r>
        <w:rPr>
          <w:noProof/>
        </w:rPr>
        <w:instrText xml:space="preserve"> PAGEREF _Toc132885903 \h </w:instrText>
      </w:r>
      <w:r w:rsidR="008442E2">
        <w:rPr>
          <w:noProof/>
        </w:rPr>
      </w:r>
      <w:r w:rsidR="008442E2">
        <w:rPr>
          <w:noProof/>
        </w:rPr>
        <w:fldChar w:fldCharType="separate"/>
      </w:r>
      <w:r>
        <w:rPr>
          <w:noProof/>
        </w:rPr>
        <w:t>15</w:t>
      </w:r>
      <w:r w:rsidR="008442E2">
        <w:rPr>
          <w:noProof/>
        </w:rPr>
        <w:fldChar w:fldCharType="end"/>
      </w:r>
    </w:p>
    <w:p w:rsidR="002C7D57" w:rsidRDefault="002C7D57" w:rsidP="002C7D57">
      <w:pPr>
        <w:pStyle w:val="TableofFigures"/>
        <w:tabs>
          <w:tab w:val="right" w:leader="dot" w:pos="9019"/>
        </w:tabs>
        <w:spacing w:line="360" w:lineRule="auto"/>
        <w:jc w:val="both"/>
        <w:rPr>
          <w:rFonts w:asciiTheme="minorHAnsi" w:eastAsiaTheme="minorEastAsia" w:hAnsiTheme="minorHAnsi" w:cstheme="minorBidi"/>
          <w:noProof/>
        </w:rPr>
      </w:pPr>
      <w:r w:rsidRPr="007D187E">
        <w:rPr>
          <w:noProof/>
        </w:rPr>
        <w:t>Figure 2.2: Fundamental roles of entrepreneurs in the corporate sector</w:t>
      </w:r>
      <w:r>
        <w:rPr>
          <w:noProof/>
        </w:rPr>
        <w:tab/>
      </w:r>
      <w:r w:rsidR="008442E2">
        <w:rPr>
          <w:noProof/>
        </w:rPr>
        <w:fldChar w:fldCharType="begin"/>
      </w:r>
      <w:r>
        <w:rPr>
          <w:noProof/>
        </w:rPr>
        <w:instrText xml:space="preserve"> PAGEREF _Toc132885904 \h </w:instrText>
      </w:r>
      <w:r w:rsidR="008442E2">
        <w:rPr>
          <w:noProof/>
        </w:rPr>
      </w:r>
      <w:r w:rsidR="008442E2">
        <w:rPr>
          <w:noProof/>
        </w:rPr>
        <w:fldChar w:fldCharType="separate"/>
      </w:r>
      <w:r>
        <w:rPr>
          <w:noProof/>
        </w:rPr>
        <w:t>18</w:t>
      </w:r>
      <w:r w:rsidR="008442E2">
        <w:rPr>
          <w:noProof/>
        </w:rPr>
        <w:fldChar w:fldCharType="end"/>
      </w:r>
    </w:p>
    <w:p w:rsidR="002C7D57" w:rsidRDefault="002C7D57" w:rsidP="002C7D57">
      <w:pPr>
        <w:pStyle w:val="TableofFigures"/>
        <w:tabs>
          <w:tab w:val="right" w:leader="dot" w:pos="9019"/>
        </w:tabs>
        <w:spacing w:line="360" w:lineRule="auto"/>
        <w:jc w:val="both"/>
        <w:rPr>
          <w:rFonts w:asciiTheme="minorHAnsi" w:eastAsiaTheme="minorEastAsia" w:hAnsiTheme="minorHAnsi" w:cstheme="minorBidi"/>
          <w:noProof/>
        </w:rPr>
      </w:pPr>
      <w:r w:rsidRPr="007D187E">
        <w:rPr>
          <w:noProof/>
        </w:rPr>
        <w:t>Figure 2.3: Role of entrepreneurs in the global industry</w:t>
      </w:r>
      <w:r>
        <w:rPr>
          <w:noProof/>
        </w:rPr>
        <w:tab/>
      </w:r>
      <w:r w:rsidR="008442E2">
        <w:rPr>
          <w:noProof/>
        </w:rPr>
        <w:fldChar w:fldCharType="begin"/>
      </w:r>
      <w:r>
        <w:rPr>
          <w:noProof/>
        </w:rPr>
        <w:instrText xml:space="preserve"> PAGEREF _Toc132885905 \h </w:instrText>
      </w:r>
      <w:r w:rsidR="008442E2">
        <w:rPr>
          <w:noProof/>
        </w:rPr>
      </w:r>
      <w:r w:rsidR="008442E2">
        <w:rPr>
          <w:noProof/>
        </w:rPr>
        <w:fldChar w:fldCharType="separate"/>
      </w:r>
      <w:r>
        <w:rPr>
          <w:noProof/>
        </w:rPr>
        <w:t>20</w:t>
      </w:r>
      <w:r w:rsidR="008442E2">
        <w:rPr>
          <w:noProof/>
        </w:rPr>
        <w:fldChar w:fldCharType="end"/>
      </w:r>
    </w:p>
    <w:p w:rsidR="002C7D57" w:rsidRDefault="002C7D57" w:rsidP="002C7D57">
      <w:pPr>
        <w:pStyle w:val="TableofFigures"/>
        <w:tabs>
          <w:tab w:val="right" w:leader="dot" w:pos="9019"/>
        </w:tabs>
        <w:spacing w:line="360" w:lineRule="auto"/>
        <w:jc w:val="both"/>
        <w:rPr>
          <w:rFonts w:asciiTheme="minorHAnsi" w:eastAsiaTheme="minorEastAsia" w:hAnsiTheme="minorHAnsi" w:cstheme="minorBidi"/>
          <w:noProof/>
        </w:rPr>
      </w:pPr>
      <w:r w:rsidRPr="007D187E">
        <w:rPr>
          <w:noProof/>
        </w:rPr>
        <w:t>Figure 2.4: Four Stages of Risk Management</w:t>
      </w:r>
      <w:r>
        <w:rPr>
          <w:noProof/>
        </w:rPr>
        <w:tab/>
      </w:r>
      <w:r w:rsidR="008442E2">
        <w:rPr>
          <w:noProof/>
        </w:rPr>
        <w:fldChar w:fldCharType="begin"/>
      </w:r>
      <w:r>
        <w:rPr>
          <w:noProof/>
        </w:rPr>
        <w:instrText xml:space="preserve"> PAGEREF _Toc132885906 \h </w:instrText>
      </w:r>
      <w:r w:rsidR="008442E2">
        <w:rPr>
          <w:noProof/>
        </w:rPr>
      </w:r>
      <w:r w:rsidR="008442E2">
        <w:rPr>
          <w:noProof/>
        </w:rPr>
        <w:fldChar w:fldCharType="separate"/>
      </w:r>
      <w:r>
        <w:rPr>
          <w:noProof/>
        </w:rPr>
        <w:t>23</w:t>
      </w:r>
      <w:r w:rsidR="008442E2">
        <w:rPr>
          <w:noProof/>
        </w:rPr>
        <w:fldChar w:fldCharType="end"/>
      </w:r>
    </w:p>
    <w:p w:rsidR="002C7D57" w:rsidRDefault="002C7D57" w:rsidP="002C7D57">
      <w:pPr>
        <w:pStyle w:val="TableofFigures"/>
        <w:tabs>
          <w:tab w:val="right" w:leader="dot" w:pos="9019"/>
        </w:tabs>
        <w:spacing w:line="360" w:lineRule="auto"/>
        <w:jc w:val="both"/>
        <w:rPr>
          <w:rFonts w:asciiTheme="minorHAnsi" w:eastAsiaTheme="minorEastAsia" w:hAnsiTheme="minorHAnsi" w:cstheme="minorBidi"/>
          <w:noProof/>
        </w:rPr>
      </w:pPr>
      <w:r w:rsidRPr="007D187E">
        <w:rPr>
          <w:noProof/>
        </w:rPr>
        <w:t>Figure 2.5.: Diffusion of Innovations Theory</w:t>
      </w:r>
      <w:r>
        <w:rPr>
          <w:noProof/>
        </w:rPr>
        <w:tab/>
      </w:r>
      <w:r w:rsidR="008442E2">
        <w:rPr>
          <w:noProof/>
        </w:rPr>
        <w:fldChar w:fldCharType="begin"/>
      </w:r>
      <w:r>
        <w:rPr>
          <w:noProof/>
        </w:rPr>
        <w:instrText xml:space="preserve"> PAGEREF _Toc132885907 \h </w:instrText>
      </w:r>
      <w:r w:rsidR="008442E2">
        <w:rPr>
          <w:noProof/>
        </w:rPr>
      </w:r>
      <w:r w:rsidR="008442E2">
        <w:rPr>
          <w:noProof/>
        </w:rPr>
        <w:fldChar w:fldCharType="separate"/>
      </w:r>
      <w:r>
        <w:rPr>
          <w:noProof/>
        </w:rPr>
        <w:t>24</w:t>
      </w:r>
      <w:r w:rsidR="008442E2">
        <w:rPr>
          <w:noProof/>
        </w:rPr>
        <w:fldChar w:fldCharType="end"/>
      </w:r>
    </w:p>
    <w:p w:rsidR="002C7D57" w:rsidRDefault="002C7D57" w:rsidP="002C7D57">
      <w:pPr>
        <w:pStyle w:val="TableofFigures"/>
        <w:tabs>
          <w:tab w:val="right" w:leader="dot" w:pos="9019"/>
        </w:tabs>
        <w:spacing w:line="360" w:lineRule="auto"/>
        <w:jc w:val="both"/>
        <w:rPr>
          <w:rFonts w:asciiTheme="minorHAnsi" w:eastAsiaTheme="minorEastAsia" w:hAnsiTheme="minorHAnsi" w:cstheme="minorBidi"/>
          <w:noProof/>
        </w:rPr>
      </w:pPr>
      <w:r w:rsidRPr="007D187E">
        <w:rPr>
          <w:noProof/>
        </w:rPr>
        <w:t>Figure 2.6: Consumer Behaviour Model</w:t>
      </w:r>
      <w:r>
        <w:rPr>
          <w:noProof/>
        </w:rPr>
        <w:tab/>
      </w:r>
      <w:r w:rsidR="008442E2">
        <w:rPr>
          <w:noProof/>
        </w:rPr>
        <w:fldChar w:fldCharType="begin"/>
      </w:r>
      <w:r>
        <w:rPr>
          <w:noProof/>
        </w:rPr>
        <w:instrText xml:space="preserve"> PAGEREF _Toc132885908 \h </w:instrText>
      </w:r>
      <w:r w:rsidR="008442E2">
        <w:rPr>
          <w:noProof/>
        </w:rPr>
      </w:r>
      <w:r w:rsidR="008442E2">
        <w:rPr>
          <w:noProof/>
        </w:rPr>
        <w:fldChar w:fldCharType="separate"/>
      </w:r>
      <w:r>
        <w:rPr>
          <w:noProof/>
        </w:rPr>
        <w:t>25</w:t>
      </w:r>
      <w:r w:rsidR="008442E2">
        <w:rPr>
          <w:noProof/>
        </w:rPr>
        <w:fldChar w:fldCharType="end"/>
      </w:r>
    </w:p>
    <w:p w:rsidR="002C7D57" w:rsidRDefault="002C7D57" w:rsidP="002C7D57">
      <w:pPr>
        <w:pStyle w:val="TableofFigures"/>
        <w:tabs>
          <w:tab w:val="right" w:leader="dot" w:pos="9019"/>
        </w:tabs>
        <w:spacing w:line="360" w:lineRule="auto"/>
        <w:jc w:val="both"/>
        <w:rPr>
          <w:rFonts w:asciiTheme="minorHAnsi" w:eastAsiaTheme="minorEastAsia" w:hAnsiTheme="minorHAnsi" w:cstheme="minorBidi"/>
          <w:noProof/>
        </w:rPr>
      </w:pPr>
      <w:r w:rsidRPr="007D187E">
        <w:rPr>
          <w:noProof/>
        </w:rPr>
        <w:t>Figure 2.7: Fiedler’s Contingency Model</w:t>
      </w:r>
      <w:r>
        <w:rPr>
          <w:noProof/>
        </w:rPr>
        <w:tab/>
      </w:r>
      <w:r w:rsidR="008442E2">
        <w:rPr>
          <w:noProof/>
        </w:rPr>
        <w:fldChar w:fldCharType="begin"/>
      </w:r>
      <w:r>
        <w:rPr>
          <w:noProof/>
        </w:rPr>
        <w:instrText xml:space="preserve"> PAGEREF _Toc132885909 \h </w:instrText>
      </w:r>
      <w:r w:rsidR="008442E2">
        <w:rPr>
          <w:noProof/>
        </w:rPr>
      </w:r>
      <w:r w:rsidR="008442E2">
        <w:rPr>
          <w:noProof/>
        </w:rPr>
        <w:fldChar w:fldCharType="separate"/>
      </w:r>
      <w:r>
        <w:rPr>
          <w:noProof/>
        </w:rPr>
        <w:t>26</w:t>
      </w:r>
      <w:r w:rsidR="008442E2">
        <w:rPr>
          <w:noProof/>
        </w:rPr>
        <w:fldChar w:fldCharType="end"/>
      </w:r>
    </w:p>
    <w:p w:rsidR="002C7D57" w:rsidRDefault="002C7D57" w:rsidP="002C7D57">
      <w:pPr>
        <w:pStyle w:val="TableofFigures"/>
        <w:tabs>
          <w:tab w:val="right" w:leader="dot" w:pos="9019"/>
        </w:tabs>
        <w:spacing w:line="360" w:lineRule="auto"/>
        <w:jc w:val="both"/>
        <w:rPr>
          <w:rFonts w:asciiTheme="minorHAnsi" w:eastAsiaTheme="minorEastAsia" w:hAnsiTheme="minorHAnsi" w:cstheme="minorBidi"/>
          <w:noProof/>
        </w:rPr>
      </w:pPr>
      <w:r w:rsidRPr="007D187E">
        <w:rPr>
          <w:noProof/>
        </w:rPr>
        <w:t>Figure 2.8: Conceptual framework</w:t>
      </w:r>
      <w:r>
        <w:rPr>
          <w:noProof/>
        </w:rPr>
        <w:tab/>
      </w:r>
      <w:r w:rsidR="008442E2">
        <w:rPr>
          <w:noProof/>
        </w:rPr>
        <w:fldChar w:fldCharType="begin"/>
      </w:r>
      <w:r>
        <w:rPr>
          <w:noProof/>
        </w:rPr>
        <w:instrText xml:space="preserve"> PAGEREF _Toc132885910 \h </w:instrText>
      </w:r>
      <w:r w:rsidR="008442E2">
        <w:rPr>
          <w:noProof/>
        </w:rPr>
      </w:r>
      <w:r w:rsidR="008442E2">
        <w:rPr>
          <w:noProof/>
        </w:rPr>
        <w:fldChar w:fldCharType="separate"/>
      </w:r>
      <w:r>
        <w:rPr>
          <w:noProof/>
        </w:rPr>
        <w:t>28</w:t>
      </w:r>
      <w:r w:rsidR="008442E2">
        <w:rPr>
          <w:noProof/>
        </w:rPr>
        <w:fldChar w:fldCharType="end"/>
      </w:r>
    </w:p>
    <w:p w:rsidR="002C7D57" w:rsidRDefault="002C7D57" w:rsidP="002C7D57">
      <w:pPr>
        <w:pStyle w:val="TableofFigures"/>
        <w:tabs>
          <w:tab w:val="right" w:leader="dot" w:pos="9019"/>
        </w:tabs>
        <w:spacing w:line="360" w:lineRule="auto"/>
        <w:jc w:val="both"/>
        <w:rPr>
          <w:rFonts w:asciiTheme="minorHAnsi" w:eastAsiaTheme="minorEastAsia" w:hAnsiTheme="minorHAnsi" w:cstheme="minorBidi"/>
          <w:noProof/>
        </w:rPr>
      </w:pPr>
      <w:r>
        <w:rPr>
          <w:noProof/>
        </w:rPr>
        <w:t>Figure 4.5: Achievement of long-term mission and vision of business</w:t>
      </w:r>
      <w:r>
        <w:rPr>
          <w:noProof/>
        </w:rPr>
        <w:tab/>
      </w:r>
      <w:r w:rsidR="008442E2">
        <w:rPr>
          <w:noProof/>
        </w:rPr>
        <w:fldChar w:fldCharType="begin"/>
      </w:r>
      <w:r>
        <w:rPr>
          <w:noProof/>
        </w:rPr>
        <w:instrText xml:space="preserve"> PAGEREF _Toc132885911 \h </w:instrText>
      </w:r>
      <w:r w:rsidR="008442E2">
        <w:rPr>
          <w:noProof/>
        </w:rPr>
      </w:r>
      <w:r w:rsidR="008442E2">
        <w:rPr>
          <w:noProof/>
        </w:rPr>
        <w:fldChar w:fldCharType="separate"/>
      </w:r>
      <w:r>
        <w:rPr>
          <w:noProof/>
        </w:rPr>
        <w:t>36</w:t>
      </w:r>
      <w:r w:rsidR="008442E2">
        <w:rPr>
          <w:noProof/>
        </w:rPr>
        <w:fldChar w:fldCharType="end"/>
      </w:r>
    </w:p>
    <w:p w:rsidR="002C7D57" w:rsidRDefault="002C7D57" w:rsidP="002C7D57">
      <w:pPr>
        <w:pStyle w:val="TableofFigures"/>
        <w:tabs>
          <w:tab w:val="right" w:leader="dot" w:pos="9019"/>
        </w:tabs>
        <w:spacing w:line="360" w:lineRule="auto"/>
        <w:jc w:val="both"/>
        <w:rPr>
          <w:rFonts w:asciiTheme="minorHAnsi" w:eastAsiaTheme="minorEastAsia" w:hAnsiTheme="minorHAnsi" w:cstheme="minorBidi"/>
          <w:noProof/>
        </w:rPr>
      </w:pPr>
      <w:r>
        <w:rPr>
          <w:noProof/>
        </w:rPr>
        <w:t>Figure 4.6: Ways to measure the success of a business</w:t>
      </w:r>
      <w:r>
        <w:rPr>
          <w:noProof/>
        </w:rPr>
        <w:tab/>
      </w:r>
      <w:r w:rsidR="008442E2">
        <w:rPr>
          <w:noProof/>
        </w:rPr>
        <w:fldChar w:fldCharType="begin"/>
      </w:r>
      <w:r>
        <w:rPr>
          <w:noProof/>
        </w:rPr>
        <w:instrText xml:space="preserve"> PAGEREF _Toc132885912 \h </w:instrText>
      </w:r>
      <w:r w:rsidR="008442E2">
        <w:rPr>
          <w:noProof/>
        </w:rPr>
      </w:r>
      <w:r w:rsidR="008442E2">
        <w:rPr>
          <w:noProof/>
        </w:rPr>
        <w:fldChar w:fldCharType="separate"/>
      </w:r>
      <w:r>
        <w:rPr>
          <w:noProof/>
        </w:rPr>
        <w:t>37</w:t>
      </w:r>
      <w:r w:rsidR="008442E2">
        <w:rPr>
          <w:noProof/>
        </w:rPr>
        <w:fldChar w:fldCharType="end"/>
      </w:r>
    </w:p>
    <w:p w:rsidR="002C7D57" w:rsidRDefault="002C7D57" w:rsidP="002C7D57">
      <w:pPr>
        <w:pStyle w:val="TableofFigures"/>
        <w:tabs>
          <w:tab w:val="right" w:leader="dot" w:pos="9019"/>
        </w:tabs>
        <w:spacing w:line="360" w:lineRule="auto"/>
        <w:jc w:val="both"/>
        <w:rPr>
          <w:rFonts w:asciiTheme="minorHAnsi" w:eastAsiaTheme="minorEastAsia" w:hAnsiTheme="minorHAnsi" w:cstheme="minorBidi"/>
          <w:noProof/>
        </w:rPr>
      </w:pPr>
      <w:r>
        <w:rPr>
          <w:noProof/>
        </w:rPr>
        <w:t>Figure 4.7: Important factors to frame a business plan in the modern era</w:t>
      </w:r>
      <w:r>
        <w:rPr>
          <w:noProof/>
        </w:rPr>
        <w:tab/>
      </w:r>
      <w:r w:rsidR="008442E2">
        <w:rPr>
          <w:noProof/>
        </w:rPr>
        <w:fldChar w:fldCharType="begin"/>
      </w:r>
      <w:r>
        <w:rPr>
          <w:noProof/>
        </w:rPr>
        <w:instrText xml:space="preserve"> PAGEREF _Toc132885913 \h </w:instrText>
      </w:r>
      <w:r w:rsidR="008442E2">
        <w:rPr>
          <w:noProof/>
        </w:rPr>
      </w:r>
      <w:r w:rsidR="008442E2">
        <w:rPr>
          <w:noProof/>
        </w:rPr>
        <w:fldChar w:fldCharType="separate"/>
      </w:r>
      <w:r>
        <w:rPr>
          <w:noProof/>
        </w:rPr>
        <w:t>38</w:t>
      </w:r>
      <w:r w:rsidR="008442E2">
        <w:rPr>
          <w:noProof/>
        </w:rPr>
        <w:fldChar w:fldCharType="end"/>
      </w:r>
    </w:p>
    <w:p w:rsidR="002C7D57" w:rsidRDefault="002C7D57" w:rsidP="002C7D57">
      <w:pPr>
        <w:pStyle w:val="TableofFigures"/>
        <w:tabs>
          <w:tab w:val="right" w:leader="dot" w:pos="9019"/>
        </w:tabs>
        <w:spacing w:line="360" w:lineRule="auto"/>
        <w:jc w:val="both"/>
        <w:rPr>
          <w:rFonts w:asciiTheme="minorHAnsi" w:eastAsiaTheme="minorEastAsia" w:hAnsiTheme="minorHAnsi" w:cstheme="minorBidi"/>
          <w:noProof/>
        </w:rPr>
      </w:pPr>
      <w:r>
        <w:rPr>
          <w:noProof/>
        </w:rPr>
        <w:t>Figure 4.8: Likelihood of facing barriers in framing a business plan in the 21st century</w:t>
      </w:r>
      <w:r>
        <w:rPr>
          <w:noProof/>
        </w:rPr>
        <w:tab/>
      </w:r>
      <w:r w:rsidR="008442E2">
        <w:rPr>
          <w:noProof/>
        </w:rPr>
        <w:fldChar w:fldCharType="begin"/>
      </w:r>
      <w:r>
        <w:rPr>
          <w:noProof/>
        </w:rPr>
        <w:instrText xml:space="preserve"> PAGEREF _Toc132885914 \h </w:instrText>
      </w:r>
      <w:r w:rsidR="008442E2">
        <w:rPr>
          <w:noProof/>
        </w:rPr>
      </w:r>
      <w:r w:rsidR="008442E2">
        <w:rPr>
          <w:noProof/>
        </w:rPr>
        <w:fldChar w:fldCharType="separate"/>
      </w:r>
      <w:r>
        <w:rPr>
          <w:noProof/>
        </w:rPr>
        <w:t>39</w:t>
      </w:r>
      <w:r w:rsidR="008442E2">
        <w:rPr>
          <w:noProof/>
        </w:rPr>
        <w:fldChar w:fldCharType="end"/>
      </w:r>
    </w:p>
    <w:p w:rsidR="002C7D57" w:rsidRDefault="002C7D57" w:rsidP="002C7D57">
      <w:pPr>
        <w:pStyle w:val="TableofFigures"/>
        <w:tabs>
          <w:tab w:val="right" w:leader="dot" w:pos="9019"/>
        </w:tabs>
        <w:spacing w:line="360" w:lineRule="auto"/>
        <w:jc w:val="both"/>
        <w:rPr>
          <w:rFonts w:asciiTheme="minorHAnsi" w:eastAsiaTheme="minorEastAsia" w:hAnsiTheme="minorHAnsi" w:cstheme="minorBidi"/>
          <w:noProof/>
        </w:rPr>
      </w:pPr>
      <w:r>
        <w:rPr>
          <w:noProof/>
        </w:rPr>
        <w:t>Figure 4.9: Digital channels are appropriate for communicating business plans</w:t>
      </w:r>
      <w:r>
        <w:rPr>
          <w:noProof/>
        </w:rPr>
        <w:tab/>
      </w:r>
      <w:r w:rsidR="008442E2">
        <w:rPr>
          <w:noProof/>
        </w:rPr>
        <w:fldChar w:fldCharType="begin"/>
      </w:r>
      <w:r>
        <w:rPr>
          <w:noProof/>
        </w:rPr>
        <w:instrText xml:space="preserve"> PAGEREF _Toc132885915 \h </w:instrText>
      </w:r>
      <w:r w:rsidR="008442E2">
        <w:rPr>
          <w:noProof/>
        </w:rPr>
      </w:r>
      <w:r w:rsidR="008442E2">
        <w:rPr>
          <w:noProof/>
        </w:rPr>
        <w:fldChar w:fldCharType="separate"/>
      </w:r>
      <w:r>
        <w:rPr>
          <w:noProof/>
        </w:rPr>
        <w:t>40</w:t>
      </w:r>
      <w:r w:rsidR="008442E2">
        <w:rPr>
          <w:noProof/>
        </w:rPr>
        <w:fldChar w:fldCharType="end"/>
      </w:r>
    </w:p>
    <w:p w:rsidR="002C7D57" w:rsidRDefault="002C7D57" w:rsidP="002C7D57">
      <w:pPr>
        <w:pStyle w:val="TableofFigures"/>
        <w:tabs>
          <w:tab w:val="right" w:leader="dot" w:pos="9019"/>
        </w:tabs>
        <w:spacing w:line="360" w:lineRule="auto"/>
        <w:jc w:val="both"/>
        <w:rPr>
          <w:rFonts w:asciiTheme="minorHAnsi" w:eastAsiaTheme="minorEastAsia" w:hAnsiTheme="minorHAnsi" w:cstheme="minorBidi"/>
          <w:noProof/>
        </w:rPr>
      </w:pPr>
      <w:r>
        <w:rPr>
          <w:noProof/>
        </w:rPr>
        <w:t>Figure 4.10: Observation of Customer Satisfaction in the Modern Era</w:t>
      </w:r>
      <w:r>
        <w:rPr>
          <w:noProof/>
        </w:rPr>
        <w:tab/>
      </w:r>
      <w:r w:rsidR="008442E2">
        <w:rPr>
          <w:noProof/>
        </w:rPr>
        <w:fldChar w:fldCharType="begin"/>
      </w:r>
      <w:r>
        <w:rPr>
          <w:noProof/>
        </w:rPr>
        <w:instrText xml:space="preserve"> PAGEREF _Toc132885916 \h </w:instrText>
      </w:r>
      <w:r w:rsidR="008442E2">
        <w:rPr>
          <w:noProof/>
        </w:rPr>
      </w:r>
      <w:r w:rsidR="008442E2">
        <w:rPr>
          <w:noProof/>
        </w:rPr>
        <w:fldChar w:fldCharType="separate"/>
      </w:r>
      <w:r>
        <w:rPr>
          <w:noProof/>
        </w:rPr>
        <w:t>41</w:t>
      </w:r>
      <w:r w:rsidR="008442E2">
        <w:rPr>
          <w:noProof/>
        </w:rPr>
        <w:fldChar w:fldCharType="end"/>
      </w:r>
    </w:p>
    <w:p w:rsidR="002C7D57" w:rsidRDefault="002C7D57" w:rsidP="002C7D57">
      <w:pPr>
        <w:pStyle w:val="TableofFigures"/>
        <w:tabs>
          <w:tab w:val="right" w:leader="dot" w:pos="9019"/>
        </w:tabs>
        <w:spacing w:line="360" w:lineRule="auto"/>
        <w:jc w:val="both"/>
        <w:rPr>
          <w:rFonts w:asciiTheme="minorHAnsi" w:eastAsiaTheme="minorEastAsia" w:hAnsiTheme="minorHAnsi" w:cstheme="minorBidi"/>
          <w:noProof/>
        </w:rPr>
      </w:pPr>
      <w:r>
        <w:rPr>
          <w:noProof/>
        </w:rPr>
        <w:t>Figure 4.11: Publicity gain for business in the target market</w:t>
      </w:r>
      <w:r>
        <w:rPr>
          <w:noProof/>
        </w:rPr>
        <w:tab/>
      </w:r>
      <w:r w:rsidR="008442E2">
        <w:rPr>
          <w:noProof/>
        </w:rPr>
        <w:fldChar w:fldCharType="begin"/>
      </w:r>
      <w:r>
        <w:rPr>
          <w:noProof/>
        </w:rPr>
        <w:instrText xml:space="preserve"> PAGEREF _Toc132885917 \h </w:instrText>
      </w:r>
      <w:r w:rsidR="008442E2">
        <w:rPr>
          <w:noProof/>
        </w:rPr>
      </w:r>
      <w:r w:rsidR="008442E2">
        <w:rPr>
          <w:noProof/>
        </w:rPr>
        <w:fldChar w:fldCharType="separate"/>
      </w:r>
      <w:r>
        <w:rPr>
          <w:noProof/>
        </w:rPr>
        <w:t>42</w:t>
      </w:r>
      <w:r w:rsidR="008442E2">
        <w:rPr>
          <w:noProof/>
        </w:rPr>
        <w:fldChar w:fldCharType="end"/>
      </w:r>
    </w:p>
    <w:p w:rsidR="002C7D57" w:rsidRDefault="002C7D57" w:rsidP="002C7D57">
      <w:pPr>
        <w:pStyle w:val="TableofFigures"/>
        <w:tabs>
          <w:tab w:val="right" w:leader="dot" w:pos="9019"/>
        </w:tabs>
        <w:spacing w:line="360" w:lineRule="auto"/>
        <w:jc w:val="both"/>
        <w:rPr>
          <w:rFonts w:asciiTheme="minorHAnsi" w:eastAsiaTheme="minorEastAsia" w:hAnsiTheme="minorHAnsi" w:cstheme="minorBidi"/>
          <w:noProof/>
        </w:rPr>
      </w:pPr>
      <w:r>
        <w:rPr>
          <w:noProof/>
        </w:rPr>
        <w:t>Figure 4.12: Procedures for retaining existing customers</w:t>
      </w:r>
      <w:r>
        <w:rPr>
          <w:noProof/>
        </w:rPr>
        <w:tab/>
      </w:r>
      <w:r w:rsidR="008442E2">
        <w:rPr>
          <w:noProof/>
        </w:rPr>
        <w:fldChar w:fldCharType="begin"/>
      </w:r>
      <w:r>
        <w:rPr>
          <w:noProof/>
        </w:rPr>
        <w:instrText xml:space="preserve"> PAGEREF _Toc132885918 \h </w:instrText>
      </w:r>
      <w:r w:rsidR="008442E2">
        <w:rPr>
          <w:noProof/>
        </w:rPr>
      </w:r>
      <w:r w:rsidR="008442E2">
        <w:rPr>
          <w:noProof/>
        </w:rPr>
        <w:fldChar w:fldCharType="separate"/>
      </w:r>
      <w:r>
        <w:rPr>
          <w:noProof/>
        </w:rPr>
        <w:t>44</w:t>
      </w:r>
      <w:r w:rsidR="008442E2">
        <w:rPr>
          <w:noProof/>
        </w:rPr>
        <w:fldChar w:fldCharType="end"/>
      </w:r>
    </w:p>
    <w:p w:rsidR="002C7D57" w:rsidRDefault="002C7D57" w:rsidP="002C7D57">
      <w:pPr>
        <w:pStyle w:val="TableofFigures"/>
        <w:tabs>
          <w:tab w:val="right" w:leader="dot" w:pos="9019"/>
        </w:tabs>
        <w:spacing w:line="360" w:lineRule="auto"/>
        <w:jc w:val="both"/>
        <w:rPr>
          <w:rFonts w:asciiTheme="minorHAnsi" w:eastAsiaTheme="minorEastAsia" w:hAnsiTheme="minorHAnsi" w:cstheme="minorBidi"/>
          <w:noProof/>
        </w:rPr>
      </w:pPr>
      <w:r>
        <w:rPr>
          <w:noProof/>
        </w:rPr>
        <w:t>Figure 4.13: Planning to increase your brand visibility</w:t>
      </w:r>
      <w:r>
        <w:rPr>
          <w:noProof/>
        </w:rPr>
        <w:tab/>
      </w:r>
      <w:r w:rsidR="008442E2">
        <w:rPr>
          <w:noProof/>
        </w:rPr>
        <w:fldChar w:fldCharType="begin"/>
      </w:r>
      <w:r>
        <w:rPr>
          <w:noProof/>
        </w:rPr>
        <w:instrText xml:space="preserve"> PAGEREF _Toc132885919 \h </w:instrText>
      </w:r>
      <w:r w:rsidR="008442E2">
        <w:rPr>
          <w:noProof/>
        </w:rPr>
      </w:r>
      <w:r w:rsidR="008442E2">
        <w:rPr>
          <w:noProof/>
        </w:rPr>
        <w:fldChar w:fldCharType="separate"/>
      </w:r>
      <w:r>
        <w:rPr>
          <w:noProof/>
        </w:rPr>
        <w:t>45</w:t>
      </w:r>
      <w:r w:rsidR="008442E2">
        <w:rPr>
          <w:noProof/>
        </w:rPr>
        <w:fldChar w:fldCharType="end"/>
      </w:r>
    </w:p>
    <w:p w:rsidR="002C7D57" w:rsidRDefault="002C7D57" w:rsidP="002C7D57">
      <w:pPr>
        <w:pStyle w:val="TableofFigures"/>
        <w:tabs>
          <w:tab w:val="right" w:leader="dot" w:pos="9019"/>
        </w:tabs>
        <w:spacing w:line="360" w:lineRule="auto"/>
        <w:jc w:val="both"/>
        <w:rPr>
          <w:rFonts w:asciiTheme="minorHAnsi" w:eastAsiaTheme="minorEastAsia" w:hAnsiTheme="minorHAnsi" w:cstheme="minorBidi"/>
          <w:noProof/>
        </w:rPr>
      </w:pPr>
      <w:r>
        <w:rPr>
          <w:noProof/>
        </w:rPr>
        <w:t>Figure 4.14: Delivering finished goods to the market</w:t>
      </w:r>
      <w:r>
        <w:rPr>
          <w:noProof/>
        </w:rPr>
        <w:tab/>
      </w:r>
      <w:r w:rsidR="008442E2">
        <w:rPr>
          <w:noProof/>
        </w:rPr>
        <w:fldChar w:fldCharType="begin"/>
      </w:r>
      <w:r>
        <w:rPr>
          <w:noProof/>
        </w:rPr>
        <w:instrText xml:space="preserve"> PAGEREF _Toc132885920 \h </w:instrText>
      </w:r>
      <w:r w:rsidR="008442E2">
        <w:rPr>
          <w:noProof/>
        </w:rPr>
      </w:r>
      <w:r w:rsidR="008442E2">
        <w:rPr>
          <w:noProof/>
        </w:rPr>
        <w:fldChar w:fldCharType="separate"/>
      </w:r>
      <w:r>
        <w:rPr>
          <w:noProof/>
        </w:rPr>
        <w:t>46</w:t>
      </w:r>
      <w:r w:rsidR="008442E2">
        <w:rPr>
          <w:noProof/>
        </w:rPr>
        <w:fldChar w:fldCharType="end"/>
      </w:r>
    </w:p>
    <w:p w:rsidR="002C7D57" w:rsidRDefault="002C7D57" w:rsidP="002C7D57">
      <w:pPr>
        <w:pStyle w:val="TableofFigures"/>
        <w:tabs>
          <w:tab w:val="right" w:leader="dot" w:pos="9019"/>
        </w:tabs>
        <w:spacing w:line="360" w:lineRule="auto"/>
        <w:jc w:val="both"/>
        <w:rPr>
          <w:rFonts w:asciiTheme="minorHAnsi" w:eastAsiaTheme="minorEastAsia" w:hAnsiTheme="minorHAnsi" w:cstheme="minorBidi"/>
          <w:noProof/>
        </w:rPr>
      </w:pPr>
      <w:r>
        <w:rPr>
          <w:noProof/>
        </w:rPr>
        <w:t>Figure 4.15: Resources required in terms of increasing your productivity</w:t>
      </w:r>
      <w:r>
        <w:rPr>
          <w:noProof/>
        </w:rPr>
        <w:tab/>
      </w:r>
      <w:r w:rsidR="008442E2">
        <w:rPr>
          <w:noProof/>
        </w:rPr>
        <w:fldChar w:fldCharType="begin"/>
      </w:r>
      <w:r>
        <w:rPr>
          <w:noProof/>
        </w:rPr>
        <w:instrText xml:space="preserve"> PAGEREF _Toc132885921 \h </w:instrText>
      </w:r>
      <w:r w:rsidR="008442E2">
        <w:rPr>
          <w:noProof/>
        </w:rPr>
      </w:r>
      <w:r w:rsidR="008442E2">
        <w:rPr>
          <w:noProof/>
        </w:rPr>
        <w:fldChar w:fldCharType="separate"/>
      </w:r>
      <w:r>
        <w:rPr>
          <w:noProof/>
        </w:rPr>
        <w:t>47</w:t>
      </w:r>
      <w:r w:rsidR="008442E2">
        <w:rPr>
          <w:noProof/>
        </w:rPr>
        <w:fldChar w:fldCharType="end"/>
      </w:r>
    </w:p>
    <w:p w:rsidR="00362BB4" w:rsidRPr="002C7D57" w:rsidRDefault="008442E2" w:rsidP="002C7D57">
      <w:pPr>
        <w:pStyle w:val="Heading1"/>
        <w:rPr>
          <w:rFonts w:ascii="Arial" w:hAnsi="Arial" w:cs="Arial"/>
        </w:rPr>
      </w:pPr>
      <w:r w:rsidRPr="002C7D57">
        <w:rPr>
          <w:rFonts w:ascii="Arial" w:hAnsi="Arial" w:cs="Arial"/>
        </w:rPr>
        <w:fldChar w:fldCharType="end"/>
      </w:r>
    </w:p>
    <w:p w:rsidR="00BE1A56" w:rsidRPr="002C7D57" w:rsidRDefault="00BE1A56" w:rsidP="002C7D57">
      <w:pPr>
        <w:spacing w:line="360" w:lineRule="auto"/>
        <w:jc w:val="both"/>
        <w:rPr>
          <w:rFonts w:eastAsia="Times New Roman"/>
          <w:b/>
          <w:color w:val="000000" w:themeColor="text1"/>
          <w:sz w:val="24"/>
          <w:szCs w:val="24"/>
          <w:lang w:val="en-GB"/>
        </w:rPr>
      </w:pPr>
      <w:r w:rsidRPr="002C7D57">
        <w:rPr>
          <w:sz w:val="24"/>
          <w:szCs w:val="24"/>
        </w:rPr>
        <w:br w:type="page"/>
      </w:r>
    </w:p>
    <w:p w:rsidR="00BE1A56" w:rsidRPr="002C7D57" w:rsidRDefault="00BE1A56" w:rsidP="00757B74">
      <w:pPr>
        <w:pStyle w:val="TableofFigures"/>
        <w:tabs>
          <w:tab w:val="right" w:leader="dot" w:pos="9019"/>
        </w:tabs>
        <w:spacing w:line="360" w:lineRule="auto"/>
        <w:jc w:val="center"/>
        <w:rPr>
          <w:b/>
          <w:sz w:val="24"/>
          <w:szCs w:val="24"/>
        </w:rPr>
      </w:pPr>
      <w:r w:rsidRPr="002C7D57">
        <w:rPr>
          <w:b/>
          <w:sz w:val="24"/>
          <w:szCs w:val="24"/>
        </w:rPr>
        <w:lastRenderedPageBreak/>
        <w:t>List of Tables</w:t>
      </w:r>
    </w:p>
    <w:p w:rsidR="002C7D57" w:rsidRDefault="008442E2" w:rsidP="002C7D57">
      <w:pPr>
        <w:pStyle w:val="TableofFigures"/>
        <w:tabs>
          <w:tab w:val="right" w:leader="dot" w:pos="9019"/>
        </w:tabs>
        <w:spacing w:line="360" w:lineRule="auto"/>
        <w:jc w:val="both"/>
        <w:rPr>
          <w:rFonts w:asciiTheme="minorHAnsi" w:eastAsiaTheme="minorEastAsia" w:hAnsiTheme="minorHAnsi" w:cstheme="minorBidi"/>
          <w:noProof/>
        </w:rPr>
      </w:pPr>
      <w:r w:rsidRPr="008442E2">
        <w:rPr>
          <w:sz w:val="24"/>
          <w:szCs w:val="24"/>
        </w:rPr>
        <w:fldChar w:fldCharType="begin"/>
      </w:r>
      <w:r w:rsidR="00BE1A56" w:rsidRPr="002C7D57">
        <w:rPr>
          <w:sz w:val="24"/>
          <w:szCs w:val="24"/>
        </w:rPr>
        <w:instrText xml:space="preserve"> TOC \t "Heading 5" \c </w:instrText>
      </w:r>
      <w:r w:rsidRPr="008442E2">
        <w:rPr>
          <w:sz w:val="24"/>
          <w:szCs w:val="24"/>
        </w:rPr>
        <w:fldChar w:fldCharType="separate"/>
      </w:r>
      <w:r w:rsidR="002C7D57" w:rsidRPr="003479F3">
        <w:rPr>
          <w:noProof/>
          <w:lang w:val="en-GB"/>
        </w:rPr>
        <w:t>Table 4.5: Achievement of long-term mission and vision of business</w:t>
      </w:r>
      <w:r w:rsidR="002C7D57">
        <w:rPr>
          <w:noProof/>
        </w:rPr>
        <w:tab/>
      </w:r>
      <w:r>
        <w:rPr>
          <w:noProof/>
        </w:rPr>
        <w:fldChar w:fldCharType="begin"/>
      </w:r>
      <w:r w:rsidR="002C7D57">
        <w:rPr>
          <w:noProof/>
        </w:rPr>
        <w:instrText xml:space="preserve"> PAGEREF _Toc132885922 \h </w:instrText>
      </w:r>
      <w:r>
        <w:rPr>
          <w:noProof/>
        </w:rPr>
      </w:r>
      <w:r>
        <w:rPr>
          <w:noProof/>
        </w:rPr>
        <w:fldChar w:fldCharType="separate"/>
      </w:r>
      <w:r w:rsidR="002C7D57">
        <w:rPr>
          <w:noProof/>
        </w:rPr>
        <w:t>35</w:t>
      </w:r>
      <w:r>
        <w:rPr>
          <w:noProof/>
        </w:rPr>
        <w:fldChar w:fldCharType="end"/>
      </w:r>
    </w:p>
    <w:p w:rsidR="002C7D57" w:rsidRDefault="002C7D57" w:rsidP="002C7D57">
      <w:pPr>
        <w:pStyle w:val="TableofFigures"/>
        <w:tabs>
          <w:tab w:val="right" w:leader="dot" w:pos="9019"/>
        </w:tabs>
        <w:spacing w:line="360" w:lineRule="auto"/>
        <w:jc w:val="both"/>
        <w:rPr>
          <w:rFonts w:asciiTheme="minorHAnsi" w:eastAsiaTheme="minorEastAsia" w:hAnsiTheme="minorHAnsi" w:cstheme="minorBidi"/>
          <w:noProof/>
        </w:rPr>
      </w:pPr>
      <w:r w:rsidRPr="003479F3">
        <w:rPr>
          <w:noProof/>
          <w:lang w:val="en-GB"/>
        </w:rPr>
        <w:t>Table 4.6: Ways to measure the success of a business</w:t>
      </w:r>
      <w:r>
        <w:rPr>
          <w:noProof/>
        </w:rPr>
        <w:tab/>
      </w:r>
      <w:r w:rsidR="008442E2">
        <w:rPr>
          <w:noProof/>
        </w:rPr>
        <w:fldChar w:fldCharType="begin"/>
      </w:r>
      <w:r>
        <w:rPr>
          <w:noProof/>
        </w:rPr>
        <w:instrText xml:space="preserve"> PAGEREF _Toc132885923 \h </w:instrText>
      </w:r>
      <w:r w:rsidR="008442E2">
        <w:rPr>
          <w:noProof/>
        </w:rPr>
      </w:r>
      <w:r w:rsidR="008442E2">
        <w:rPr>
          <w:noProof/>
        </w:rPr>
        <w:fldChar w:fldCharType="separate"/>
      </w:r>
      <w:r>
        <w:rPr>
          <w:noProof/>
        </w:rPr>
        <w:t>37</w:t>
      </w:r>
      <w:r w:rsidR="008442E2">
        <w:rPr>
          <w:noProof/>
        </w:rPr>
        <w:fldChar w:fldCharType="end"/>
      </w:r>
    </w:p>
    <w:p w:rsidR="002C7D57" w:rsidRDefault="002C7D57" w:rsidP="002C7D57">
      <w:pPr>
        <w:pStyle w:val="TableofFigures"/>
        <w:tabs>
          <w:tab w:val="right" w:leader="dot" w:pos="9019"/>
        </w:tabs>
        <w:spacing w:line="360" w:lineRule="auto"/>
        <w:jc w:val="both"/>
        <w:rPr>
          <w:rFonts w:asciiTheme="minorHAnsi" w:eastAsiaTheme="minorEastAsia" w:hAnsiTheme="minorHAnsi" w:cstheme="minorBidi"/>
          <w:noProof/>
        </w:rPr>
      </w:pPr>
      <w:r w:rsidRPr="003479F3">
        <w:rPr>
          <w:noProof/>
          <w:lang w:val="en-GB"/>
        </w:rPr>
        <w:t>Table 4.7: Important factors to frame a business plan in the modern era</w:t>
      </w:r>
      <w:r>
        <w:rPr>
          <w:noProof/>
        </w:rPr>
        <w:tab/>
      </w:r>
      <w:r w:rsidR="008442E2">
        <w:rPr>
          <w:noProof/>
        </w:rPr>
        <w:fldChar w:fldCharType="begin"/>
      </w:r>
      <w:r>
        <w:rPr>
          <w:noProof/>
        </w:rPr>
        <w:instrText xml:space="preserve"> PAGEREF _Toc132885924 \h </w:instrText>
      </w:r>
      <w:r w:rsidR="008442E2">
        <w:rPr>
          <w:noProof/>
        </w:rPr>
      </w:r>
      <w:r w:rsidR="008442E2">
        <w:rPr>
          <w:noProof/>
        </w:rPr>
        <w:fldChar w:fldCharType="separate"/>
      </w:r>
      <w:r>
        <w:rPr>
          <w:noProof/>
        </w:rPr>
        <w:t>38</w:t>
      </w:r>
      <w:r w:rsidR="008442E2">
        <w:rPr>
          <w:noProof/>
        </w:rPr>
        <w:fldChar w:fldCharType="end"/>
      </w:r>
    </w:p>
    <w:p w:rsidR="002C7D57" w:rsidRDefault="002C7D57" w:rsidP="002C7D57">
      <w:pPr>
        <w:pStyle w:val="TableofFigures"/>
        <w:tabs>
          <w:tab w:val="right" w:leader="dot" w:pos="9019"/>
        </w:tabs>
        <w:spacing w:line="360" w:lineRule="auto"/>
        <w:jc w:val="both"/>
        <w:rPr>
          <w:rFonts w:asciiTheme="minorHAnsi" w:eastAsiaTheme="minorEastAsia" w:hAnsiTheme="minorHAnsi" w:cstheme="minorBidi"/>
          <w:noProof/>
        </w:rPr>
      </w:pPr>
      <w:r w:rsidRPr="003479F3">
        <w:rPr>
          <w:noProof/>
          <w:lang w:val="en-GB"/>
        </w:rPr>
        <w:t>Table 4.8: Likelihood of facing barriers in framing a business plan in the 21st century</w:t>
      </w:r>
      <w:r>
        <w:rPr>
          <w:noProof/>
        </w:rPr>
        <w:tab/>
      </w:r>
      <w:r w:rsidR="008442E2">
        <w:rPr>
          <w:noProof/>
        </w:rPr>
        <w:fldChar w:fldCharType="begin"/>
      </w:r>
      <w:r>
        <w:rPr>
          <w:noProof/>
        </w:rPr>
        <w:instrText xml:space="preserve"> PAGEREF _Toc132885925 \h </w:instrText>
      </w:r>
      <w:r w:rsidR="008442E2">
        <w:rPr>
          <w:noProof/>
        </w:rPr>
      </w:r>
      <w:r w:rsidR="008442E2">
        <w:rPr>
          <w:noProof/>
        </w:rPr>
        <w:fldChar w:fldCharType="separate"/>
      </w:r>
      <w:r>
        <w:rPr>
          <w:noProof/>
        </w:rPr>
        <w:t>39</w:t>
      </w:r>
      <w:r w:rsidR="008442E2">
        <w:rPr>
          <w:noProof/>
        </w:rPr>
        <w:fldChar w:fldCharType="end"/>
      </w:r>
    </w:p>
    <w:p w:rsidR="002C7D57" w:rsidRDefault="002C7D57" w:rsidP="002C7D57">
      <w:pPr>
        <w:pStyle w:val="TableofFigures"/>
        <w:tabs>
          <w:tab w:val="right" w:leader="dot" w:pos="9019"/>
        </w:tabs>
        <w:spacing w:line="360" w:lineRule="auto"/>
        <w:jc w:val="both"/>
        <w:rPr>
          <w:rFonts w:asciiTheme="minorHAnsi" w:eastAsiaTheme="minorEastAsia" w:hAnsiTheme="minorHAnsi" w:cstheme="minorBidi"/>
          <w:noProof/>
        </w:rPr>
      </w:pPr>
      <w:r>
        <w:rPr>
          <w:noProof/>
        </w:rPr>
        <w:t>Table 4.9: Digital channels are appropriate for communicating business plans</w:t>
      </w:r>
      <w:r>
        <w:rPr>
          <w:noProof/>
        </w:rPr>
        <w:tab/>
      </w:r>
      <w:r w:rsidR="008442E2">
        <w:rPr>
          <w:noProof/>
        </w:rPr>
        <w:fldChar w:fldCharType="begin"/>
      </w:r>
      <w:r>
        <w:rPr>
          <w:noProof/>
        </w:rPr>
        <w:instrText xml:space="preserve"> PAGEREF _Toc132885926 \h </w:instrText>
      </w:r>
      <w:r w:rsidR="008442E2">
        <w:rPr>
          <w:noProof/>
        </w:rPr>
      </w:r>
      <w:r w:rsidR="008442E2">
        <w:rPr>
          <w:noProof/>
        </w:rPr>
        <w:fldChar w:fldCharType="separate"/>
      </w:r>
      <w:r>
        <w:rPr>
          <w:noProof/>
        </w:rPr>
        <w:t>40</w:t>
      </w:r>
      <w:r w:rsidR="008442E2">
        <w:rPr>
          <w:noProof/>
        </w:rPr>
        <w:fldChar w:fldCharType="end"/>
      </w:r>
    </w:p>
    <w:p w:rsidR="002C7D57" w:rsidRDefault="002C7D57" w:rsidP="002C7D57">
      <w:pPr>
        <w:pStyle w:val="TableofFigures"/>
        <w:tabs>
          <w:tab w:val="right" w:leader="dot" w:pos="9019"/>
        </w:tabs>
        <w:spacing w:line="360" w:lineRule="auto"/>
        <w:jc w:val="both"/>
        <w:rPr>
          <w:rFonts w:asciiTheme="minorHAnsi" w:eastAsiaTheme="minorEastAsia" w:hAnsiTheme="minorHAnsi" w:cstheme="minorBidi"/>
          <w:noProof/>
        </w:rPr>
      </w:pPr>
      <w:r>
        <w:rPr>
          <w:noProof/>
        </w:rPr>
        <w:t>Table 4.10: Observation of Customer Satisfaction in the Modern Era</w:t>
      </w:r>
      <w:r>
        <w:rPr>
          <w:noProof/>
        </w:rPr>
        <w:tab/>
      </w:r>
      <w:r w:rsidR="008442E2">
        <w:rPr>
          <w:noProof/>
        </w:rPr>
        <w:fldChar w:fldCharType="begin"/>
      </w:r>
      <w:r>
        <w:rPr>
          <w:noProof/>
        </w:rPr>
        <w:instrText xml:space="preserve"> PAGEREF _Toc132885927 \h </w:instrText>
      </w:r>
      <w:r w:rsidR="008442E2">
        <w:rPr>
          <w:noProof/>
        </w:rPr>
      </w:r>
      <w:r w:rsidR="008442E2">
        <w:rPr>
          <w:noProof/>
        </w:rPr>
        <w:fldChar w:fldCharType="separate"/>
      </w:r>
      <w:r>
        <w:rPr>
          <w:noProof/>
        </w:rPr>
        <w:t>41</w:t>
      </w:r>
      <w:r w:rsidR="008442E2">
        <w:rPr>
          <w:noProof/>
        </w:rPr>
        <w:fldChar w:fldCharType="end"/>
      </w:r>
    </w:p>
    <w:p w:rsidR="002C7D57" w:rsidRDefault="002C7D57" w:rsidP="002C7D57">
      <w:pPr>
        <w:pStyle w:val="TableofFigures"/>
        <w:tabs>
          <w:tab w:val="right" w:leader="dot" w:pos="9019"/>
        </w:tabs>
        <w:spacing w:line="360" w:lineRule="auto"/>
        <w:jc w:val="both"/>
        <w:rPr>
          <w:rFonts w:asciiTheme="minorHAnsi" w:eastAsiaTheme="minorEastAsia" w:hAnsiTheme="minorHAnsi" w:cstheme="minorBidi"/>
          <w:noProof/>
        </w:rPr>
      </w:pPr>
      <w:r>
        <w:rPr>
          <w:noProof/>
        </w:rPr>
        <w:t>Table 4.11: Publicity gain for business in the target market</w:t>
      </w:r>
      <w:r>
        <w:rPr>
          <w:noProof/>
        </w:rPr>
        <w:tab/>
      </w:r>
      <w:r w:rsidR="008442E2">
        <w:rPr>
          <w:noProof/>
        </w:rPr>
        <w:fldChar w:fldCharType="begin"/>
      </w:r>
      <w:r>
        <w:rPr>
          <w:noProof/>
        </w:rPr>
        <w:instrText xml:space="preserve"> PAGEREF _Toc132885928 \h </w:instrText>
      </w:r>
      <w:r w:rsidR="008442E2">
        <w:rPr>
          <w:noProof/>
        </w:rPr>
      </w:r>
      <w:r w:rsidR="008442E2">
        <w:rPr>
          <w:noProof/>
        </w:rPr>
        <w:fldChar w:fldCharType="separate"/>
      </w:r>
      <w:r>
        <w:rPr>
          <w:noProof/>
        </w:rPr>
        <w:t>42</w:t>
      </w:r>
      <w:r w:rsidR="008442E2">
        <w:rPr>
          <w:noProof/>
        </w:rPr>
        <w:fldChar w:fldCharType="end"/>
      </w:r>
    </w:p>
    <w:p w:rsidR="002C7D57" w:rsidRDefault="002C7D57" w:rsidP="002C7D57">
      <w:pPr>
        <w:pStyle w:val="TableofFigures"/>
        <w:tabs>
          <w:tab w:val="right" w:leader="dot" w:pos="9019"/>
        </w:tabs>
        <w:spacing w:line="360" w:lineRule="auto"/>
        <w:jc w:val="both"/>
        <w:rPr>
          <w:rFonts w:asciiTheme="minorHAnsi" w:eastAsiaTheme="minorEastAsia" w:hAnsiTheme="minorHAnsi" w:cstheme="minorBidi"/>
          <w:noProof/>
        </w:rPr>
      </w:pPr>
      <w:r>
        <w:rPr>
          <w:noProof/>
        </w:rPr>
        <w:t>Table 4.12: Procedures for retaining existing customers</w:t>
      </w:r>
      <w:r>
        <w:rPr>
          <w:noProof/>
        </w:rPr>
        <w:tab/>
      </w:r>
      <w:r w:rsidR="008442E2">
        <w:rPr>
          <w:noProof/>
        </w:rPr>
        <w:fldChar w:fldCharType="begin"/>
      </w:r>
      <w:r>
        <w:rPr>
          <w:noProof/>
        </w:rPr>
        <w:instrText xml:space="preserve"> PAGEREF _Toc132885929 \h </w:instrText>
      </w:r>
      <w:r w:rsidR="008442E2">
        <w:rPr>
          <w:noProof/>
        </w:rPr>
      </w:r>
      <w:r w:rsidR="008442E2">
        <w:rPr>
          <w:noProof/>
        </w:rPr>
        <w:fldChar w:fldCharType="separate"/>
      </w:r>
      <w:r>
        <w:rPr>
          <w:noProof/>
        </w:rPr>
        <w:t>43</w:t>
      </w:r>
      <w:r w:rsidR="008442E2">
        <w:rPr>
          <w:noProof/>
        </w:rPr>
        <w:fldChar w:fldCharType="end"/>
      </w:r>
    </w:p>
    <w:p w:rsidR="002C7D57" w:rsidRDefault="002C7D57" w:rsidP="002C7D57">
      <w:pPr>
        <w:pStyle w:val="TableofFigures"/>
        <w:tabs>
          <w:tab w:val="right" w:leader="dot" w:pos="9019"/>
        </w:tabs>
        <w:spacing w:line="360" w:lineRule="auto"/>
        <w:jc w:val="both"/>
        <w:rPr>
          <w:rFonts w:asciiTheme="minorHAnsi" w:eastAsiaTheme="minorEastAsia" w:hAnsiTheme="minorHAnsi" w:cstheme="minorBidi"/>
          <w:noProof/>
        </w:rPr>
      </w:pPr>
      <w:r>
        <w:rPr>
          <w:noProof/>
        </w:rPr>
        <w:t>Table 4.13: Planning to increase your brand visibility</w:t>
      </w:r>
      <w:r>
        <w:rPr>
          <w:noProof/>
        </w:rPr>
        <w:tab/>
      </w:r>
      <w:r w:rsidR="008442E2">
        <w:rPr>
          <w:noProof/>
        </w:rPr>
        <w:fldChar w:fldCharType="begin"/>
      </w:r>
      <w:r>
        <w:rPr>
          <w:noProof/>
        </w:rPr>
        <w:instrText xml:space="preserve"> PAGEREF _Toc132885930 \h </w:instrText>
      </w:r>
      <w:r w:rsidR="008442E2">
        <w:rPr>
          <w:noProof/>
        </w:rPr>
      </w:r>
      <w:r w:rsidR="008442E2">
        <w:rPr>
          <w:noProof/>
        </w:rPr>
        <w:fldChar w:fldCharType="separate"/>
      </w:r>
      <w:r>
        <w:rPr>
          <w:noProof/>
        </w:rPr>
        <w:t>44</w:t>
      </w:r>
      <w:r w:rsidR="008442E2">
        <w:rPr>
          <w:noProof/>
        </w:rPr>
        <w:fldChar w:fldCharType="end"/>
      </w:r>
    </w:p>
    <w:p w:rsidR="002C7D57" w:rsidRDefault="002C7D57" w:rsidP="002C7D57">
      <w:pPr>
        <w:pStyle w:val="TableofFigures"/>
        <w:tabs>
          <w:tab w:val="right" w:leader="dot" w:pos="9019"/>
        </w:tabs>
        <w:spacing w:line="360" w:lineRule="auto"/>
        <w:jc w:val="both"/>
        <w:rPr>
          <w:rFonts w:asciiTheme="minorHAnsi" w:eastAsiaTheme="minorEastAsia" w:hAnsiTheme="minorHAnsi" w:cstheme="minorBidi"/>
          <w:noProof/>
        </w:rPr>
      </w:pPr>
      <w:r>
        <w:rPr>
          <w:noProof/>
        </w:rPr>
        <w:t>Table 4.14: Delivering finished goods to the market</w:t>
      </w:r>
      <w:r>
        <w:rPr>
          <w:noProof/>
        </w:rPr>
        <w:tab/>
      </w:r>
      <w:r w:rsidR="008442E2">
        <w:rPr>
          <w:noProof/>
        </w:rPr>
        <w:fldChar w:fldCharType="begin"/>
      </w:r>
      <w:r>
        <w:rPr>
          <w:noProof/>
        </w:rPr>
        <w:instrText xml:space="preserve"> PAGEREF _Toc132885931 \h </w:instrText>
      </w:r>
      <w:r w:rsidR="008442E2">
        <w:rPr>
          <w:noProof/>
        </w:rPr>
      </w:r>
      <w:r w:rsidR="008442E2">
        <w:rPr>
          <w:noProof/>
        </w:rPr>
        <w:fldChar w:fldCharType="separate"/>
      </w:r>
      <w:r>
        <w:rPr>
          <w:noProof/>
        </w:rPr>
        <w:t>46</w:t>
      </w:r>
      <w:r w:rsidR="008442E2">
        <w:rPr>
          <w:noProof/>
        </w:rPr>
        <w:fldChar w:fldCharType="end"/>
      </w:r>
    </w:p>
    <w:p w:rsidR="002C7D57" w:rsidRDefault="002C7D57" w:rsidP="002C7D57">
      <w:pPr>
        <w:pStyle w:val="TableofFigures"/>
        <w:tabs>
          <w:tab w:val="right" w:leader="dot" w:pos="9019"/>
        </w:tabs>
        <w:spacing w:line="360" w:lineRule="auto"/>
        <w:jc w:val="both"/>
        <w:rPr>
          <w:rFonts w:asciiTheme="minorHAnsi" w:eastAsiaTheme="minorEastAsia" w:hAnsiTheme="minorHAnsi" w:cstheme="minorBidi"/>
          <w:noProof/>
        </w:rPr>
      </w:pPr>
      <w:r>
        <w:rPr>
          <w:noProof/>
        </w:rPr>
        <w:t>Table 4.15: Resources required in terms of increasing your productivity</w:t>
      </w:r>
      <w:r>
        <w:rPr>
          <w:noProof/>
        </w:rPr>
        <w:tab/>
      </w:r>
      <w:r w:rsidR="008442E2">
        <w:rPr>
          <w:noProof/>
        </w:rPr>
        <w:fldChar w:fldCharType="begin"/>
      </w:r>
      <w:r>
        <w:rPr>
          <w:noProof/>
        </w:rPr>
        <w:instrText xml:space="preserve"> PAGEREF _Toc132885932 \h </w:instrText>
      </w:r>
      <w:r w:rsidR="008442E2">
        <w:rPr>
          <w:noProof/>
        </w:rPr>
      </w:r>
      <w:r w:rsidR="008442E2">
        <w:rPr>
          <w:noProof/>
        </w:rPr>
        <w:fldChar w:fldCharType="separate"/>
      </w:r>
      <w:r>
        <w:rPr>
          <w:noProof/>
        </w:rPr>
        <w:t>47</w:t>
      </w:r>
      <w:r w:rsidR="008442E2">
        <w:rPr>
          <w:noProof/>
        </w:rPr>
        <w:fldChar w:fldCharType="end"/>
      </w:r>
    </w:p>
    <w:p w:rsidR="0036213E" w:rsidRPr="002C7D57" w:rsidRDefault="008442E2" w:rsidP="002C7D57">
      <w:pPr>
        <w:pStyle w:val="Heading1"/>
        <w:rPr>
          <w:rFonts w:ascii="Arial" w:hAnsi="Arial" w:cs="Arial"/>
        </w:rPr>
      </w:pPr>
      <w:r w:rsidRPr="002C7D57">
        <w:rPr>
          <w:rFonts w:ascii="Arial" w:hAnsi="Arial" w:cs="Arial"/>
        </w:rPr>
        <w:fldChar w:fldCharType="end"/>
      </w:r>
      <w:r w:rsidR="00A87B33" w:rsidRPr="002C7D57">
        <w:rPr>
          <w:rFonts w:ascii="Arial" w:hAnsi="Arial" w:cs="Arial"/>
        </w:rPr>
        <w:br w:type="page"/>
      </w:r>
      <w:bookmarkStart w:id="0" w:name="_Toc123550968"/>
      <w:bookmarkStart w:id="1" w:name="_Toc124267942"/>
      <w:r w:rsidR="0036213E" w:rsidRPr="002C7D57">
        <w:rPr>
          <w:rFonts w:ascii="Arial" w:hAnsi="Arial" w:cs="Arial"/>
        </w:rPr>
        <w:lastRenderedPageBreak/>
        <w:t>Chapter 1: Introduction</w:t>
      </w:r>
      <w:bookmarkEnd w:id="0"/>
      <w:bookmarkEnd w:id="1"/>
    </w:p>
    <w:p w:rsidR="0036213E" w:rsidRPr="002C7D57" w:rsidRDefault="0036213E" w:rsidP="00757B74">
      <w:pPr>
        <w:pStyle w:val="Heading2"/>
        <w:rPr>
          <w:rFonts w:ascii="Arial" w:hAnsi="Arial" w:cs="Arial"/>
        </w:rPr>
      </w:pPr>
      <w:bookmarkStart w:id="2" w:name="_Toc123550969"/>
      <w:bookmarkStart w:id="3" w:name="_Toc124267943"/>
      <w:r w:rsidRPr="002C7D57">
        <w:rPr>
          <w:rFonts w:ascii="Arial" w:hAnsi="Arial" w:cs="Arial"/>
        </w:rPr>
        <w:t>1.0 Research Background</w:t>
      </w:r>
      <w:bookmarkEnd w:id="2"/>
      <w:bookmarkEnd w:id="3"/>
    </w:p>
    <w:p w:rsidR="0036213E" w:rsidRPr="002C7D57" w:rsidRDefault="0036213E" w:rsidP="00757B74">
      <w:pPr>
        <w:pStyle w:val="Normal1"/>
        <w:spacing w:line="360" w:lineRule="auto"/>
        <w:jc w:val="both"/>
        <w:rPr>
          <w:rFonts w:eastAsia="Times New Roman"/>
          <w:sz w:val="24"/>
          <w:szCs w:val="24"/>
          <w:lang w:val="en-GB"/>
        </w:rPr>
      </w:pPr>
      <w:r w:rsidRPr="002C7D57">
        <w:rPr>
          <w:rFonts w:eastAsia="Times New Roman"/>
          <w:sz w:val="24"/>
          <w:szCs w:val="24"/>
          <w:lang w:val="en-GB"/>
        </w:rPr>
        <w:t xml:space="preserve">Entrepreneurial activities have gained prominence in the contemporary world as it has positively affected organisational innovation and accelerated the economic growth in business. Based on its rising importance in both organisational profit and sustainability, the share of entrepreneurs has significantly increased over the global platforms. Since 2011, the share of entrepreneurial start-ups has increased by 61% within the international platform so that B2B solutions can be offered to customers (Statista.com, 2022). In the UK, the number of fresh entrepreneurs within the industry has increased by 0.36% since 2020 with an annual turnover of almost 4.16 trillion GBP (Statista.com, 2022). Accordingly, it can be stated that entrepreneurial businesses hold a considerable opportunity for growth in the market. </w:t>
      </w:r>
    </w:p>
    <w:p w:rsidR="0036213E" w:rsidRPr="002C7D57" w:rsidRDefault="0036213E" w:rsidP="00757B74">
      <w:pPr>
        <w:pStyle w:val="Normal1"/>
        <w:spacing w:line="360" w:lineRule="auto"/>
        <w:jc w:val="center"/>
        <w:rPr>
          <w:rFonts w:eastAsia="Times New Roman"/>
          <w:sz w:val="24"/>
          <w:szCs w:val="24"/>
          <w:lang w:val="en-GB"/>
        </w:rPr>
      </w:pPr>
      <w:r w:rsidRPr="002C7D57">
        <w:rPr>
          <w:rFonts w:eastAsia="Times New Roman"/>
          <w:noProof/>
          <w:sz w:val="24"/>
          <w:szCs w:val="24"/>
        </w:rPr>
        <w:drawing>
          <wp:inline distT="114300" distB="114300" distL="114300" distR="114300">
            <wp:extent cx="5731200" cy="35052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a:blip r:embed="rId8"/>
                    <a:stretch>
                      <a:fillRect/>
                    </a:stretch>
                  </pic:blipFill>
                  <pic:spPr>
                    <a:xfrm>
                      <a:off x="0" y="0"/>
                      <a:ext cx="5731200" cy="3505200"/>
                    </a:xfrm>
                    <a:prstGeom prst="rect">
                      <a:avLst/>
                    </a:prstGeom>
                  </pic:spPr>
                </pic:pic>
              </a:graphicData>
            </a:graphic>
          </wp:inline>
        </w:drawing>
      </w:r>
    </w:p>
    <w:p w:rsidR="0036213E" w:rsidRPr="002C7D57" w:rsidRDefault="0036213E" w:rsidP="006E6E23">
      <w:pPr>
        <w:pStyle w:val="Heading4"/>
      </w:pPr>
      <w:bookmarkStart w:id="4" w:name="_Toc123550993"/>
      <w:bookmarkStart w:id="5" w:name="_Toc132885900"/>
      <w:r w:rsidRPr="002C7D57">
        <w:t>Figure 1.1: Increase in Entrepreneurial business in the UK since 2000</w:t>
      </w:r>
      <w:bookmarkEnd w:id="4"/>
      <w:bookmarkEnd w:id="5"/>
    </w:p>
    <w:p w:rsidR="0036213E" w:rsidRPr="002C7D57" w:rsidRDefault="0036213E" w:rsidP="00757B74">
      <w:pPr>
        <w:pStyle w:val="Normal1"/>
        <w:spacing w:line="360" w:lineRule="auto"/>
        <w:jc w:val="center"/>
        <w:rPr>
          <w:rFonts w:eastAsia="Times New Roman"/>
          <w:sz w:val="24"/>
          <w:szCs w:val="24"/>
          <w:lang w:val="en-GB"/>
        </w:rPr>
      </w:pPr>
      <w:r w:rsidRPr="002C7D57">
        <w:rPr>
          <w:rFonts w:eastAsia="Times New Roman"/>
          <w:sz w:val="24"/>
          <w:szCs w:val="24"/>
          <w:lang w:val="en-GB"/>
        </w:rPr>
        <w:t>(Source: Statista.com, 2022)</w:t>
      </w:r>
    </w:p>
    <w:p w:rsidR="0036213E" w:rsidRPr="002C7D57" w:rsidRDefault="0036213E" w:rsidP="00757B74">
      <w:pPr>
        <w:pStyle w:val="Normal1"/>
        <w:spacing w:line="360" w:lineRule="auto"/>
        <w:jc w:val="both"/>
        <w:rPr>
          <w:rFonts w:eastAsia="Times New Roman"/>
          <w:sz w:val="24"/>
          <w:szCs w:val="24"/>
          <w:lang w:val="en-GB"/>
        </w:rPr>
      </w:pPr>
      <w:r w:rsidRPr="002C7D57">
        <w:rPr>
          <w:rFonts w:eastAsia="Times New Roman"/>
          <w:sz w:val="24"/>
          <w:szCs w:val="24"/>
          <w:lang w:val="en-GB"/>
        </w:rPr>
        <w:t xml:space="preserve">Following this context, it is also to be noted that the success of entrepreneurship lies in the development of a successful business plan. As per the opinion of Byun </w:t>
      </w:r>
      <w:r w:rsidRPr="002C7D57">
        <w:rPr>
          <w:rFonts w:eastAsia="Times New Roman"/>
          <w:i/>
          <w:sz w:val="24"/>
          <w:szCs w:val="24"/>
          <w:lang w:val="en-GB"/>
        </w:rPr>
        <w:t>et al.</w:t>
      </w:r>
      <w:r w:rsidRPr="002C7D57">
        <w:rPr>
          <w:rFonts w:eastAsia="Times New Roman"/>
          <w:sz w:val="24"/>
          <w:szCs w:val="24"/>
          <w:lang w:val="en-GB"/>
        </w:rPr>
        <w:t xml:space="preserve"> (2018), successful business planning in entrepreneurship helps to increase the effectiveness of organisational operations and assess the potential risks in advance. Successful entrepreneurial organisations including Tesla, Apple and Facebook manifest detailed planning of their business that has helped them to avoid potential </w:t>
      </w:r>
      <w:r w:rsidRPr="002C7D57">
        <w:rPr>
          <w:rFonts w:eastAsia="Times New Roman"/>
          <w:sz w:val="24"/>
          <w:szCs w:val="24"/>
          <w:lang w:val="en-GB"/>
        </w:rPr>
        <w:lastRenderedPageBreak/>
        <w:t xml:space="preserve">risks and deal with sudden challenges. For example, in the last six years, one of the most famous entrepreneurs Steve Jobs has directed the business planning of Apple on a Merger and Acquisition strategy that has helped the company to gain the biggest revenue in recent times, with 111.4 billion USD in the first quarter of FY2021 (Bbc.com, 2021). On the other hand, the lack of sufficient planning in terms of the protection of health data in private groups has caused Facebook a loss of 87 million users in 2021 (Bbc.com, 2019). Thus, based on the following findings, it can be stated that it becomes essential for the entrepreneurs of modern times to know some critical factors that incorporate success into a business plan. </w:t>
      </w:r>
    </w:p>
    <w:p w:rsidR="0036213E" w:rsidRPr="002C7D57" w:rsidRDefault="0036213E" w:rsidP="00757B74">
      <w:pPr>
        <w:pStyle w:val="Heading2"/>
        <w:rPr>
          <w:rFonts w:ascii="Arial" w:hAnsi="Arial" w:cs="Arial"/>
        </w:rPr>
      </w:pPr>
      <w:bookmarkStart w:id="6" w:name="_Toc123550970"/>
      <w:bookmarkStart w:id="7" w:name="_Toc124267944"/>
      <w:r w:rsidRPr="002C7D57">
        <w:rPr>
          <w:rFonts w:ascii="Arial" w:hAnsi="Arial" w:cs="Arial"/>
        </w:rPr>
        <w:t>1.1 Research Rationale</w:t>
      </w:r>
      <w:bookmarkEnd w:id="6"/>
      <w:bookmarkEnd w:id="7"/>
    </w:p>
    <w:p w:rsidR="0036213E" w:rsidRPr="002C7D57" w:rsidRDefault="0036213E" w:rsidP="00757B74">
      <w:pPr>
        <w:pStyle w:val="Normal1"/>
        <w:spacing w:line="360" w:lineRule="auto"/>
        <w:jc w:val="both"/>
        <w:rPr>
          <w:rFonts w:eastAsia="Times New Roman"/>
          <w:sz w:val="24"/>
          <w:szCs w:val="24"/>
          <w:lang w:val="en-GB"/>
        </w:rPr>
      </w:pPr>
      <w:r w:rsidRPr="002C7D57">
        <w:rPr>
          <w:rFonts w:eastAsia="Times New Roman"/>
          <w:sz w:val="24"/>
          <w:szCs w:val="24"/>
          <w:lang w:val="en-GB"/>
        </w:rPr>
        <w:t xml:space="preserve">Based on the above analysis, it can be stated that Entrepreneurship has become a dominant trend in recent times. Almost 27 million people within the UK have been associated with the entrepreneurial business in recent times (Statista.com, 2022). As a result, the number of private enterprises has increased to 5.51 million within the UK (Statista.com, 2022). Hence, it can be stated that Entrepreneurial business has become a major source for creating job opportunities within both national and international platforms. However, it is to be noted that with rapid globalisation, a constant shift is observed within the market trends and customer preferences. </w:t>
      </w:r>
    </w:p>
    <w:p w:rsidR="0036213E" w:rsidRPr="002C7D57" w:rsidRDefault="0036213E" w:rsidP="00757B74">
      <w:pPr>
        <w:pStyle w:val="Normal1"/>
        <w:spacing w:line="360" w:lineRule="auto"/>
        <w:jc w:val="both"/>
        <w:rPr>
          <w:ins w:id="8" w:author="Asaduzzaman Khan" w:date="2022-12-31T09:59:00Z"/>
          <w:rFonts w:eastAsia="Times New Roman"/>
          <w:sz w:val="24"/>
          <w:szCs w:val="24"/>
          <w:lang w:val="en-GB"/>
        </w:rPr>
      </w:pPr>
      <w:r w:rsidRPr="002C7D57">
        <w:rPr>
          <w:rFonts w:eastAsia="Times New Roman"/>
          <w:sz w:val="24"/>
          <w:szCs w:val="24"/>
          <w:lang w:val="en-GB"/>
        </w:rPr>
        <w:t xml:space="preserve">Accordingly, it can be stated that </w:t>
      </w:r>
      <w:r w:rsidRPr="002C7D57">
        <w:rPr>
          <w:rFonts w:eastAsia="Times New Roman"/>
          <w:b/>
          <w:i/>
          <w:sz w:val="24"/>
          <w:szCs w:val="24"/>
          <w:lang w:val="en-GB"/>
        </w:rPr>
        <w:t>the issue is</w:t>
      </w:r>
      <w:r w:rsidRPr="002C7D57">
        <w:rPr>
          <w:rFonts w:eastAsia="Times New Roman"/>
          <w:sz w:val="24"/>
          <w:szCs w:val="24"/>
          <w:lang w:val="en-GB"/>
        </w:rPr>
        <w:t xml:space="preserve"> the successful development of a business plan in entrepreneurship. Successful business plan creation has become</w:t>
      </w:r>
      <w:r w:rsidRPr="002C7D57">
        <w:rPr>
          <w:rFonts w:eastAsia="Times New Roman"/>
          <w:b/>
          <w:i/>
          <w:sz w:val="24"/>
          <w:szCs w:val="24"/>
          <w:lang w:val="en-GB"/>
        </w:rPr>
        <w:t xml:space="preserve"> an issue because</w:t>
      </w:r>
      <w:r w:rsidRPr="002C7D57">
        <w:rPr>
          <w:rFonts w:eastAsia="Times New Roman"/>
          <w:sz w:val="24"/>
          <w:szCs w:val="24"/>
          <w:lang w:val="en-GB"/>
        </w:rPr>
        <w:t xml:space="preserve"> entrepreneurial business majorly depends on implementing innovative ideas in the practical fields supported by research and development. As a result, it includes a threat of being failed from all financial, technological and competitive perspectives. Hence, a lack of successful business planning may result in missing potential opportunities for growth, failure to turn a profit and leading the business in the wrong direction. </w:t>
      </w:r>
    </w:p>
    <w:p w:rsidR="0036213E" w:rsidRPr="002C7D57" w:rsidRDefault="0036213E" w:rsidP="00757B74">
      <w:pPr>
        <w:pStyle w:val="Normal1"/>
        <w:spacing w:line="360" w:lineRule="auto"/>
        <w:jc w:val="both"/>
        <w:rPr>
          <w:rFonts w:eastAsia="Times New Roman"/>
          <w:sz w:val="24"/>
          <w:szCs w:val="24"/>
          <w:lang w:val="en-GB"/>
        </w:rPr>
      </w:pPr>
    </w:p>
    <w:p w:rsidR="0036213E" w:rsidRPr="002C7D57" w:rsidRDefault="0036213E" w:rsidP="00757B74">
      <w:pPr>
        <w:pStyle w:val="Normal1"/>
        <w:spacing w:line="360" w:lineRule="auto"/>
        <w:jc w:val="both"/>
        <w:rPr>
          <w:rFonts w:eastAsia="Times New Roman"/>
          <w:sz w:val="24"/>
          <w:szCs w:val="24"/>
          <w:lang w:val="en-GB"/>
        </w:rPr>
      </w:pPr>
      <w:r w:rsidRPr="002C7D57">
        <w:rPr>
          <w:rFonts w:eastAsia="Times New Roman"/>
          <w:sz w:val="24"/>
          <w:szCs w:val="24"/>
          <w:lang w:val="en-GB"/>
        </w:rPr>
        <w:t xml:space="preserve">In present times, it has </w:t>
      </w:r>
      <w:r w:rsidRPr="002C7D57">
        <w:rPr>
          <w:rFonts w:eastAsia="Times New Roman"/>
          <w:b/>
          <w:i/>
          <w:sz w:val="24"/>
          <w:szCs w:val="24"/>
          <w:lang w:val="en-GB"/>
        </w:rPr>
        <w:t>become an issue now</w:t>
      </w:r>
      <w:r w:rsidRPr="002C7D57">
        <w:rPr>
          <w:rFonts w:eastAsia="Times New Roman"/>
          <w:sz w:val="24"/>
          <w:szCs w:val="24"/>
          <w:lang w:val="en-GB"/>
        </w:rPr>
        <w:t xml:space="preserve"> because most entrepreneurial businesses fail due to a lack of sufficient planning on marketing research or resource allocation. As seen in Figure 1.2, in recent times, 70% of tech entrepreneurs are found to fail in their attempts due to a lack of any regard for the adjacent market, improper planning of resources or development of the right team in business planning (Statista.com, 2022). In addition, lost focus on customer preferences and </w:t>
      </w:r>
      <w:r w:rsidRPr="002C7D57">
        <w:rPr>
          <w:rFonts w:eastAsia="Times New Roman"/>
          <w:sz w:val="24"/>
          <w:szCs w:val="24"/>
          <w:lang w:val="en-GB"/>
        </w:rPr>
        <w:lastRenderedPageBreak/>
        <w:t>issues in pricing planning are also significant contributors to the failures of business start-ups.</w:t>
      </w:r>
    </w:p>
    <w:p w:rsidR="0036213E" w:rsidRPr="002C7D57" w:rsidRDefault="0036213E" w:rsidP="00757B74">
      <w:pPr>
        <w:pStyle w:val="Normal1"/>
        <w:spacing w:line="360" w:lineRule="auto"/>
        <w:jc w:val="center"/>
        <w:rPr>
          <w:rFonts w:eastAsia="Times New Roman"/>
          <w:sz w:val="24"/>
          <w:szCs w:val="24"/>
          <w:lang w:val="en-GB"/>
        </w:rPr>
      </w:pPr>
      <w:r w:rsidRPr="002C7D57">
        <w:rPr>
          <w:rFonts w:eastAsia="Times New Roman"/>
          <w:noProof/>
          <w:sz w:val="24"/>
          <w:szCs w:val="24"/>
        </w:rPr>
        <w:drawing>
          <wp:inline distT="114300" distB="114300" distL="114300" distR="114300">
            <wp:extent cx="4600575" cy="529590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4" name="image5.png"/>
                    <pic:cNvPicPr/>
                  </pic:nvPicPr>
                  <pic:blipFill>
                    <a:blip r:embed="rId9"/>
                    <a:stretch>
                      <a:fillRect/>
                    </a:stretch>
                  </pic:blipFill>
                  <pic:spPr>
                    <a:xfrm>
                      <a:off x="0" y="0"/>
                      <a:ext cx="4600575" cy="5295900"/>
                    </a:xfrm>
                    <a:prstGeom prst="rect">
                      <a:avLst/>
                    </a:prstGeom>
                  </pic:spPr>
                </pic:pic>
              </a:graphicData>
            </a:graphic>
          </wp:inline>
        </w:drawing>
      </w:r>
    </w:p>
    <w:p w:rsidR="0036213E" w:rsidRPr="002C7D57" w:rsidRDefault="0036213E" w:rsidP="006E6E23">
      <w:pPr>
        <w:pStyle w:val="Heading4"/>
      </w:pPr>
      <w:bookmarkStart w:id="9" w:name="_Toc123550994"/>
      <w:bookmarkStart w:id="10" w:name="_Toc132885901"/>
      <w:r w:rsidRPr="002C7D57">
        <w:t>Figure 1.2: Top reasons for Failure in Entrepreneurial activities</w:t>
      </w:r>
      <w:bookmarkEnd w:id="9"/>
      <w:bookmarkEnd w:id="10"/>
    </w:p>
    <w:p w:rsidR="0036213E" w:rsidRPr="002C7D57" w:rsidRDefault="0036213E" w:rsidP="00757B74">
      <w:pPr>
        <w:pStyle w:val="Normal1"/>
        <w:spacing w:line="360" w:lineRule="auto"/>
        <w:jc w:val="center"/>
        <w:rPr>
          <w:rFonts w:eastAsia="Times New Roman"/>
          <w:sz w:val="24"/>
          <w:szCs w:val="24"/>
          <w:lang w:val="en-GB"/>
        </w:rPr>
      </w:pPr>
      <w:r w:rsidRPr="002C7D57">
        <w:rPr>
          <w:rFonts w:eastAsia="Times New Roman"/>
          <w:sz w:val="24"/>
          <w:szCs w:val="24"/>
          <w:lang w:val="en-GB"/>
        </w:rPr>
        <w:t>(Source: Statista.com, 2022)</w:t>
      </w:r>
    </w:p>
    <w:p w:rsidR="0036213E" w:rsidRPr="002C7D57" w:rsidRDefault="0036213E" w:rsidP="00757B74">
      <w:pPr>
        <w:pStyle w:val="Normal1"/>
        <w:spacing w:line="360" w:lineRule="auto"/>
        <w:jc w:val="both"/>
        <w:rPr>
          <w:ins w:id="11" w:author="Asaduzzaman Khan" w:date="2022-12-31T09:59:00Z"/>
          <w:rFonts w:eastAsia="Times New Roman"/>
          <w:sz w:val="24"/>
          <w:szCs w:val="24"/>
          <w:lang w:val="en-GB"/>
        </w:rPr>
      </w:pPr>
      <w:r w:rsidRPr="002C7D57">
        <w:rPr>
          <w:rFonts w:eastAsia="Times New Roman"/>
          <w:sz w:val="24"/>
          <w:szCs w:val="24"/>
          <w:lang w:val="en-GB"/>
        </w:rPr>
        <w:t xml:space="preserve">Consequently, the completion of the following study would therefore shed light on the challenges that create barriers to the development of a successful business plan and the factors that contribute to the feasibility and sustainability of those plans. </w:t>
      </w:r>
    </w:p>
    <w:p w:rsidR="0036213E" w:rsidRPr="002C7D57" w:rsidRDefault="0036213E" w:rsidP="00757B74">
      <w:pPr>
        <w:pStyle w:val="Normal1"/>
        <w:spacing w:line="360" w:lineRule="auto"/>
        <w:jc w:val="both"/>
        <w:rPr>
          <w:rFonts w:eastAsia="Times New Roman"/>
          <w:sz w:val="24"/>
          <w:szCs w:val="24"/>
          <w:lang w:val="en-GB"/>
        </w:rPr>
      </w:pPr>
    </w:p>
    <w:p w:rsidR="0036213E" w:rsidRPr="002C7D57" w:rsidRDefault="0036213E" w:rsidP="00757B74">
      <w:pPr>
        <w:pStyle w:val="Heading2"/>
        <w:rPr>
          <w:rFonts w:ascii="Arial" w:hAnsi="Arial" w:cs="Arial"/>
        </w:rPr>
      </w:pPr>
      <w:bookmarkStart w:id="12" w:name="_Toc123550971"/>
      <w:bookmarkStart w:id="13" w:name="_Toc124267945"/>
      <w:r w:rsidRPr="002C7D57">
        <w:rPr>
          <w:rFonts w:ascii="Arial" w:hAnsi="Arial" w:cs="Arial"/>
        </w:rPr>
        <w:t>1.2 Research Aim and Objectives</w:t>
      </w:r>
      <w:bookmarkEnd w:id="12"/>
      <w:bookmarkEnd w:id="13"/>
    </w:p>
    <w:p w:rsidR="0036213E" w:rsidRPr="002C7D57" w:rsidRDefault="0036213E" w:rsidP="00757B74">
      <w:pPr>
        <w:pStyle w:val="Normal1"/>
        <w:spacing w:line="360" w:lineRule="auto"/>
        <w:jc w:val="both"/>
        <w:rPr>
          <w:rFonts w:eastAsia="Times New Roman"/>
          <w:b/>
          <w:i/>
          <w:sz w:val="24"/>
          <w:szCs w:val="24"/>
          <w:lang w:val="en-GB"/>
        </w:rPr>
      </w:pPr>
      <w:r w:rsidRPr="002C7D57">
        <w:rPr>
          <w:rFonts w:eastAsia="Times New Roman"/>
          <w:b/>
          <w:i/>
          <w:sz w:val="24"/>
          <w:szCs w:val="24"/>
          <w:lang w:val="en-GB"/>
        </w:rPr>
        <w:t>Aim</w:t>
      </w:r>
    </w:p>
    <w:p w:rsidR="0036213E" w:rsidRPr="002C7D57" w:rsidRDefault="0036213E" w:rsidP="00757B74">
      <w:pPr>
        <w:pStyle w:val="Normal1"/>
        <w:spacing w:line="360" w:lineRule="auto"/>
        <w:jc w:val="both"/>
        <w:rPr>
          <w:rFonts w:eastAsia="Times New Roman"/>
          <w:sz w:val="24"/>
          <w:szCs w:val="24"/>
          <w:lang w:val="en-GB"/>
        </w:rPr>
      </w:pPr>
      <w:r w:rsidRPr="002C7D57">
        <w:rPr>
          <w:rFonts w:eastAsia="Times New Roman"/>
          <w:sz w:val="24"/>
          <w:szCs w:val="24"/>
          <w:lang w:val="en-GB"/>
        </w:rPr>
        <w:t xml:space="preserve">The aim of this research is to identify the factors that are essential for entrepreneurs to know as well as adopt in terms of creating an effective business plan in the 21st century. </w:t>
      </w:r>
    </w:p>
    <w:p w:rsidR="0036213E" w:rsidRPr="002C7D57" w:rsidRDefault="0036213E" w:rsidP="00757B74">
      <w:pPr>
        <w:pStyle w:val="Normal1"/>
        <w:spacing w:line="360" w:lineRule="auto"/>
        <w:jc w:val="both"/>
        <w:rPr>
          <w:rFonts w:eastAsia="Times New Roman"/>
          <w:b/>
          <w:i/>
          <w:sz w:val="24"/>
          <w:szCs w:val="24"/>
          <w:lang w:val="en-GB"/>
        </w:rPr>
      </w:pPr>
      <w:r w:rsidRPr="002C7D57">
        <w:rPr>
          <w:rFonts w:eastAsia="Times New Roman"/>
          <w:b/>
          <w:i/>
          <w:sz w:val="24"/>
          <w:szCs w:val="24"/>
          <w:lang w:val="en-GB"/>
        </w:rPr>
        <w:lastRenderedPageBreak/>
        <w:t>Objectives</w:t>
      </w:r>
    </w:p>
    <w:p w:rsidR="0036213E" w:rsidRPr="002C7D57" w:rsidRDefault="0036213E" w:rsidP="00757B74">
      <w:pPr>
        <w:pStyle w:val="Normal1"/>
        <w:spacing w:line="360" w:lineRule="auto"/>
        <w:jc w:val="both"/>
        <w:rPr>
          <w:rFonts w:eastAsia="Times New Roman"/>
          <w:sz w:val="24"/>
          <w:szCs w:val="24"/>
          <w:lang w:val="en-GB"/>
        </w:rPr>
      </w:pPr>
      <w:r w:rsidRPr="002C7D57">
        <w:rPr>
          <w:rFonts w:eastAsia="Times New Roman"/>
          <w:sz w:val="24"/>
          <w:szCs w:val="24"/>
          <w:lang w:val="en-GB"/>
        </w:rPr>
        <w:t>The fundamental purpose of this research is to investigate key points that entrepreneurs need to follow while developing business plans-</w:t>
      </w:r>
    </w:p>
    <w:p w:rsidR="0036213E" w:rsidRPr="002C7D57" w:rsidRDefault="0036213E" w:rsidP="00757B74">
      <w:pPr>
        <w:pStyle w:val="Normal1"/>
        <w:numPr>
          <w:ilvl w:val="0"/>
          <w:numId w:val="4"/>
        </w:numPr>
        <w:spacing w:line="360" w:lineRule="auto"/>
        <w:jc w:val="both"/>
        <w:rPr>
          <w:rFonts w:eastAsia="Times New Roman"/>
          <w:sz w:val="24"/>
          <w:szCs w:val="24"/>
          <w:lang w:val="en-GB"/>
        </w:rPr>
      </w:pPr>
      <w:r w:rsidRPr="002C7D57">
        <w:rPr>
          <w:rFonts w:eastAsia="Times New Roman"/>
          <w:sz w:val="24"/>
          <w:szCs w:val="24"/>
          <w:lang w:val="en-GB"/>
        </w:rPr>
        <w:t>To identify the key factors that are responsible for the successful management of a business plan creation</w:t>
      </w:r>
    </w:p>
    <w:p w:rsidR="0036213E" w:rsidRPr="002C7D57" w:rsidRDefault="0036213E" w:rsidP="00757B74">
      <w:pPr>
        <w:pStyle w:val="Normal1"/>
        <w:numPr>
          <w:ilvl w:val="0"/>
          <w:numId w:val="4"/>
        </w:numPr>
        <w:spacing w:line="360" w:lineRule="auto"/>
        <w:jc w:val="both"/>
        <w:rPr>
          <w:rFonts w:eastAsia="Times New Roman"/>
          <w:sz w:val="24"/>
          <w:szCs w:val="24"/>
          <w:lang w:val="en-GB"/>
        </w:rPr>
      </w:pPr>
      <w:r w:rsidRPr="002C7D57">
        <w:rPr>
          <w:rFonts w:eastAsia="Times New Roman"/>
          <w:sz w:val="24"/>
          <w:szCs w:val="24"/>
          <w:lang w:val="en-GB"/>
        </w:rPr>
        <w:t>To evaluate the role of entrepreneurs in successful business planning and organisational growth</w:t>
      </w:r>
    </w:p>
    <w:p w:rsidR="0036213E" w:rsidRPr="002C7D57" w:rsidRDefault="0036213E" w:rsidP="00757B74">
      <w:pPr>
        <w:pStyle w:val="Normal1"/>
        <w:numPr>
          <w:ilvl w:val="0"/>
          <w:numId w:val="4"/>
        </w:numPr>
        <w:spacing w:line="360" w:lineRule="auto"/>
        <w:jc w:val="both"/>
        <w:rPr>
          <w:rFonts w:eastAsia="Times New Roman"/>
          <w:sz w:val="24"/>
          <w:szCs w:val="24"/>
          <w:lang w:val="en-GB"/>
        </w:rPr>
      </w:pPr>
      <w:r w:rsidRPr="002C7D57">
        <w:rPr>
          <w:rFonts w:eastAsia="Times New Roman"/>
          <w:sz w:val="24"/>
          <w:szCs w:val="24"/>
          <w:lang w:val="en-GB"/>
        </w:rPr>
        <w:t>To analyse the potential challenges that may disrupt the development of the business plan in modern times</w:t>
      </w:r>
    </w:p>
    <w:p w:rsidR="0036213E" w:rsidRPr="002C7D57" w:rsidRDefault="0036213E" w:rsidP="00757B74">
      <w:pPr>
        <w:pStyle w:val="Normal1"/>
        <w:numPr>
          <w:ilvl w:val="0"/>
          <w:numId w:val="4"/>
        </w:numPr>
        <w:spacing w:line="360" w:lineRule="auto"/>
        <w:jc w:val="both"/>
        <w:rPr>
          <w:rFonts w:eastAsia="Times New Roman"/>
          <w:sz w:val="24"/>
          <w:szCs w:val="24"/>
          <w:lang w:val="en-GB"/>
        </w:rPr>
      </w:pPr>
      <w:r w:rsidRPr="002C7D57">
        <w:rPr>
          <w:rFonts w:eastAsia="Times New Roman"/>
          <w:sz w:val="24"/>
          <w:szCs w:val="24"/>
          <w:lang w:val="en-GB"/>
        </w:rPr>
        <w:t>To explore the alternative strategies that may help entrepreneurs to overcome challenges and improve business plans</w:t>
      </w:r>
    </w:p>
    <w:p w:rsidR="0036213E" w:rsidRPr="002C7D57" w:rsidRDefault="0036213E" w:rsidP="00757B74">
      <w:pPr>
        <w:pStyle w:val="Normal1"/>
        <w:spacing w:line="360" w:lineRule="auto"/>
        <w:jc w:val="both"/>
        <w:rPr>
          <w:rFonts w:eastAsia="Times New Roman"/>
          <w:sz w:val="24"/>
          <w:szCs w:val="24"/>
          <w:lang w:val="en-GB"/>
        </w:rPr>
      </w:pPr>
    </w:p>
    <w:p w:rsidR="0036213E" w:rsidRPr="002C7D57" w:rsidRDefault="00730DDC" w:rsidP="00757B74">
      <w:pPr>
        <w:pStyle w:val="Heading2"/>
        <w:rPr>
          <w:rFonts w:ascii="Arial" w:hAnsi="Arial" w:cs="Arial"/>
        </w:rPr>
      </w:pPr>
      <w:bookmarkStart w:id="14" w:name="_Toc123550972"/>
      <w:bookmarkStart w:id="15" w:name="_Toc124267946"/>
      <w:r w:rsidRPr="002C7D57">
        <w:rPr>
          <w:rFonts w:ascii="Arial" w:hAnsi="Arial" w:cs="Arial"/>
        </w:rPr>
        <w:t>1.3 Research</w:t>
      </w:r>
      <w:r w:rsidR="0036213E" w:rsidRPr="002C7D57">
        <w:rPr>
          <w:rFonts w:ascii="Arial" w:hAnsi="Arial" w:cs="Arial"/>
        </w:rPr>
        <w:t xml:space="preserve"> Questions</w:t>
      </w:r>
      <w:bookmarkEnd w:id="14"/>
      <w:bookmarkEnd w:id="15"/>
    </w:p>
    <w:p w:rsidR="0036213E" w:rsidRPr="002C7D57" w:rsidRDefault="0036213E" w:rsidP="00757B74">
      <w:pPr>
        <w:pStyle w:val="Normal1"/>
        <w:spacing w:line="360" w:lineRule="auto"/>
        <w:jc w:val="both"/>
        <w:rPr>
          <w:rFonts w:eastAsia="Times New Roman"/>
          <w:sz w:val="24"/>
          <w:szCs w:val="24"/>
          <w:lang w:val="en-GB"/>
        </w:rPr>
      </w:pPr>
      <w:r w:rsidRPr="002C7D57">
        <w:rPr>
          <w:rFonts w:eastAsia="Times New Roman"/>
          <w:sz w:val="24"/>
          <w:szCs w:val="24"/>
          <w:lang w:val="en-GB"/>
        </w:rPr>
        <w:t>Based on the above research aim and objectives, the present study has attempted to derive the solution to the following questions-</w:t>
      </w:r>
    </w:p>
    <w:p w:rsidR="0036213E" w:rsidRPr="002C7D57" w:rsidRDefault="0036213E" w:rsidP="00757B74">
      <w:pPr>
        <w:pStyle w:val="Normal1"/>
        <w:spacing w:line="360" w:lineRule="auto"/>
        <w:jc w:val="both"/>
        <w:rPr>
          <w:rFonts w:eastAsia="Times New Roman"/>
          <w:sz w:val="24"/>
          <w:szCs w:val="24"/>
          <w:lang w:val="en-GB"/>
        </w:rPr>
      </w:pPr>
      <w:r w:rsidRPr="002C7D57">
        <w:rPr>
          <w:rFonts w:eastAsia="Times New Roman"/>
          <w:sz w:val="24"/>
          <w:szCs w:val="24"/>
          <w:lang w:val="en-GB"/>
        </w:rPr>
        <w:t>Q1) What are the key factors that are responsible for the successful management of a business plan creation?</w:t>
      </w:r>
    </w:p>
    <w:p w:rsidR="0036213E" w:rsidRPr="002C7D57" w:rsidRDefault="0036213E" w:rsidP="00757B74">
      <w:pPr>
        <w:pStyle w:val="Normal1"/>
        <w:spacing w:line="360" w:lineRule="auto"/>
        <w:jc w:val="both"/>
        <w:rPr>
          <w:rFonts w:eastAsia="Times New Roman"/>
          <w:sz w:val="24"/>
          <w:szCs w:val="24"/>
          <w:lang w:val="en-GB"/>
        </w:rPr>
      </w:pPr>
      <w:r w:rsidRPr="002C7D57">
        <w:rPr>
          <w:rFonts w:eastAsia="Times New Roman"/>
          <w:sz w:val="24"/>
          <w:szCs w:val="24"/>
          <w:lang w:val="en-GB"/>
        </w:rPr>
        <w:t xml:space="preserve">Q2) What role do entrepreneurs play in ensuring organisational goals through a successful business plan? </w:t>
      </w:r>
    </w:p>
    <w:p w:rsidR="0036213E" w:rsidRPr="002C7D57" w:rsidRDefault="0036213E" w:rsidP="00757B74">
      <w:pPr>
        <w:pStyle w:val="Normal1"/>
        <w:spacing w:line="360" w:lineRule="auto"/>
        <w:jc w:val="both"/>
        <w:rPr>
          <w:rFonts w:eastAsia="Times New Roman"/>
          <w:sz w:val="24"/>
          <w:szCs w:val="24"/>
          <w:lang w:val="en-GB"/>
        </w:rPr>
      </w:pPr>
      <w:r w:rsidRPr="002C7D57">
        <w:rPr>
          <w:rFonts w:eastAsia="Times New Roman"/>
          <w:sz w:val="24"/>
          <w:szCs w:val="24"/>
          <w:lang w:val="en-GB"/>
        </w:rPr>
        <w:t>Q3) What potential challenges are faced by entrepreneurs in case of developing a successful business plan?</w:t>
      </w:r>
    </w:p>
    <w:p w:rsidR="0036213E" w:rsidRPr="002C7D57" w:rsidRDefault="0036213E" w:rsidP="00757B74">
      <w:pPr>
        <w:pStyle w:val="Normal1"/>
        <w:spacing w:line="360" w:lineRule="auto"/>
        <w:jc w:val="both"/>
        <w:rPr>
          <w:rFonts w:eastAsia="Times New Roman"/>
          <w:sz w:val="24"/>
          <w:szCs w:val="24"/>
          <w:lang w:val="en-GB"/>
        </w:rPr>
      </w:pPr>
      <w:r w:rsidRPr="002C7D57">
        <w:rPr>
          <w:rFonts w:eastAsia="Times New Roman"/>
          <w:sz w:val="24"/>
          <w:szCs w:val="24"/>
          <w:lang w:val="en-GB"/>
        </w:rPr>
        <w:t xml:space="preserve">Q4) What alternative strategies can be undertaken by the entrepreneurs to overcome the challenges of developing a successful business plan and improving business performance? </w:t>
      </w:r>
    </w:p>
    <w:p w:rsidR="0036213E" w:rsidRPr="002C7D57" w:rsidRDefault="0036213E" w:rsidP="00757B74">
      <w:pPr>
        <w:pStyle w:val="Heading2"/>
        <w:rPr>
          <w:rFonts w:ascii="Arial" w:hAnsi="Arial" w:cs="Arial"/>
        </w:rPr>
      </w:pPr>
      <w:bookmarkStart w:id="16" w:name="_Toc123550973"/>
      <w:bookmarkStart w:id="17" w:name="_Toc124267947"/>
      <w:r w:rsidRPr="002C7D57">
        <w:rPr>
          <w:rFonts w:ascii="Arial" w:hAnsi="Arial" w:cs="Arial"/>
        </w:rPr>
        <w:t>1.4 Research Significance</w:t>
      </w:r>
      <w:bookmarkEnd w:id="16"/>
      <w:bookmarkEnd w:id="17"/>
    </w:p>
    <w:p w:rsidR="0036213E" w:rsidRPr="002C7D57" w:rsidRDefault="0036213E" w:rsidP="00757B74">
      <w:pPr>
        <w:pStyle w:val="Normal1"/>
        <w:spacing w:line="360" w:lineRule="auto"/>
        <w:jc w:val="both"/>
        <w:rPr>
          <w:ins w:id="18" w:author="Asaduzzaman Khan" w:date="2022-12-31T10:04:00Z"/>
          <w:rFonts w:eastAsia="Times New Roman"/>
          <w:sz w:val="24"/>
          <w:szCs w:val="24"/>
          <w:lang w:val="en-GB"/>
        </w:rPr>
      </w:pPr>
      <w:r w:rsidRPr="002C7D57">
        <w:rPr>
          <w:rFonts w:eastAsia="Times New Roman"/>
          <w:sz w:val="24"/>
          <w:szCs w:val="24"/>
          <w:lang w:val="en-GB"/>
        </w:rPr>
        <w:t xml:space="preserve">Based on the above findings, it can be stated the process of business planning helps an entrepreneur identify the specific requirements of success within a business and explore the areas of improvement accordingly. The completion of the following study would help to effectively establish the intricate association between entrepreneurial activities and business plan development. In addition, the study would also help modern entrepreneurs to get a detailed overview of the factors that contribute most towards the success of a business plan. On the other hand, the sturdy would also bring forth the limitations and challenges faced in business plan development so that </w:t>
      </w:r>
      <w:r w:rsidRPr="002C7D57">
        <w:rPr>
          <w:rFonts w:eastAsia="Times New Roman"/>
          <w:sz w:val="24"/>
          <w:szCs w:val="24"/>
          <w:lang w:val="en-GB"/>
        </w:rPr>
        <w:lastRenderedPageBreak/>
        <w:t xml:space="preserve">modern entrepreneurs can be motivated to improve their business strategies accordingly. </w:t>
      </w:r>
    </w:p>
    <w:p w:rsidR="0036213E" w:rsidRPr="002C7D57" w:rsidRDefault="0036213E" w:rsidP="00757B74">
      <w:pPr>
        <w:pStyle w:val="Normal1"/>
        <w:spacing w:line="360" w:lineRule="auto"/>
        <w:jc w:val="both"/>
        <w:rPr>
          <w:rFonts w:eastAsia="Times New Roman"/>
          <w:sz w:val="24"/>
          <w:szCs w:val="24"/>
          <w:lang w:val="en-GB"/>
        </w:rPr>
      </w:pPr>
    </w:p>
    <w:p w:rsidR="0036213E" w:rsidRPr="002C7D57" w:rsidRDefault="0036213E" w:rsidP="00757B74">
      <w:pPr>
        <w:pStyle w:val="Heading2"/>
        <w:rPr>
          <w:rFonts w:ascii="Arial" w:hAnsi="Arial" w:cs="Arial"/>
        </w:rPr>
      </w:pPr>
      <w:bookmarkStart w:id="19" w:name="_Toc123550974"/>
      <w:bookmarkStart w:id="20" w:name="_Toc124267948"/>
      <w:r w:rsidRPr="002C7D57">
        <w:rPr>
          <w:rFonts w:ascii="Arial" w:hAnsi="Arial" w:cs="Arial"/>
        </w:rPr>
        <w:t>1.5 Structure of Dissertation</w:t>
      </w:r>
      <w:bookmarkEnd w:id="19"/>
      <w:bookmarkEnd w:id="20"/>
    </w:p>
    <w:p w:rsidR="0036213E" w:rsidRPr="002C7D57" w:rsidRDefault="0036213E" w:rsidP="00757B74">
      <w:pPr>
        <w:pStyle w:val="Normal1"/>
        <w:spacing w:line="360" w:lineRule="auto"/>
        <w:jc w:val="center"/>
        <w:rPr>
          <w:rFonts w:eastAsia="Times New Roman"/>
          <w:sz w:val="24"/>
          <w:szCs w:val="24"/>
          <w:lang w:val="en-GB"/>
        </w:rPr>
      </w:pPr>
      <w:r w:rsidRPr="002C7D57">
        <w:rPr>
          <w:noProof/>
          <w:sz w:val="24"/>
          <w:szCs w:val="24"/>
        </w:rPr>
        <w:drawing>
          <wp:inline distT="0" distB="0" distL="0" distR="0">
            <wp:extent cx="5490810" cy="3204845"/>
            <wp:effectExtent l="19050" t="0" r="14640" b="0"/>
            <wp:docPr id="13"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36213E" w:rsidRPr="002C7D57" w:rsidRDefault="0036213E" w:rsidP="006E6E23">
      <w:pPr>
        <w:pStyle w:val="Heading4"/>
      </w:pPr>
      <w:bookmarkStart w:id="21" w:name="_Toc123550995"/>
      <w:bookmarkStart w:id="22" w:name="_Toc132885902"/>
      <w:r w:rsidRPr="002C7D57">
        <w:t>Figure 1.3: Dissertation Structure</w:t>
      </w:r>
      <w:bookmarkEnd w:id="21"/>
      <w:bookmarkEnd w:id="22"/>
    </w:p>
    <w:p w:rsidR="0036213E" w:rsidRPr="002C7D57" w:rsidRDefault="0036213E" w:rsidP="00757B74">
      <w:pPr>
        <w:pStyle w:val="Normal1"/>
        <w:spacing w:line="360" w:lineRule="auto"/>
        <w:jc w:val="center"/>
        <w:rPr>
          <w:rFonts w:eastAsia="Times New Roman"/>
          <w:sz w:val="24"/>
          <w:szCs w:val="24"/>
          <w:lang w:val="en-GB"/>
        </w:rPr>
      </w:pPr>
      <w:r w:rsidRPr="002C7D57">
        <w:rPr>
          <w:rFonts w:eastAsia="Times New Roman"/>
          <w:sz w:val="24"/>
          <w:szCs w:val="24"/>
          <w:lang w:val="en-GB"/>
        </w:rPr>
        <w:t>(Source: Created by the Author)</w:t>
      </w:r>
    </w:p>
    <w:p w:rsidR="0036213E" w:rsidRPr="002C7D57" w:rsidRDefault="0036213E" w:rsidP="00757B74">
      <w:pPr>
        <w:pStyle w:val="Normal1"/>
        <w:spacing w:line="360" w:lineRule="auto"/>
        <w:jc w:val="both"/>
        <w:rPr>
          <w:ins w:id="23" w:author="Asaduzzaman Khan" w:date="2022-12-31T10:04:00Z"/>
          <w:rFonts w:eastAsia="Times New Roman"/>
          <w:sz w:val="24"/>
          <w:szCs w:val="24"/>
          <w:lang w:val="en-GB"/>
        </w:rPr>
      </w:pPr>
      <w:r w:rsidRPr="002C7D57">
        <w:rPr>
          <w:rFonts w:eastAsia="Times New Roman"/>
          <w:sz w:val="24"/>
          <w:szCs w:val="24"/>
          <w:lang w:val="en-GB"/>
        </w:rPr>
        <w:t xml:space="preserve">In this present study, to analyse the factors that are significant for developing successful business planning, the study has included six chapters. The first chapter provides an introductory overview of the key research area in terms of this research's aims, objectives and rationale. The Second chapter, the Literature Review Section in this study provides a critical overview of the existing literature from a theoretical perspective on the research topic and analyses the gap in it. The third chapter has included the Methodology section. It has evaluated the methodological choices for data collection and data analysis in this study. The fourth chapter includes the Findings and analysis and the fifth chapter provides an overall discussion of the topic. The sixth and final chapter includes a conclusion on the study with the appropriate recommendations and its future scopes. </w:t>
      </w:r>
    </w:p>
    <w:p w:rsidR="0036213E" w:rsidRPr="002C7D57" w:rsidRDefault="0036213E" w:rsidP="00757B74">
      <w:pPr>
        <w:pStyle w:val="Normal1"/>
        <w:spacing w:line="360" w:lineRule="auto"/>
        <w:jc w:val="both"/>
        <w:rPr>
          <w:rFonts w:eastAsia="Times New Roman"/>
          <w:sz w:val="24"/>
          <w:szCs w:val="24"/>
          <w:lang w:val="en-GB"/>
        </w:rPr>
      </w:pPr>
    </w:p>
    <w:p w:rsidR="0036213E" w:rsidRPr="002C7D57" w:rsidRDefault="0036213E" w:rsidP="00757B74">
      <w:pPr>
        <w:spacing w:line="360" w:lineRule="auto"/>
        <w:jc w:val="both"/>
        <w:rPr>
          <w:rFonts w:eastAsia="Times New Roman"/>
          <w:b/>
          <w:sz w:val="24"/>
          <w:szCs w:val="24"/>
          <w:lang w:val="en-GB"/>
        </w:rPr>
      </w:pPr>
      <w:r w:rsidRPr="002C7D57">
        <w:rPr>
          <w:rFonts w:eastAsia="Times New Roman"/>
          <w:b/>
          <w:sz w:val="24"/>
          <w:szCs w:val="24"/>
          <w:lang w:val="en-GB"/>
        </w:rPr>
        <w:br w:type="page"/>
      </w:r>
    </w:p>
    <w:p w:rsidR="0036213E" w:rsidRPr="002C7D57" w:rsidRDefault="0036213E" w:rsidP="00757B74">
      <w:pPr>
        <w:spacing w:line="360" w:lineRule="auto"/>
        <w:jc w:val="both"/>
        <w:rPr>
          <w:rFonts w:eastAsia="Times New Roman"/>
          <w:b/>
          <w:sz w:val="24"/>
          <w:szCs w:val="24"/>
          <w:lang w:val="en-GB"/>
        </w:rPr>
      </w:pPr>
    </w:p>
    <w:p w:rsidR="0036213E" w:rsidRPr="002C7D57" w:rsidRDefault="0036213E" w:rsidP="00757B74">
      <w:pPr>
        <w:pStyle w:val="Heading1"/>
        <w:rPr>
          <w:rFonts w:ascii="Arial" w:hAnsi="Arial" w:cs="Arial"/>
        </w:rPr>
      </w:pPr>
      <w:bookmarkStart w:id="24" w:name="_Toc122706129"/>
      <w:bookmarkStart w:id="25" w:name="_Toc122706137"/>
      <w:bookmarkStart w:id="26" w:name="_Toc123550975"/>
      <w:bookmarkStart w:id="27" w:name="_Toc124267949"/>
      <w:r w:rsidRPr="002C7D57">
        <w:rPr>
          <w:rFonts w:ascii="Arial" w:hAnsi="Arial" w:cs="Arial"/>
        </w:rPr>
        <w:t>Chapter 2: Literature Review</w:t>
      </w:r>
      <w:bookmarkEnd w:id="24"/>
      <w:bookmarkEnd w:id="25"/>
      <w:bookmarkEnd w:id="26"/>
      <w:bookmarkEnd w:id="27"/>
    </w:p>
    <w:p w:rsidR="0036213E" w:rsidRPr="002C7D57" w:rsidRDefault="0036213E" w:rsidP="00757B74">
      <w:pPr>
        <w:pStyle w:val="Heading2"/>
        <w:rPr>
          <w:rFonts w:ascii="Arial" w:hAnsi="Arial" w:cs="Arial"/>
        </w:rPr>
      </w:pPr>
      <w:bookmarkStart w:id="28" w:name="_Toc122706130"/>
      <w:bookmarkStart w:id="29" w:name="_Toc122706138"/>
      <w:bookmarkStart w:id="30" w:name="_Toc123550976"/>
      <w:bookmarkStart w:id="31" w:name="_Toc124267950"/>
      <w:r w:rsidRPr="002C7D57">
        <w:rPr>
          <w:rFonts w:ascii="Arial" w:hAnsi="Arial" w:cs="Arial"/>
        </w:rPr>
        <w:t>2.0 Introduction</w:t>
      </w:r>
      <w:bookmarkEnd w:id="28"/>
      <w:bookmarkEnd w:id="29"/>
      <w:bookmarkEnd w:id="30"/>
      <w:bookmarkEnd w:id="31"/>
    </w:p>
    <w:p w:rsidR="0036213E" w:rsidRPr="002C7D57" w:rsidRDefault="0036213E" w:rsidP="00757B74">
      <w:pPr>
        <w:pStyle w:val="Normal1"/>
        <w:spacing w:line="360" w:lineRule="auto"/>
        <w:jc w:val="both"/>
        <w:rPr>
          <w:sz w:val="24"/>
          <w:szCs w:val="24"/>
        </w:rPr>
      </w:pPr>
      <w:r w:rsidRPr="002C7D57">
        <w:rPr>
          <w:rFonts w:eastAsia="Times New Roman"/>
          <w:sz w:val="24"/>
          <w:szCs w:val="24"/>
          <w:lang w:val="en-GB"/>
        </w:rPr>
        <w:t xml:space="preserve">Entrepreneurs help businesses to develop innovative and effective business plans that can help business firms in creating creative products and services. Entrepreneurs enable organisations to take risks in terms of introducing innovative technologies that reflect on increasing economic growth. This chapter has identified the concept of entrepreneurship to evaluate its role in successfully managing a business. In addition, this chapter has described the challenges faced by entrepreneurs along with effective strategies to overcome the challenges in order to effectively develop business strategy. Additionally, this chapter includes a conceptual framework and literature gap that is helpful to understand the key points identified in this chapter.   </w:t>
      </w:r>
      <w:bookmarkStart w:id="32" w:name="_Toc122706132"/>
      <w:bookmarkStart w:id="33" w:name="_Toc122706140"/>
    </w:p>
    <w:p w:rsidR="0036213E" w:rsidRPr="002C7D57" w:rsidRDefault="0036213E" w:rsidP="00757B74">
      <w:pPr>
        <w:pStyle w:val="Heading2"/>
        <w:rPr>
          <w:rFonts w:ascii="Arial" w:hAnsi="Arial" w:cs="Arial"/>
        </w:rPr>
      </w:pPr>
      <w:bookmarkStart w:id="34" w:name="_Toc123550977"/>
      <w:bookmarkStart w:id="35" w:name="_Toc124267951"/>
      <w:r w:rsidRPr="002C7D57">
        <w:rPr>
          <w:rFonts w:ascii="Arial" w:hAnsi="Arial" w:cs="Arial"/>
        </w:rPr>
        <w:t>2.1 Concept of entrepreneurship within the corporate industry in the 21st century</w:t>
      </w:r>
      <w:bookmarkEnd w:id="34"/>
      <w:bookmarkEnd w:id="35"/>
    </w:p>
    <w:p w:rsidR="0036213E" w:rsidRPr="002C7D57" w:rsidRDefault="0036213E" w:rsidP="00757B74">
      <w:pPr>
        <w:pStyle w:val="Normal1"/>
        <w:spacing w:line="360" w:lineRule="auto"/>
        <w:jc w:val="both"/>
        <w:rPr>
          <w:rFonts w:eastAsia="Times New Roman"/>
          <w:sz w:val="24"/>
          <w:szCs w:val="24"/>
          <w:lang w:val="en-GB"/>
        </w:rPr>
      </w:pPr>
      <w:r w:rsidRPr="002C7D57">
        <w:rPr>
          <w:rFonts w:eastAsia="Times New Roman"/>
          <w:sz w:val="24"/>
          <w:szCs w:val="24"/>
          <w:lang w:val="en-GB"/>
        </w:rPr>
        <w:t xml:space="preserve">The goal of entrepreneurship is to develop competitive competency within the organisation and increase innovation and creativity within the business. Hence, the very idea of entrepreneurship within the corporate industry includes the development of new approaches not only towards business ideas rather also towards organisational structure, managerial aspects, ownership of the business, and empowerment of the team members. As a result, the concept of entrepreneurship has achieved a wider dimension within the business world of the 21st Century. </w:t>
      </w:r>
    </w:p>
    <w:p w:rsidR="0036213E" w:rsidRPr="002C7D57" w:rsidRDefault="0036213E" w:rsidP="00757B74">
      <w:pPr>
        <w:pStyle w:val="Normal1"/>
        <w:spacing w:line="360" w:lineRule="auto"/>
        <w:jc w:val="both"/>
        <w:rPr>
          <w:rFonts w:eastAsia="Times New Roman"/>
          <w:sz w:val="24"/>
          <w:szCs w:val="24"/>
          <w:lang w:val="en-GB"/>
        </w:rPr>
      </w:pPr>
      <w:r w:rsidRPr="002C7D57">
        <w:rPr>
          <w:rFonts w:eastAsia="Times New Roman"/>
          <w:sz w:val="24"/>
          <w:szCs w:val="24"/>
          <w:lang w:val="en-GB"/>
        </w:rPr>
        <w:t xml:space="preserve">In contemporary literature, multiple definitions </w:t>
      </w:r>
      <w:r w:rsidR="005D483D" w:rsidRPr="002C7D57">
        <w:rPr>
          <w:rFonts w:eastAsia="Times New Roman"/>
          <w:sz w:val="24"/>
          <w:szCs w:val="24"/>
          <w:lang w:val="en-GB"/>
        </w:rPr>
        <w:t>of Entrepreneurship</w:t>
      </w:r>
      <w:r w:rsidRPr="002C7D57">
        <w:rPr>
          <w:rFonts w:eastAsia="Times New Roman"/>
          <w:sz w:val="24"/>
          <w:szCs w:val="24"/>
          <w:lang w:val="en-GB"/>
        </w:rPr>
        <w:t xml:space="preserve"> have been designed. As per the observations of </w:t>
      </w:r>
      <w:r w:rsidR="005D483D" w:rsidRPr="002C7D57">
        <w:rPr>
          <w:rFonts w:eastAsia="Times New Roman"/>
          <w:sz w:val="24"/>
          <w:szCs w:val="24"/>
          <w:lang w:val="en-GB"/>
        </w:rPr>
        <w:t>Doren</w:t>
      </w:r>
      <w:r w:rsidRPr="002C7D57">
        <w:rPr>
          <w:rFonts w:eastAsia="Times New Roman"/>
          <w:i/>
          <w:sz w:val="24"/>
          <w:szCs w:val="24"/>
          <w:lang w:val="en-GB"/>
        </w:rPr>
        <w:t>et al.</w:t>
      </w:r>
      <w:r w:rsidRPr="002C7D57">
        <w:rPr>
          <w:rFonts w:eastAsia="Times New Roman"/>
          <w:sz w:val="24"/>
          <w:szCs w:val="24"/>
          <w:lang w:val="en-GB"/>
        </w:rPr>
        <w:t xml:space="preserve"> (2021), entrepreneurship can be defined as the process of planning, organising and running a new business initiative to generate profit despite having financial risks. Accordingly, it can be stated that entrepreneurial activities have been directly associated with both leadership and managerial qualities. Following this context, </w:t>
      </w:r>
      <w:r w:rsidR="005D483D" w:rsidRPr="002C7D57">
        <w:rPr>
          <w:rFonts w:eastAsia="Times New Roman"/>
          <w:sz w:val="24"/>
          <w:szCs w:val="24"/>
          <w:lang w:val="en-GB"/>
        </w:rPr>
        <w:t>Tittle</w:t>
      </w:r>
      <w:r w:rsidRPr="002C7D57">
        <w:rPr>
          <w:rFonts w:eastAsia="Times New Roman"/>
          <w:sz w:val="24"/>
          <w:szCs w:val="24"/>
          <w:lang w:val="en-GB"/>
        </w:rPr>
        <w:t xml:space="preserve"> and Terzidis (2020) have observed that the entrepreneurial competencies of modern business executives can be defined as inspiration for integrating the strategic skills of the leaders with that their managerial skills and knowledge management skills. Hence, it can be stated that entrepreneurship has played a crucial role in designing and launching the shape of a business and adding economic value to it. </w:t>
      </w:r>
    </w:p>
    <w:p w:rsidR="0036213E" w:rsidRPr="002C7D57" w:rsidRDefault="0036213E" w:rsidP="00757B74">
      <w:pPr>
        <w:pStyle w:val="Normal1"/>
        <w:spacing w:line="360" w:lineRule="auto"/>
        <w:jc w:val="both"/>
        <w:rPr>
          <w:rFonts w:eastAsia="Times New Roman"/>
          <w:sz w:val="24"/>
          <w:szCs w:val="24"/>
          <w:lang w:val="en-GB"/>
        </w:rPr>
      </w:pPr>
      <w:r w:rsidRPr="002C7D57">
        <w:rPr>
          <w:rFonts w:eastAsia="Times New Roman"/>
          <w:sz w:val="24"/>
          <w:szCs w:val="24"/>
          <w:lang w:val="en-GB"/>
        </w:rPr>
        <w:lastRenderedPageBreak/>
        <w:t xml:space="preserve">Among the available definitions that establish the concept of Entrepreneurship within the business, </w:t>
      </w:r>
      <w:r w:rsidRPr="002C7D57">
        <w:rPr>
          <w:rFonts w:eastAsia="Times New Roman"/>
          <w:b/>
          <w:i/>
          <w:sz w:val="24"/>
          <w:szCs w:val="24"/>
          <w:lang w:val="en-GB"/>
        </w:rPr>
        <w:t>Schumpeter’s theoretical perspective of entrepreneurship</w:t>
      </w:r>
      <w:r w:rsidRPr="002C7D57">
        <w:rPr>
          <w:rFonts w:eastAsia="Times New Roman"/>
          <w:sz w:val="24"/>
          <w:szCs w:val="24"/>
          <w:lang w:val="en-GB"/>
        </w:rPr>
        <w:t xml:space="preserve"> becomes significant. Schumpeter’s Theory of Entrepreneurship has argued that entrepreneurship can be perceived as a creative destruction that breaks the circulatory system inherent to an organisation. As per the observations of Mehmood </w:t>
      </w:r>
      <w:r w:rsidRPr="002C7D57">
        <w:rPr>
          <w:rFonts w:eastAsia="Times New Roman"/>
          <w:i/>
          <w:sz w:val="24"/>
          <w:szCs w:val="24"/>
          <w:lang w:val="en-GB"/>
        </w:rPr>
        <w:t>et al.</w:t>
      </w:r>
      <w:r w:rsidRPr="002C7D57">
        <w:rPr>
          <w:rFonts w:eastAsia="Times New Roman"/>
          <w:sz w:val="24"/>
          <w:szCs w:val="24"/>
          <w:lang w:val="en-GB"/>
        </w:rPr>
        <w:t xml:space="preserve"> (2019), Schumpeter’s perception of Entrepreneurship captures its ability for setting a disruption towards market equilibrium. Hence, it can be interpreted from the above definitions that the individuals who play an active role in the case of introducing a new idea or a service or product within the market can be termed an entrepreneur. </w:t>
      </w:r>
    </w:p>
    <w:p w:rsidR="0036213E" w:rsidRPr="002C7D57" w:rsidRDefault="0036213E" w:rsidP="00757B74">
      <w:pPr>
        <w:pStyle w:val="Normal1"/>
        <w:spacing w:line="360" w:lineRule="auto"/>
        <w:jc w:val="both"/>
        <w:rPr>
          <w:rFonts w:eastAsia="Times New Roman"/>
          <w:sz w:val="24"/>
          <w:szCs w:val="24"/>
          <w:lang w:val="en-GB"/>
        </w:rPr>
      </w:pPr>
      <w:r w:rsidRPr="002C7D57">
        <w:rPr>
          <w:rFonts w:eastAsia="Times New Roman"/>
          <w:noProof/>
          <w:sz w:val="24"/>
          <w:szCs w:val="24"/>
        </w:rPr>
        <w:drawing>
          <wp:inline distT="0" distB="0" distL="0" distR="0">
            <wp:extent cx="5915025" cy="3552825"/>
            <wp:effectExtent l="0" t="19050" r="0" b="28575"/>
            <wp:docPr id="14"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36213E" w:rsidRPr="002C7D57" w:rsidRDefault="0036213E" w:rsidP="00757B74">
      <w:pPr>
        <w:pStyle w:val="Normal1"/>
        <w:spacing w:line="360" w:lineRule="auto"/>
        <w:jc w:val="center"/>
        <w:rPr>
          <w:rFonts w:eastAsia="Times New Roman"/>
          <w:sz w:val="24"/>
          <w:szCs w:val="24"/>
          <w:lang w:val="en-GB"/>
        </w:rPr>
      </w:pPr>
    </w:p>
    <w:p w:rsidR="0036213E" w:rsidRPr="002C7D57" w:rsidRDefault="0036213E" w:rsidP="006E6E23">
      <w:pPr>
        <w:pStyle w:val="Heading4"/>
      </w:pPr>
      <w:bookmarkStart w:id="36" w:name="_Toc123550996"/>
      <w:bookmarkStart w:id="37" w:name="_Toc132885903"/>
      <w:r w:rsidRPr="002C7D57">
        <w:t>Figure 2.1: Seven Essential Characteristics of Entrepreneurship</w:t>
      </w:r>
      <w:bookmarkEnd w:id="36"/>
      <w:bookmarkEnd w:id="37"/>
    </w:p>
    <w:p w:rsidR="0036213E" w:rsidRPr="002C7D57" w:rsidRDefault="0036213E" w:rsidP="00757B74">
      <w:pPr>
        <w:pStyle w:val="Normal1"/>
        <w:spacing w:line="360" w:lineRule="auto"/>
        <w:jc w:val="center"/>
        <w:rPr>
          <w:rFonts w:eastAsia="Times New Roman"/>
          <w:sz w:val="24"/>
          <w:szCs w:val="24"/>
          <w:lang w:val="en-GB"/>
        </w:rPr>
      </w:pPr>
      <w:r w:rsidRPr="002C7D57">
        <w:rPr>
          <w:rFonts w:eastAsia="Times New Roman"/>
          <w:sz w:val="24"/>
          <w:szCs w:val="24"/>
          <w:lang w:val="en-GB"/>
        </w:rPr>
        <w:t>(</w:t>
      </w:r>
      <w:r w:rsidR="00A038C7" w:rsidRPr="002C7D57">
        <w:rPr>
          <w:rFonts w:eastAsia="Times New Roman"/>
          <w:sz w:val="24"/>
          <w:szCs w:val="24"/>
          <w:lang w:val="en-GB"/>
        </w:rPr>
        <w:t>Source: Created</w:t>
      </w:r>
      <w:r w:rsidRPr="002C7D57">
        <w:rPr>
          <w:rFonts w:eastAsia="Times New Roman"/>
          <w:sz w:val="24"/>
          <w:szCs w:val="24"/>
          <w:lang w:val="en-GB"/>
        </w:rPr>
        <w:t xml:space="preserve"> by the Author)</w:t>
      </w:r>
    </w:p>
    <w:p w:rsidR="0036213E" w:rsidRPr="002C7D57" w:rsidRDefault="0036213E" w:rsidP="00757B74">
      <w:pPr>
        <w:pStyle w:val="Normal1"/>
        <w:spacing w:line="360" w:lineRule="auto"/>
        <w:jc w:val="both"/>
        <w:rPr>
          <w:rFonts w:eastAsia="Times New Roman"/>
          <w:sz w:val="24"/>
          <w:szCs w:val="24"/>
          <w:lang w:val="en-GB"/>
        </w:rPr>
      </w:pPr>
      <w:r w:rsidRPr="002C7D57">
        <w:rPr>
          <w:rFonts w:eastAsia="Times New Roman"/>
          <w:sz w:val="24"/>
          <w:szCs w:val="24"/>
          <w:lang w:val="en-GB"/>
        </w:rPr>
        <w:t xml:space="preserve">However, the implementation of entrepreneurship within the recent corporate industry manifests certain characteristics. As per the observations of Hameed and Irfan (2019), successful entrepreneurship has depended on seven essential features. These seven essential elements of building entrepreneurial ventures have included an affinity for innovation, aspiration for higher achievements and goals, locus of control, positive attitude toward risks, propensity for taking risks, providing motivation and exhibiting fortitude. Based on these essential characteristics, an individual </w:t>
      </w:r>
      <w:r w:rsidRPr="002C7D57">
        <w:rPr>
          <w:rFonts w:eastAsia="Times New Roman"/>
          <w:sz w:val="24"/>
          <w:szCs w:val="24"/>
          <w:lang w:val="en-GB"/>
        </w:rPr>
        <w:lastRenderedPageBreak/>
        <w:t xml:space="preserve">becomes able to introduce new products within the corporate market and create substantial opportunities for job creation within the market. </w:t>
      </w:r>
    </w:p>
    <w:p w:rsidR="0036213E" w:rsidRPr="002C7D57" w:rsidRDefault="0036213E" w:rsidP="00757B74">
      <w:pPr>
        <w:pStyle w:val="Heading2"/>
        <w:rPr>
          <w:rFonts w:ascii="Arial" w:hAnsi="Arial" w:cs="Arial"/>
        </w:rPr>
      </w:pPr>
      <w:bookmarkStart w:id="38" w:name="_Toc123550978"/>
      <w:bookmarkStart w:id="39" w:name="_Toc124267952"/>
      <w:r w:rsidRPr="002C7D57">
        <w:rPr>
          <w:rFonts w:ascii="Arial" w:hAnsi="Arial" w:cs="Arial"/>
        </w:rPr>
        <w:t>2.2 Role of entrepreneurs in developing a business plan in the modern times</w:t>
      </w:r>
      <w:bookmarkEnd w:id="32"/>
      <w:bookmarkEnd w:id="33"/>
      <w:bookmarkEnd w:id="38"/>
      <w:bookmarkEnd w:id="39"/>
    </w:p>
    <w:p w:rsidR="0036213E" w:rsidRPr="002C7D57" w:rsidRDefault="0036213E" w:rsidP="00757B74">
      <w:pPr>
        <w:pStyle w:val="Normal1"/>
        <w:spacing w:line="360" w:lineRule="auto"/>
        <w:jc w:val="both"/>
        <w:rPr>
          <w:rFonts w:eastAsia="Times New Roman"/>
          <w:sz w:val="24"/>
          <w:szCs w:val="24"/>
          <w:lang w:val="en-GB"/>
        </w:rPr>
      </w:pPr>
      <w:r w:rsidRPr="002C7D57">
        <w:rPr>
          <w:rFonts w:eastAsia="Times New Roman"/>
          <w:sz w:val="24"/>
          <w:szCs w:val="24"/>
          <w:lang w:val="en-GB"/>
        </w:rPr>
        <w:t>Entrepreneurs are known for their individual capability and creativity that helps them to lead a business successfully as well as increase the economic and performance growth of the organisations. As per the view of Tur-</w:t>
      </w:r>
      <w:r w:rsidR="00A038C7" w:rsidRPr="002C7D57">
        <w:rPr>
          <w:rFonts w:eastAsia="Times New Roman"/>
          <w:sz w:val="24"/>
          <w:szCs w:val="24"/>
          <w:lang w:val="en-GB"/>
        </w:rPr>
        <w:t>Porcaro</w:t>
      </w:r>
      <w:r w:rsidRPr="002C7D57">
        <w:rPr>
          <w:rFonts w:eastAsia="Times New Roman"/>
          <w:i/>
          <w:sz w:val="24"/>
          <w:szCs w:val="24"/>
          <w:lang w:val="en-GB"/>
        </w:rPr>
        <w:t xml:space="preserve">et al. </w:t>
      </w:r>
      <w:r w:rsidRPr="002C7D57">
        <w:rPr>
          <w:rFonts w:eastAsia="Times New Roman"/>
          <w:sz w:val="24"/>
          <w:szCs w:val="24"/>
          <w:lang w:val="en-GB"/>
        </w:rPr>
        <w:t xml:space="preserve">(2018), entrepreneurs play an important role in developing business whereas the major significance of entrepreneurs lies in driving sustainable operation systems to boost economic growth. Therefore, the most impactful role of entrepreneurs is to drive the </w:t>
      </w:r>
      <w:r w:rsidR="00A038C7" w:rsidRPr="002C7D57">
        <w:rPr>
          <w:rFonts w:eastAsia="Times New Roman"/>
          <w:sz w:val="24"/>
          <w:szCs w:val="24"/>
          <w:lang w:val="en-GB"/>
        </w:rPr>
        <w:t>economic</w:t>
      </w:r>
      <w:r w:rsidRPr="002C7D57">
        <w:rPr>
          <w:rFonts w:eastAsia="Times New Roman"/>
          <w:sz w:val="24"/>
          <w:szCs w:val="24"/>
          <w:lang w:val="en-GB"/>
        </w:rPr>
        <w:t xml:space="preserve"> performance of an organisation by adopting innovative business plans to develop a creative product range or services. This also implies that entrepreneurs enable organisations to identify the commercial needs in the current market and take risks to develop a strong market value for the products and services.  </w:t>
      </w:r>
    </w:p>
    <w:p w:rsidR="0036213E" w:rsidRPr="002C7D57" w:rsidRDefault="0036213E" w:rsidP="00757B74">
      <w:pPr>
        <w:spacing w:line="360" w:lineRule="auto"/>
        <w:jc w:val="both"/>
        <w:rPr>
          <w:b/>
          <w:sz w:val="24"/>
          <w:szCs w:val="24"/>
        </w:rPr>
      </w:pPr>
      <w:r w:rsidRPr="002C7D57">
        <w:rPr>
          <w:b/>
          <w:sz w:val="24"/>
          <w:szCs w:val="24"/>
        </w:rPr>
        <w:t xml:space="preserve">Planning and initiating business activities </w:t>
      </w:r>
    </w:p>
    <w:p w:rsidR="0036213E" w:rsidRPr="002C7D57" w:rsidRDefault="0036213E" w:rsidP="00757B74">
      <w:pPr>
        <w:pStyle w:val="Normal1"/>
        <w:spacing w:line="360" w:lineRule="auto"/>
        <w:jc w:val="both"/>
        <w:rPr>
          <w:rFonts w:eastAsia="Times New Roman"/>
          <w:sz w:val="24"/>
          <w:szCs w:val="24"/>
          <w:lang w:val="en-GB"/>
        </w:rPr>
      </w:pPr>
      <w:r w:rsidRPr="002C7D57">
        <w:rPr>
          <w:rFonts w:eastAsia="Times New Roman"/>
          <w:sz w:val="24"/>
          <w:szCs w:val="24"/>
          <w:lang w:val="en-GB"/>
        </w:rPr>
        <w:t xml:space="preserve">Planning and initiating a business plan is one of the most important roles of entrepreneurs that further enable them to launch the plan in the current market. Entrepreneurs are responsible to evaluate the strategic progress that enables them to understand changing market demand. According to </w:t>
      </w:r>
      <w:r w:rsidR="00A038C7" w:rsidRPr="002C7D57">
        <w:rPr>
          <w:rFonts w:eastAsia="Times New Roman"/>
          <w:sz w:val="24"/>
          <w:szCs w:val="24"/>
          <w:lang w:val="en-GB"/>
        </w:rPr>
        <w:t>Ratten</w:t>
      </w:r>
      <w:r w:rsidRPr="002C7D57">
        <w:rPr>
          <w:rFonts w:eastAsia="Times New Roman"/>
          <w:sz w:val="24"/>
          <w:szCs w:val="24"/>
          <w:lang w:val="en-GB"/>
        </w:rPr>
        <w:t xml:space="preserve"> (2020), entrepreneurs are capable of satisfying the market need by introducing innovative ideas that result in generating effective products or services for the well-being of communities. Thus, it can be said that planning and leading business activities are major responsibilities of an entrepreneur in order to make effective decisions, create and venturing opportunities along with increasing employee engagement.   </w:t>
      </w:r>
    </w:p>
    <w:p w:rsidR="0036213E" w:rsidRPr="002C7D57" w:rsidRDefault="0036213E" w:rsidP="00757B74">
      <w:pPr>
        <w:spacing w:line="360" w:lineRule="auto"/>
        <w:jc w:val="both"/>
        <w:rPr>
          <w:b/>
          <w:sz w:val="24"/>
          <w:szCs w:val="24"/>
        </w:rPr>
      </w:pPr>
      <w:r w:rsidRPr="002C7D57">
        <w:rPr>
          <w:b/>
          <w:sz w:val="24"/>
          <w:szCs w:val="24"/>
        </w:rPr>
        <w:t>Identifying and recruiting talents</w:t>
      </w:r>
    </w:p>
    <w:p w:rsidR="0036213E" w:rsidRPr="002C7D57" w:rsidRDefault="0036213E" w:rsidP="00757B74">
      <w:pPr>
        <w:pStyle w:val="Normal1"/>
        <w:spacing w:line="360" w:lineRule="auto"/>
        <w:jc w:val="both"/>
        <w:rPr>
          <w:rFonts w:eastAsia="Times New Roman"/>
          <w:sz w:val="24"/>
          <w:szCs w:val="24"/>
          <w:lang w:val="en-GB"/>
        </w:rPr>
      </w:pPr>
      <w:r w:rsidRPr="002C7D57">
        <w:rPr>
          <w:rFonts w:eastAsia="Times New Roman"/>
          <w:sz w:val="24"/>
          <w:szCs w:val="24"/>
          <w:lang w:val="en-GB"/>
        </w:rPr>
        <w:t xml:space="preserve">One of the significant roles of entrepreneurs is finding and recruiting proper talents in their projects and business in order to increase the operational efficiency of the organisation. As per the view of Malik </w:t>
      </w:r>
      <w:r w:rsidRPr="002C7D57">
        <w:rPr>
          <w:rFonts w:eastAsia="Times New Roman"/>
          <w:i/>
          <w:sz w:val="24"/>
          <w:szCs w:val="24"/>
          <w:lang w:val="en-GB"/>
        </w:rPr>
        <w:t xml:space="preserve">et al. </w:t>
      </w:r>
      <w:r w:rsidRPr="002C7D57">
        <w:rPr>
          <w:rFonts w:eastAsia="Times New Roman"/>
          <w:sz w:val="24"/>
          <w:szCs w:val="24"/>
          <w:lang w:val="en-GB"/>
        </w:rPr>
        <w:t xml:space="preserve">(2020), recruiting an appropriate and skilled workforce is one of the entrepreneurial behaviours that benefit enterprises to gain talented employees for proper responsibilities. Thus, it implies that entrepreneurs have the ability to attract as well as retain talented employees which further results in increasing competitiveness within the operational settings. Moreover, entrepreneurs' behavioural adaptation among employees supports them to enhance their productivity and capabilities which is reflected in the increasing financial growth and productivity of the organisations.        </w:t>
      </w:r>
    </w:p>
    <w:p w:rsidR="0036213E" w:rsidRPr="002C7D57" w:rsidRDefault="0036213E" w:rsidP="00757B74">
      <w:pPr>
        <w:pStyle w:val="Normal1"/>
        <w:spacing w:line="360" w:lineRule="auto"/>
        <w:jc w:val="both"/>
        <w:rPr>
          <w:rFonts w:eastAsia="Times New Roman"/>
          <w:b/>
          <w:sz w:val="24"/>
          <w:szCs w:val="24"/>
          <w:lang w:val="en-GB"/>
        </w:rPr>
      </w:pPr>
      <w:r w:rsidRPr="002C7D57">
        <w:rPr>
          <w:rFonts w:eastAsia="Times New Roman"/>
          <w:b/>
          <w:sz w:val="24"/>
          <w:szCs w:val="24"/>
          <w:lang w:val="en-GB"/>
        </w:rPr>
        <w:lastRenderedPageBreak/>
        <w:t xml:space="preserve">Forecasting changes in the business environment </w:t>
      </w:r>
    </w:p>
    <w:p w:rsidR="0036213E" w:rsidRPr="002C7D57" w:rsidRDefault="0036213E" w:rsidP="00757B74">
      <w:pPr>
        <w:pStyle w:val="Normal1"/>
        <w:spacing w:line="360" w:lineRule="auto"/>
        <w:jc w:val="both"/>
        <w:rPr>
          <w:rFonts w:eastAsia="Times New Roman"/>
          <w:sz w:val="24"/>
          <w:szCs w:val="24"/>
          <w:lang w:val="en-GB"/>
        </w:rPr>
      </w:pPr>
      <w:r w:rsidRPr="002C7D57">
        <w:rPr>
          <w:rFonts w:eastAsia="Times New Roman"/>
          <w:sz w:val="24"/>
          <w:szCs w:val="24"/>
          <w:lang w:val="en-GB"/>
        </w:rPr>
        <w:t xml:space="preserve">Another role of entrepreneurs is forecasting the potential as well as risks in terms of creating opportunities for business firms to sustain their growth and market value in the current market. As mentioned by Bacq </w:t>
      </w:r>
      <w:r w:rsidRPr="002C7D57">
        <w:rPr>
          <w:rFonts w:eastAsia="Times New Roman"/>
          <w:i/>
          <w:sz w:val="24"/>
          <w:szCs w:val="24"/>
          <w:lang w:val="en-GB"/>
        </w:rPr>
        <w:t xml:space="preserve">et al. </w:t>
      </w:r>
      <w:r w:rsidRPr="002C7D57">
        <w:rPr>
          <w:rFonts w:eastAsia="Times New Roman"/>
          <w:sz w:val="24"/>
          <w:szCs w:val="24"/>
          <w:lang w:val="en-GB"/>
        </w:rPr>
        <w:t xml:space="preserve">(2020), the major aspect of entrepreneurs is to anticipate the potential challenges along with addressing the issues to minimise financial damage. Hence, this indicates that entrepreneurs can forecast the possible changes that help organisations to take necessary initiatives to prevent any financial and operational damage due to sudden changes.   </w:t>
      </w:r>
    </w:p>
    <w:p w:rsidR="0036213E" w:rsidRPr="002C7D57" w:rsidRDefault="0036213E" w:rsidP="00757B74">
      <w:pPr>
        <w:pStyle w:val="Normal1"/>
        <w:spacing w:line="360" w:lineRule="auto"/>
        <w:jc w:val="both"/>
        <w:rPr>
          <w:rFonts w:eastAsia="Times New Roman"/>
          <w:b/>
          <w:sz w:val="24"/>
          <w:szCs w:val="24"/>
          <w:lang w:val="en-GB"/>
        </w:rPr>
      </w:pPr>
      <w:r w:rsidRPr="002C7D57">
        <w:rPr>
          <w:rFonts w:eastAsia="Times New Roman"/>
          <w:b/>
          <w:sz w:val="24"/>
          <w:szCs w:val="24"/>
          <w:lang w:val="en-GB"/>
        </w:rPr>
        <w:t>Identifying opportunities in business</w:t>
      </w:r>
    </w:p>
    <w:p w:rsidR="0036213E" w:rsidRPr="002C7D57" w:rsidRDefault="0036213E" w:rsidP="00757B74">
      <w:pPr>
        <w:pStyle w:val="Normal1"/>
        <w:spacing w:line="360" w:lineRule="auto"/>
        <w:jc w:val="both"/>
        <w:rPr>
          <w:rFonts w:eastAsia="Times New Roman"/>
          <w:sz w:val="24"/>
          <w:szCs w:val="24"/>
          <w:lang w:val="en-GB"/>
        </w:rPr>
      </w:pPr>
      <w:r w:rsidRPr="002C7D57">
        <w:rPr>
          <w:rFonts w:eastAsia="Times New Roman"/>
          <w:sz w:val="24"/>
          <w:szCs w:val="24"/>
          <w:lang w:val="en-GB"/>
        </w:rPr>
        <w:t xml:space="preserve">Entrepreneurs are also responsible to create opportunities for business firms which can result in increasing the sales and products of the services market. As per the opinion of Foss </w:t>
      </w:r>
      <w:r w:rsidRPr="002C7D57">
        <w:rPr>
          <w:rFonts w:eastAsia="Times New Roman"/>
          <w:i/>
          <w:sz w:val="24"/>
          <w:szCs w:val="24"/>
          <w:lang w:val="en-GB"/>
        </w:rPr>
        <w:t xml:space="preserve">et al. </w:t>
      </w:r>
      <w:r w:rsidRPr="002C7D57">
        <w:rPr>
          <w:rFonts w:eastAsia="Times New Roman"/>
          <w:sz w:val="24"/>
          <w:szCs w:val="24"/>
          <w:lang w:val="en-GB"/>
        </w:rPr>
        <w:t xml:space="preserve">(2019), entrepreneurs in the corporate sector are gaining popularity due to their capability to seek opportunities in deploying products according to customers’ needs. Therefore, entrepreneurs hold a significant role in identifying the market needs in order to bring necessary changes in products and services that have further benefited the organisations to improve and expand their business in the global market.    </w:t>
      </w:r>
    </w:p>
    <w:p w:rsidR="0036213E" w:rsidRPr="002C7D57" w:rsidRDefault="0036213E" w:rsidP="00757B74">
      <w:pPr>
        <w:pStyle w:val="Normal1"/>
        <w:spacing w:line="360" w:lineRule="auto"/>
        <w:jc w:val="both"/>
        <w:rPr>
          <w:rFonts w:eastAsia="Times New Roman"/>
          <w:b/>
          <w:sz w:val="24"/>
          <w:szCs w:val="24"/>
          <w:lang w:val="en-GB"/>
        </w:rPr>
      </w:pPr>
      <w:r w:rsidRPr="002C7D57">
        <w:rPr>
          <w:rFonts w:eastAsia="Times New Roman"/>
          <w:b/>
          <w:sz w:val="24"/>
          <w:szCs w:val="24"/>
          <w:lang w:val="en-GB"/>
        </w:rPr>
        <w:t xml:space="preserve">Identify and take risks </w:t>
      </w:r>
    </w:p>
    <w:p w:rsidR="0036213E" w:rsidRPr="002C7D57" w:rsidRDefault="0036213E" w:rsidP="00757B74">
      <w:pPr>
        <w:pStyle w:val="Normal1"/>
        <w:spacing w:line="360" w:lineRule="auto"/>
        <w:jc w:val="both"/>
        <w:rPr>
          <w:rFonts w:eastAsia="Times New Roman"/>
          <w:sz w:val="24"/>
          <w:szCs w:val="24"/>
          <w:lang w:val="en-GB"/>
        </w:rPr>
      </w:pPr>
      <w:r w:rsidRPr="002C7D57">
        <w:rPr>
          <w:rFonts w:eastAsia="Times New Roman"/>
          <w:sz w:val="24"/>
          <w:szCs w:val="24"/>
          <w:lang w:val="en-GB"/>
        </w:rPr>
        <w:t xml:space="preserve">It is an important factor for business firms to take risks in order to learn new skills and business processes that help organisations to evolve their business system for better outcomes. As per the findings of Haugh (2021), entrepreneurs help enterprises to measure and analyse the risks in terms of reducing their impact on the business system. In this case, the entrepreneurs provide support to organisations in developing organisational competency in order to mitigate the risks by bringing significant improvements in the product or service system as well as attracting more investors to accelerate the business growth.   </w:t>
      </w:r>
    </w:p>
    <w:p w:rsidR="0036213E" w:rsidRPr="002C7D57" w:rsidRDefault="0036213E" w:rsidP="00757B74">
      <w:pPr>
        <w:pStyle w:val="Normal1"/>
        <w:spacing w:line="360" w:lineRule="auto"/>
        <w:jc w:val="both"/>
        <w:rPr>
          <w:rFonts w:eastAsia="Times New Roman"/>
          <w:b/>
          <w:sz w:val="24"/>
          <w:szCs w:val="24"/>
          <w:lang w:val="en-GB"/>
        </w:rPr>
      </w:pPr>
      <w:r w:rsidRPr="002C7D57">
        <w:rPr>
          <w:rFonts w:eastAsia="Times New Roman"/>
          <w:b/>
          <w:sz w:val="24"/>
          <w:szCs w:val="24"/>
          <w:lang w:val="en-GB"/>
        </w:rPr>
        <w:t>Developing strategic partnership</w:t>
      </w:r>
    </w:p>
    <w:p w:rsidR="0036213E" w:rsidRPr="002C7D57" w:rsidRDefault="0036213E" w:rsidP="00757B74">
      <w:pPr>
        <w:pStyle w:val="Normal1"/>
        <w:spacing w:line="360" w:lineRule="auto"/>
        <w:jc w:val="both"/>
        <w:rPr>
          <w:rFonts w:eastAsia="Times New Roman"/>
          <w:sz w:val="24"/>
          <w:szCs w:val="24"/>
          <w:lang w:val="en-GB"/>
        </w:rPr>
      </w:pPr>
      <w:r w:rsidRPr="002C7D57">
        <w:rPr>
          <w:rFonts w:eastAsia="Times New Roman"/>
          <w:sz w:val="24"/>
          <w:szCs w:val="24"/>
          <w:lang w:val="en-GB"/>
        </w:rPr>
        <w:t xml:space="preserve">Developing partnerships is an effective business strategy to sustain the growth of the business along with launching new products or services in a competitive market. In the corporate sector, entrepreneurs are seeking out opportunities for creating partnerships with renowned companies that can accelerate the expansion of the business in terms of acquiring new customers in the global market. As per the knowledge of Sabirov </w:t>
      </w:r>
      <w:r w:rsidRPr="002C7D57">
        <w:rPr>
          <w:rFonts w:eastAsia="Times New Roman"/>
          <w:i/>
          <w:sz w:val="24"/>
          <w:szCs w:val="24"/>
          <w:lang w:val="en-GB"/>
        </w:rPr>
        <w:t xml:space="preserve">et al. </w:t>
      </w:r>
      <w:r w:rsidRPr="002C7D57">
        <w:rPr>
          <w:rFonts w:eastAsia="Times New Roman"/>
          <w:sz w:val="24"/>
          <w:szCs w:val="24"/>
          <w:lang w:val="en-GB"/>
        </w:rPr>
        <w:t xml:space="preserve">(2021), effective partnership development enabled business firms to make informed decisions for future improvement as well as gain </w:t>
      </w:r>
      <w:r w:rsidRPr="002C7D57">
        <w:rPr>
          <w:rFonts w:eastAsia="Times New Roman"/>
          <w:sz w:val="24"/>
          <w:szCs w:val="24"/>
          <w:lang w:val="en-GB"/>
        </w:rPr>
        <w:lastRenderedPageBreak/>
        <w:t xml:space="preserve">more investments. Hence, it can be stated that entrepreneurs support businesses to maximise their market capability and future prospects by creating strategic partnerships in the global market. This reflects the increasing market growth and development of organisations in terms of achieving competitive advantages.  </w:t>
      </w:r>
    </w:p>
    <w:p w:rsidR="0036213E" w:rsidRPr="002C7D57" w:rsidRDefault="0036213E" w:rsidP="00757B74">
      <w:pPr>
        <w:pStyle w:val="Normal1"/>
        <w:spacing w:line="360" w:lineRule="auto"/>
        <w:jc w:val="center"/>
        <w:rPr>
          <w:rFonts w:eastAsia="Times New Roman"/>
          <w:sz w:val="24"/>
          <w:szCs w:val="24"/>
          <w:lang w:val="en-GB"/>
        </w:rPr>
      </w:pPr>
      <w:r w:rsidRPr="002C7D57">
        <w:rPr>
          <w:rFonts w:eastAsia="Times New Roman"/>
          <w:noProof/>
          <w:sz w:val="24"/>
          <w:szCs w:val="24"/>
        </w:rPr>
        <w:drawing>
          <wp:inline distT="114300" distB="114300" distL="114300" distR="114300">
            <wp:extent cx="5731200" cy="2070100"/>
            <wp:effectExtent l="12700" t="12700" r="12700" b="12700"/>
            <wp:docPr id="15" name="image2.png"/>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8"/>
                    <a:stretch>
                      <a:fillRect/>
                    </a:stretch>
                  </pic:blipFill>
                  <pic:spPr>
                    <a:xfrm>
                      <a:off x="0" y="0"/>
                      <a:ext cx="5731200" cy="2070100"/>
                    </a:xfrm>
                    <a:prstGeom prst="rect">
                      <a:avLst/>
                    </a:prstGeom>
                    <a:ln w="12700">
                      <a:solidFill>
                        <a:srgbClr val="000000"/>
                      </a:solidFill>
                      <a:prstDash val="solid"/>
                    </a:ln>
                  </pic:spPr>
                </pic:pic>
              </a:graphicData>
            </a:graphic>
          </wp:inline>
        </w:drawing>
      </w:r>
    </w:p>
    <w:p w:rsidR="0036213E" w:rsidRPr="002C7D57" w:rsidRDefault="0036213E" w:rsidP="006E6E23">
      <w:pPr>
        <w:pStyle w:val="Heading4"/>
      </w:pPr>
      <w:bookmarkStart w:id="40" w:name="_Toc123550997"/>
      <w:bookmarkStart w:id="41" w:name="_Toc132885904"/>
      <w:r w:rsidRPr="002C7D57">
        <w:t>Figure 2.2: Fundamental roles of entrepreneurs in the corporate sector</w:t>
      </w:r>
      <w:bookmarkEnd w:id="40"/>
      <w:bookmarkEnd w:id="41"/>
    </w:p>
    <w:p w:rsidR="0036213E" w:rsidRPr="002C7D57" w:rsidRDefault="0036213E" w:rsidP="00757B74">
      <w:pPr>
        <w:pStyle w:val="Normal1"/>
        <w:spacing w:line="360" w:lineRule="auto"/>
        <w:jc w:val="center"/>
        <w:rPr>
          <w:rFonts w:eastAsia="Times New Roman"/>
          <w:b/>
          <w:sz w:val="24"/>
          <w:szCs w:val="24"/>
          <w:lang w:val="en-GB"/>
        </w:rPr>
      </w:pPr>
      <w:r w:rsidRPr="002C7D57">
        <w:rPr>
          <w:rFonts w:eastAsia="Times New Roman"/>
          <w:sz w:val="24"/>
          <w:szCs w:val="24"/>
          <w:lang w:val="en-GB"/>
        </w:rPr>
        <w:t xml:space="preserve">(Source: Inspired by Tur-Porcar </w:t>
      </w:r>
      <w:r w:rsidRPr="002C7D57">
        <w:rPr>
          <w:rFonts w:eastAsia="Times New Roman"/>
          <w:i/>
          <w:sz w:val="24"/>
          <w:szCs w:val="24"/>
          <w:lang w:val="en-GB"/>
        </w:rPr>
        <w:t xml:space="preserve">et al. </w:t>
      </w:r>
      <w:r w:rsidRPr="002C7D57">
        <w:rPr>
          <w:rFonts w:eastAsia="Times New Roman"/>
          <w:sz w:val="24"/>
          <w:szCs w:val="24"/>
          <w:lang w:val="en-GB"/>
        </w:rPr>
        <w:t xml:space="preserve">2018)         </w:t>
      </w:r>
    </w:p>
    <w:p w:rsidR="0036213E" w:rsidRPr="002C7D57" w:rsidRDefault="0036213E" w:rsidP="00757B74">
      <w:pPr>
        <w:pStyle w:val="Heading2"/>
        <w:rPr>
          <w:rFonts w:ascii="Arial" w:hAnsi="Arial" w:cs="Arial"/>
        </w:rPr>
      </w:pPr>
      <w:bookmarkStart w:id="42" w:name="_Toc122706133"/>
      <w:bookmarkStart w:id="43" w:name="_Toc122706141"/>
      <w:bookmarkStart w:id="44" w:name="_Toc123550979"/>
      <w:bookmarkStart w:id="45" w:name="_Toc124267953"/>
      <w:r w:rsidRPr="002C7D57">
        <w:rPr>
          <w:rFonts w:ascii="Arial" w:hAnsi="Arial" w:cs="Arial"/>
        </w:rPr>
        <w:t>2.3 Key factors that are required to be learned by entrepreneurs in order to create a successful business plan in the 21st century</w:t>
      </w:r>
      <w:bookmarkEnd w:id="42"/>
      <w:bookmarkEnd w:id="43"/>
      <w:bookmarkEnd w:id="44"/>
      <w:bookmarkEnd w:id="45"/>
    </w:p>
    <w:p w:rsidR="0036213E" w:rsidRPr="002C7D57" w:rsidRDefault="0036213E" w:rsidP="00757B74">
      <w:pPr>
        <w:pStyle w:val="Normal1"/>
        <w:spacing w:line="360" w:lineRule="auto"/>
        <w:jc w:val="both"/>
        <w:rPr>
          <w:rFonts w:eastAsia="Times New Roman"/>
          <w:b/>
          <w:sz w:val="24"/>
          <w:szCs w:val="24"/>
          <w:lang w:val="en-GB"/>
        </w:rPr>
      </w:pPr>
      <w:r w:rsidRPr="002C7D57">
        <w:rPr>
          <w:rFonts w:eastAsia="Times New Roman"/>
          <w:b/>
          <w:sz w:val="24"/>
          <w:szCs w:val="24"/>
          <w:lang w:val="en-GB"/>
        </w:rPr>
        <w:t>Promoting creativity and accumulation of new ideas</w:t>
      </w:r>
    </w:p>
    <w:p w:rsidR="0036213E" w:rsidRPr="002C7D57" w:rsidRDefault="0036213E" w:rsidP="00757B74">
      <w:pPr>
        <w:pStyle w:val="Normal1"/>
        <w:spacing w:line="360" w:lineRule="auto"/>
        <w:jc w:val="both"/>
        <w:rPr>
          <w:rFonts w:eastAsia="Times New Roman"/>
          <w:sz w:val="24"/>
          <w:szCs w:val="24"/>
          <w:lang w:val="en-GB"/>
        </w:rPr>
      </w:pPr>
      <w:r w:rsidRPr="002C7D57">
        <w:rPr>
          <w:rFonts w:eastAsia="Times New Roman"/>
          <w:sz w:val="24"/>
          <w:szCs w:val="24"/>
          <w:lang w:val="en-GB"/>
        </w:rPr>
        <w:t xml:space="preserve">Entrepreneurs are required to adopt the creativity within their working system that can benefit them to accumulate their innovative ideas in an operational system. As commented by Del Giudice </w:t>
      </w:r>
      <w:r w:rsidRPr="002C7D57">
        <w:rPr>
          <w:rFonts w:eastAsia="Times New Roman"/>
          <w:i/>
          <w:sz w:val="24"/>
          <w:szCs w:val="24"/>
          <w:lang w:val="en-GB"/>
        </w:rPr>
        <w:t xml:space="preserve">et al. </w:t>
      </w:r>
      <w:r w:rsidRPr="002C7D57">
        <w:rPr>
          <w:rFonts w:eastAsia="Times New Roman"/>
          <w:sz w:val="24"/>
          <w:szCs w:val="24"/>
          <w:lang w:val="en-GB"/>
        </w:rPr>
        <w:t xml:space="preserve">(2019), entrepreneurs help business firms to improve their already existing ideas by implementing their own innovations. In addition, entrepreneurs offer their efforts in launching new ideas or bringing changes to existing products or services by integrating unique technologies. Thus, it can be said that in the current industry organisations are encouraging employees in developing entrepreneurship behaviour in order to generate innovative ideas that can be helpful to reach the customer’s demands. This can further result in increasing market share and brand value of the organisations due to increasing customer satisfaction and experiences while using the products or receiving services.     </w:t>
      </w:r>
    </w:p>
    <w:p w:rsidR="0036213E" w:rsidRPr="002C7D57" w:rsidRDefault="0036213E" w:rsidP="00757B74">
      <w:pPr>
        <w:pStyle w:val="Normal1"/>
        <w:spacing w:line="360" w:lineRule="auto"/>
        <w:jc w:val="both"/>
        <w:rPr>
          <w:rFonts w:eastAsia="Times New Roman"/>
          <w:b/>
          <w:sz w:val="24"/>
          <w:szCs w:val="24"/>
          <w:lang w:val="en-GB"/>
        </w:rPr>
      </w:pPr>
      <w:r w:rsidRPr="002C7D57">
        <w:rPr>
          <w:rFonts w:eastAsia="Times New Roman"/>
          <w:b/>
          <w:sz w:val="24"/>
          <w:szCs w:val="24"/>
          <w:lang w:val="en-GB"/>
        </w:rPr>
        <w:t>Adopting risk tolerances</w:t>
      </w:r>
    </w:p>
    <w:p w:rsidR="0036213E" w:rsidRPr="002C7D57" w:rsidRDefault="0036213E" w:rsidP="00757B74">
      <w:pPr>
        <w:pStyle w:val="Normal1"/>
        <w:spacing w:line="360" w:lineRule="auto"/>
        <w:jc w:val="both"/>
        <w:rPr>
          <w:rFonts w:eastAsia="Times New Roman"/>
          <w:sz w:val="24"/>
          <w:szCs w:val="24"/>
          <w:lang w:val="en-GB"/>
        </w:rPr>
      </w:pPr>
      <w:r w:rsidRPr="002C7D57">
        <w:rPr>
          <w:rFonts w:eastAsia="Times New Roman"/>
          <w:sz w:val="24"/>
          <w:szCs w:val="24"/>
          <w:lang w:val="en-GB"/>
        </w:rPr>
        <w:t xml:space="preserve">Entrepreneurs need to possess the capabilities of risk tolerances that can help them to identify the potential risks as well as take risks for better improvement. As opined by Saeidi </w:t>
      </w:r>
      <w:r w:rsidRPr="002C7D57">
        <w:rPr>
          <w:rFonts w:eastAsia="Times New Roman"/>
          <w:i/>
          <w:sz w:val="24"/>
          <w:szCs w:val="24"/>
          <w:lang w:val="en-GB"/>
        </w:rPr>
        <w:t xml:space="preserve">et al. </w:t>
      </w:r>
      <w:r w:rsidRPr="002C7D57">
        <w:rPr>
          <w:rFonts w:eastAsia="Times New Roman"/>
          <w:sz w:val="24"/>
          <w:szCs w:val="24"/>
          <w:lang w:val="en-GB"/>
        </w:rPr>
        <w:t xml:space="preserve">(2019), risk tolerances can result in driving investment for organisations in order to expand their business portfolio and potentiality in a </w:t>
      </w:r>
      <w:r w:rsidRPr="002C7D57">
        <w:rPr>
          <w:rFonts w:eastAsia="Times New Roman"/>
          <w:sz w:val="24"/>
          <w:szCs w:val="24"/>
          <w:lang w:val="en-GB"/>
        </w:rPr>
        <w:lastRenderedPageBreak/>
        <w:t xml:space="preserve">competitive market. Hence, it can be stated that entrepreneurs need to enhance their risk tolerance capability which can further help the business firms to attract more investors in low or high-risk business environments. It can result in increased investment in the project or products that have been beneficial for business firms to make informed decisions to achieve success in the globally competitive market.              </w:t>
      </w:r>
    </w:p>
    <w:p w:rsidR="0036213E" w:rsidRPr="002C7D57" w:rsidRDefault="0036213E" w:rsidP="00757B74">
      <w:pPr>
        <w:pStyle w:val="Normal1"/>
        <w:spacing w:line="360" w:lineRule="auto"/>
        <w:jc w:val="both"/>
        <w:rPr>
          <w:rFonts w:eastAsia="Times New Roman"/>
          <w:b/>
          <w:sz w:val="24"/>
          <w:szCs w:val="24"/>
          <w:lang w:val="en-GB"/>
        </w:rPr>
      </w:pPr>
      <w:r w:rsidRPr="002C7D57">
        <w:rPr>
          <w:rFonts w:eastAsia="Times New Roman"/>
          <w:b/>
          <w:sz w:val="24"/>
          <w:szCs w:val="24"/>
          <w:lang w:val="en-GB"/>
        </w:rPr>
        <w:t>Being responsive to opportunities</w:t>
      </w:r>
    </w:p>
    <w:p w:rsidR="0036213E" w:rsidRPr="002C7D57" w:rsidRDefault="0036213E" w:rsidP="00757B74">
      <w:pPr>
        <w:pStyle w:val="Normal1"/>
        <w:spacing w:line="360" w:lineRule="auto"/>
        <w:jc w:val="both"/>
        <w:rPr>
          <w:rFonts w:eastAsia="Times New Roman"/>
          <w:sz w:val="24"/>
          <w:szCs w:val="24"/>
          <w:lang w:val="en-GB"/>
        </w:rPr>
      </w:pPr>
      <w:r w:rsidRPr="002C7D57">
        <w:rPr>
          <w:rFonts w:eastAsia="Times New Roman"/>
          <w:sz w:val="24"/>
          <w:szCs w:val="24"/>
          <w:lang w:val="en-GB"/>
        </w:rPr>
        <w:t xml:space="preserve">It is essential for entrepreneurs to be responsive towards availability as well as potential opportunities in order to develop competitive advantages in the global industry. As mentioned by Liu (2020), being responsive toward market changes along with new opportunities for business expansion can generate a sharp difference between successful entrepreneurs and business failure. Thus, it indicates that it is necessary for entrepreneurs to develop the capability to adopt and gain opportunities for future improvement. This can result in increasing the potential of entrepreneurs and also benefit organisations to expand their business portfolio among global customers. Hence, it is evident that entrepreneurs need to adopt responsiveness to opportunities that can support them in self-development and business firms to implement changes for achieving competitiveness.   </w:t>
      </w:r>
    </w:p>
    <w:p w:rsidR="0036213E" w:rsidRPr="002C7D57" w:rsidRDefault="0036213E" w:rsidP="00757B74">
      <w:pPr>
        <w:pStyle w:val="Normal1"/>
        <w:spacing w:line="360" w:lineRule="auto"/>
        <w:jc w:val="both"/>
        <w:rPr>
          <w:rFonts w:eastAsia="Times New Roman"/>
          <w:b/>
          <w:sz w:val="24"/>
          <w:szCs w:val="24"/>
          <w:lang w:val="en-GB"/>
        </w:rPr>
      </w:pPr>
      <w:r w:rsidRPr="002C7D57">
        <w:rPr>
          <w:rFonts w:eastAsia="Times New Roman"/>
          <w:b/>
          <w:sz w:val="24"/>
          <w:szCs w:val="24"/>
          <w:lang w:val="en-GB"/>
        </w:rPr>
        <w:t xml:space="preserve">Providing motivation to workers </w:t>
      </w:r>
    </w:p>
    <w:p w:rsidR="0036213E" w:rsidRPr="002C7D57" w:rsidRDefault="0036213E" w:rsidP="00757B74">
      <w:pPr>
        <w:pStyle w:val="Normal1"/>
        <w:spacing w:line="360" w:lineRule="auto"/>
        <w:jc w:val="both"/>
        <w:rPr>
          <w:rFonts w:eastAsia="Times New Roman"/>
          <w:sz w:val="24"/>
          <w:szCs w:val="24"/>
          <w:lang w:val="en-GB"/>
        </w:rPr>
      </w:pPr>
      <w:r w:rsidRPr="002C7D57">
        <w:rPr>
          <w:rFonts w:eastAsia="Times New Roman"/>
          <w:sz w:val="24"/>
          <w:szCs w:val="24"/>
          <w:lang w:val="en-GB"/>
        </w:rPr>
        <w:t xml:space="preserve">A significant aspect of being an entrepreneur is to motivate employees in order to encourage them in sharing their ideas and cultivating uniqueness in their skills. As per the findings of Boldureanu </w:t>
      </w:r>
      <w:r w:rsidRPr="002C7D57">
        <w:rPr>
          <w:rFonts w:eastAsia="Times New Roman"/>
          <w:i/>
          <w:sz w:val="24"/>
          <w:szCs w:val="24"/>
          <w:lang w:val="en-GB"/>
        </w:rPr>
        <w:t xml:space="preserve">et al. </w:t>
      </w:r>
      <w:r w:rsidRPr="002C7D57">
        <w:rPr>
          <w:rFonts w:eastAsia="Times New Roman"/>
          <w:sz w:val="24"/>
          <w:szCs w:val="24"/>
          <w:lang w:val="en-GB"/>
        </w:rPr>
        <w:t xml:space="preserve">(2020), entrepreneurs result in creating a defined vision for employees that motivates them to dedicate themselves to performing a better job in terms of achieving target success. In this instance, entrepreneur leaders inspire their employees to improve their personal capabilities in terms of increasing the productivity of each employee along with the entire operating system. Therefore, entrepreneurial leaders lead organisations towards success by adopting new ideas and capitalising these ideas in initiatives to create opportunities for employees as well as firms in further improvement. This can lead to motivating and inspiring the employees to take the opportunity in sharing their thoughts which can reflect on the financial growth and operational stability within the organisations.  </w:t>
      </w:r>
    </w:p>
    <w:p w:rsidR="0036213E" w:rsidRPr="002C7D57" w:rsidRDefault="0036213E" w:rsidP="00757B74">
      <w:pPr>
        <w:pStyle w:val="Normal1"/>
        <w:spacing w:line="360" w:lineRule="auto"/>
        <w:jc w:val="center"/>
        <w:rPr>
          <w:rFonts w:eastAsia="Times New Roman"/>
          <w:sz w:val="24"/>
          <w:szCs w:val="24"/>
          <w:lang w:val="en-GB"/>
        </w:rPr>
      </w:pPr>
      <w:r w:rsidRPr="002C7D57">
        <w:rPr>
          <w:rFonts w:eastAsia="Times New Roman"/>
          <w:noProof/>
          <w:sz w:val="24"/>
          <w:szCs w:val="24"/>
        </w:rPr>
        <w:lastRenderedPageBreak/>
        <w:drawing>
          <wp:inline distT="114300" distB="114300" distL="114300" distR="114300">
            <wp:extent cx="2905125" cy="3190875"/>
            <wp:effectExtent l="12700" t="12700" r="12700" b="12700"/>
            <wp:docPr id="16"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19"/>
                    <a:stretch>
                      <a:fillRect/>
                    </a:stretch>
                  </pic:blipFill>
                  <pic:spPr>
                    <a:xfrm>
                      <a:off x="0" y="0"/>
                      <a:ext cx="2905125" cy="3190875"/>
                    </a:xfrm>
                    <a:prstGeom prst="rect">
                      <a:avLst/>
                    </a:prstGeom>
                    <a:ln w="12700">
                      <a:solidFill>
                        <a:srgbClr val="000000"/>
                      </a:solidFill>
                      <a:prstDash val="solid"/>
                    </a:ln>
                  </pic:spPr>
                </pic:pic>
              </a:graphicData>
            </a:graphic>
          </wp:inline>
        </w:drawing>
      </w:r>
    </w:p>
    <w:p w:rsidR="0036213E" w:rsidRPr="002C7D57" w:rsidRDefault="0036213E" w:rsidP="006E6E23">
      <w:pPr>
        <w:pStyle w:val="Heading4"/>
      </w:pPr>
      <w:bookmarkStart w:id="46" w:name="_Toc123550998"/>
      <w:bookmarkStart w:id="47" w:name="_Toc132885905"/>
      <w:r w:rsidRPr="002C7D57">
        <w:t xml:space="preserve">Figure 2.3: Role of entrepreneurs in the </w:t>
      </w:r>
      <w:r w:rsidRPr="006E6E23">
        <w:t>global</w:t>
      </w:r>
      <w:r w:rsidRPr="002C7D57">
        <w:t xml:space="preserve"> industry</w:t>
      </w:r>
      <w:bookmarkEnd w:id="46"/>
      <w:bookmarkEnd w:id="47"/>
    </w:p>
    <w:p w:rsidR="0036213E" w:rsidRPr="002C7D57" w:rsidRDefault="0036213E" w:rsidP="00757B74">
      <w:pPr>
        <w:pStyle w:val="Normal1"/>
        <w:spacing w:line="360" w:lineRule="auto"/>
        <w:jc w:val="center"/>
        <w:rPr>
          <w:rFonts w:eastAsia="Times New Roman"/>
          <w:sz w:val="24"/>
          <w:szCs w:val="24"/>
          <w:lang w:val="en-GB"/>
        </w:rPr>
      </w:pPr>
      <w:r w:rsidRPr="002C7D57">
        <w:rPr>
          <w:rFonts w:eastAsia="Times New Roman"/>
          <w:sz w:val="24"/>
          <w:szCs w:val="24"/>
          <w:lang w:val="en-GB"/>
        </w:rPr>
        <w:t xml:space="preserve">(Source: Influenced by Del Giudice </w:t>
      </w:r>
      <w:r w:rsidRPr="002C7D57">
        <w:rPr>
          <w:rFonts w:eastAsia="Times New Roman"/>
          <w:i/>
          <w:sz w:val="24"/>
          <w:szCs w:val="24"/>
          <w:lang w:val="en-GB"/>
        </w:rPr>
        <w:t xml:space="preserve">et al. </w:t>
      </w:r>
      <w:r w:rsidRPr="002C7D57">
        <w:rPr>
          <w:rFonts w:eastAsia="Times New Roman"/>
          <w:sz w:val="24"/>
          <w:szCs w:val="24"/>
          <w:lang w:val="en-GB"/>
        </w:rPr>
        <w:t xml:space="preserve">2019)  </w:t>
      </w:r>
    </w:p>
    <w:p w:rsidR="0036213E" w:rsidRPr="002C7D57" w:rsidRDefault="0036213E" w:rsidP="00757B74">
      <w:pPr>
        <w:pStyle w:val="Normal1"/>
        <w:spacing w:line="360" w:lineRule="auto"/>
        <w:jc w:val="both"/>
        <w:rPr>
          <w:rFonts w:eastAsia="Times New Roman"/>
          <w:sz w:val="24"/>
          <w:szCs w:val="24"/>
          <w:lang w:val="en-GB"/>
        </w:rPr>
      </w:pPr>
    </w:p>
    <w:p w:rsidR="0036213E" w:rsidRPr="002C7D57" w:rsidRDefault="0036213E" w:rsidP="00757B74">
      <w:pPr>
        <w:pStyle w:val="Heading2"/>
        <w:rPr>
          <w:rFonts w:ascii="Arial" w:hAnsi="Arial" w:cs="Arial"/>
        </w:rPr>
      </w:pPr>
      <w:bookmarkStart w:id="48" w:name="_Toc122706134"/>
      <w:bookmarkStart w:id="49" w:name="_Toc122706142"/>
      <w:bookmarkStart w:id="50" w:name="_Toc123550980"/>
      <w:bookmarkStart w:id="51" w:name="_Toc124267954"/>
      <w:r w:rsidRPr="002C7D57">
        <w:rPr>
          <w:rFonts w:ascii="Arial" w:hAnsi="Arial" w:cs="Arial"/>
        </w:rPr>
        <w:t>2.4 Challenges faced by entrepreneurs to develop entrepreneurship in terms of creating effective business plans in modern times</w:t>
      </w:r>
      <w:bookmarkEnd w:id="48"/>
      <w:bookmarkEnd w:id="49"/>
      <w:bookmarkEnd w:id="50"/>
      <w:bookmarkEnd w:id="51"/>
    </w:p>
    <w:p w:rsidR="0036213E" w:rsidRPr="002C7D57" w:rsidRDefault="0036213E" w:rsidP="00757B74">
      <w:pPr>
        <w:pStyle w:val="Normal1"/>
        <w:spacing w:line="360" w:lineRule="auto"/>
        <w:jc w:val="both"/>
        <w:rPr>
          <w:rFonts w:eastAsia="Times New Roman"/>
          <w:b/>
          <w:sz w:val="24"/>
          <w:szCs w:val="24"/>
          <w:lang w:val="en-GB"/>
        </w:rPr>
      </w:pPr>
      <w:r w:rsidRPr="002C7D57">
        <w:rPr>
          <w:rFonts w:eastAsia="Times New Roman"/>
          <w:b/>
          <w:sz w:val="24"/>
          <w:szCs w:val="24"/>
          <w:lang w:val="en-GB"/>
        </w:rPr>
        <w:t xml:space="preserve">Poor employee management </w:t>
      </w:r>
    </w:p>
    <w:p w:rsidR="0036213E" w:rsidRPr="002C7D57" w:rsidRDefault="0036213E" w:rsidP="00757B74">
      <w:pPr>
        <w:pStyle w:val="Normal1"/>
        <w:spacing w:line="360" w:lineRule="auto"/>
        <w:jc w:val="both"/>
        <w:rPr>
          <w:rFonts w:eastAsia="Times New Roman"/>
          <w:b/>
          <w:sz w:val="24"/>
          <w:szCs w:val="24"/>
          <w:lang w:val="en-GB"/>
        </w:rPr>
      </w:pPr>
      <w:r w:rsidRPr="002C7D57">
        <w:rPr>
          <w:rFonts w:eastAsia="Times New Roman"/>
          <w:sz w:val="24"/>
          <w:szCs w:val="24"/>
          <w:lang w:val="en-GB"/>
        </w:rPr>
        <w:t xml:space="preserve">Entrepreneurs guide organisations and employees towards target success by instructing and communicating with each employee. As per the observation of Cletus </w:t>
      </w:r>
      <w:r w:rsidRPr="002C7D57">
        <w:rPr>
          <w:rFonts w:eastAsia="Times New Roman"/>
          <w:i/>
          <w:sz w:val="24"/>
          <w:szCs w:val="24"/>
          <w:lang w:val="en-GB"/>
        </w:rPr>
        <w:t>et al.</w:t>
      </w:r>
      <w:r w:rsidRPr="002C7D57">
        <w:rPr>
          <w:rFonts w:eastAsia="Times New Roman"/>
          <w:sz w:val="24"/>
          <w:szCs w:val="24"/>
          <w:lang w:val="en-GB"/>
        </w:rPr>
        <w:t xml:space="preserve"> (2018), communication is an essential factor that enables organisations to embed the organisational goal and visions among employees. In this case, the majority of entrepreneurs face obstacles to communicating with co-workers that have resulted in creating barriers to cultivating entrepreneurship behaviour within the organisational settings. It further results in a lack of employee management that reflects in the decreasing organisational productivity due to inefficient management and leadership to achieve business goals.  </w:t>
      </w:r>
    </w:p>
    <w:p w:rsidR="0036213E" w:rsidRPr="002C7D57" w:rsidRDefault="0036213E" w:rsidP="00757B74">
      <w:pPr>
        <w:pStyle w:val="Normal1"/>
        <w:spacing w:line="360" w:lineRule="auto"/>
        <w:jc w:val="both"/>
        <w:rPr>
          <w:rFonts w:eastAsia="Times New Roman"/>
          <w:b/>
          <w:sz w:val="24"/>
          <w:szCs w:val="24"/>
          <w:lang w:val="en-GB"/>
        </w:rPr>
      </w:pPr>
      <w:r w:rsidRPr="002C7D57">
        <w:rPr>
          <w:rFonts w:eastAsia="Times New Roman"/>
          <w:b/>
          <w:sz w:val="24"/>
          <w:szCs w:val="24"/>
          <w:lang w:val="en-GB"/>
        </w:rPr>
        <w:t xml:space="preserve">Difficulties in product or service development </w:t>
      </w:r>
    </w:p>
    <w:p w:rsidR="0036213E" w:rsidRPr="002C7D57" w:rsidRDefault="0036213E" w:rsidP="00757B74">
      <w:pPr>
        <w:pStyle w:val="Normal1"/>
        <w:spacing w:line="360" w:lineRule="auto"/>
        <w:jc w:val="both"/>
        <w:rPr>
          <w:rFonts w:eastAsia="Times New Roman"/>
          <w:sz w:val="24"/>
          <w:szCs w:val="24"/>
          <w:lang w:val="en-GB"/>
        </w:rPr>
      </w:pPr>
      <w:r w:rsidRPr="002C7D57">
        <w:rPr>
          <w:rFonts w:eastAsia="Times New Roman"/>
          <w:sz w:val="24"/>
          <w:szCs w:val="24"/>
          <w:lang w:val="en-GB"/>
        </w:rPr>
        <w:t xml:space="preserve">Entrepreneurs possess the skills to develop innovative products or services that can gain attention from global customers due to their uniqueness and features. In this case, organisations are struggling to develop entrepreneurship due to a lack of innovation and uniqueness in cultivating products or services among employees. As opined by Tien </w:t>
      </w:r>
      <w:r w:rsidRPr="002C7D57">
        <w:rPr>
          <w:rFonts w:eastAsia="Times New Roman"/>
          <w:i/>
          <w:sz w:val="24"/>
          <w:szCs w:val="24"/>
          <w:lang w:val="en-GB"/>
        </w:rPr>
        <w:t xml:space="preserve">et al. </w:t>
      </w:r>
      <w:r w:rsidRPr="002C7D57">
        <w:rPr>
          <w:rFonts w:eastAsia="Times New Roman"/>
          <w:sz w:val="24"/>
          <w:szCs w:val="24"/>
          <w:lang w:val="en-GB"/>
        </w:rPr>
        <w:t xml:space="preserve">(2019), product design and service planning play a significant </w:t>
      </w:r>
      <w:r w:rsidRPr="002C7D57">
        <w:rPr>
          <w:rFonts w:eastAsia="Times New Roman"/>
          <w:sz w:val="24"/>
          <w:szCs w:val="24"/>
          <w:lang w:val="en-GB"/>
        </w:rPr>
        <w:lastRenderedPageBreak/>
        <w:t xml:space="preserve">role in acquiring customers in the global market. Therefore, it can be said that the lack of uniqueness and skills in developing new products or services has led to creating challenges for organisations in adopting entrepreneurship in terms of generating innovative products and services. It can lead to creating barriers to further development and improvement in the product manufacturing process to design innovative products as well as services.  </w:t>
      </w:r>
    </w:p>
    <w:p w:rsidR="0036213E" w:rsidRPr="002C7D57" w:rsidRDefault="0036213E" w:rsidP="00757B74">
      <w:pPr>
        <w:pStyle w:val="Normal1"/>
        <w:spacing w:line="360" w:lineRule="auto"/>
        <w:jc w:val="both"/>
        <w:rPr>
          <w:rFonts w:eastAsia="Times New Roman"/>
          <w:b/>
          <w:sz w:val="24"/>
          <w:szCs w:val="24"/>
          <w:lang w:val="en-GB"/>
        </w:rPr>
      </w:pPr>
      <w:r w:rsidRPr="002C7D57">
        <w:rPr>
          <w:rFonts w:eastAsia="Times New Roman"/>
          <w:b/>
          <w:sz w:val="24"/>
          <w:szCs w:val="24"/>
          <w:lang w:val="en-GB"/>
        </w:rPr>
        <w:t>The poor implication of business strategy</w:t>
      </w:r>
    </w:p>
    <w:p w:rsidR="0036213E" w:rsidRPr="002C7D57" w:rsidRDefault="0036213E" w:rsidP="00757B74">
      <w:pPr>
        <w:pStyle w:val="Normal1"/>
        <w:spacing w:line="360" w:lineRule="auto"/>
        <w:jc w:val="both"/>
        <w:rPr>
          <w:rFonts w:eastAsia="Times New Roman"/>
          <w:sz w:val="24"/>
          <w:szCs w:val="24"/>
          <w:lang w:val="en-GB"/>
        </w:rPr>
      </w:pPr>
      <w:r w:rsidRPr="002C7D57">
        <w:rPr>
          <w:rFonts w:eastAsia="Times New Roman"/>
          <w:sz w:val="24"/>
          <w:szCs w:val="24"/>
          <w:lang w:val="en-GB"/>
        </w:rPr>
        <w:t xml:space="preserve">Creating business and sales plans can result in creating opportunities for business firms within a certain community. As mentioned by Jelonek </w:t>
      </w:r>
      <w:r w:rsidRPr="002C7D57">
        <w:rPr>
          <w:rFonts w:eastAsia="Times New Roman"/>
          <w:i/>
          <w:sz w:val="24"/>
          <w:szCs w:val="24"/>
          <w:lang w:val="en-GB"/>
        </w:rPr>
        <w:t xml:space="preserve">et al. </w:t>
      </w:r>
      <w:r w:rsidRPr="002C7D57">
        <w:rPr>
          <w:rFonts w:eastAsia="Times New Roman"/>
          <w:sz w:val="24"/>
          <w:szCs w:val="24"/>
          <w:lang w:val="en-GB"/>
        </w:rPr>
        <w:t xml:space="preserve">(2022), a lack of a defined business strategy can lead to effective and smooth expansion of business in the global market. In this case, entrepreneurs are struggling to create an effective business strategy to sell and market the product in the global market. This can affect the business in terms of reaching its organisational goals in a competitive market.           </w:t>
      </w:r>
    </w:p>
    <w:p w:rsidR="0036213E" w:rsidRPr="002C7D57" w:rsidRDefault="0036213E" w:rsidP="00757B74">
      <w:pPr>
        <w:pStyle w:val="Normal1"/>
        <w:spacing w:line="360" w:lineRule="auto"/>
        <w:jc w:val="both"/>
        <w:rPr>
          <w:rFonts w:eastAsia="Times New Roman"/>
          <w:b/>
          <w:sz w:val="24"/>
          <w:szCs w:val="24"/>
          <w:lang w:val="en-GB"/>
        </w:rPr>
      </w:pPr>
      <w:r w:rsidRPr="002C7D57">
        <w:rPr>
          <w:rFonts w:eastAsia="Times New Roman"/>
          <w:b/>
          <w:sz w:val="24"/>
          <w:szCs w:val="24"/>
          <w:lang w:val="en-GB"/>
        </w:rPr>
        <w:t xml:space="preserve">Lack of budget maintenance and generating revenues  </w:t>
      </w:r>
    </w:p>
    <w:p w:rsidR="0036213E" w:rsidRPr="002C7D57" w:rsidRDefault="0036213E" w:rsidP="00757B74">
      <w:pPr>
        <w:pStyle w:val="Normal1"/>
        <w:spacing w:line="360" w:lineRule="auto"/>
        <w:jc w:val="both"/>
        <w:rPr>
          <w:rFonts w:eastAsia="Times New Roman"/>
          <w:sz w:val="24"/>
          <w:szCs w:val="24"/>
          <w:lang w:val="en-GB"/>
        </w:rPr>
      </w:pPr>
      <w:r w:rsidRPr="002C7D57">
        <w:rPr>
          <w:rFonts w:eastAsia="Times New Roman"/>
          <w:sz w:val="24"/>
          <w:szCs w:val="24"/>
          <w:lang w:val="en-GB"/>
        </w:rPr>
        <w:t xml:space="preserve">In the case of adopting entrepreneurship in the organisation, it is important to provide people training to employees. In this instance, the lack of capital for training has resulted in creating issues for organisations in developing entrepreneurship. As per the view of O’Reilly and Binns (2019), proper budget maintenance drives performance growth to organisations in terms of developing market growth by acquiring new customers. Hence, the increasing issues of budget maintenance have been affecting the performance of entrepreneurs which also has reflected in the decreasing revenue generation of the organisation.  </w:t>
      </w:r>
    </w:p>
    <w:p w:rsidR="0036213E" w:rsidRPr="002C7D57" w:rsidRDefault="0036213E" w:rsidP="00757B74">
      <w:pPr>
        <w:pStyle w:val="Heading2"/>
        <w:rPr>
          <w:rFonts w:ascii="Arial" w:hAnsi="Arial" w:cs="Arial"/>
        </w:rPr>
      </w:pPr>
      <w:bookmarkStart w:id="52" w:name="_Toc123550981"/>
      <w:bookmarkStart w:id="53" w:name="_Toc124267955"/>
      <w:r w:rsidRPr="002C7D57">
        <w:rPr>
          <w:rFonts w:ascii="Arial" w:hAnsi="Arial" w:cs="Arial"/>
        </w:rPr>
        <w:t>2.5 Potential Strategies to increase the effectiveness of Business Planning in Entrepreneurial activities</w:t>
      </w:r>
      <w:bookmarkEnd w:id="52"/>
      <w:bookmarkEnd w:id="53"/>
    </w:p>
    <w:p w:rsidR="0036213E" w:rsidRPr="002C7D57" w:rsidRDefault="0036213E" w:rsidP="00757B74">
      <w:pPr>
        <w:pStyle w:val="Normal1"/>
        <w:spacing w:line="360" w:lineRule="auto"/>
        <w:jc w:val="both"/>
        <w:rPr>
          <w:rFonts w:eastAsia="Times New Roman"/>
          <w:sz w:val="24"/>
          <w:szCs w:val="24"/>
          <w:lang w:val="en-GB"/>
        </w:rPr>
      </w:pPr>
      <w:r w:rsidRPr="002C7D57">
        <w:rPr>
          <w:rFonts w:eastAsia="Times New Roman"/>
          <w:sz w:val="24"/>
          <w:szCs w:val="24"/>
          <w:lang w:val="en-GB"/>
        </w:rPr>
        <w:t xml:space="preserve">Based on the above discussion, it can be stated that for maintaining the flow of business operations and reducing the financial risks in business, it becomes important for entrepreneurs to implement some effective strategies.  As per the observations of Pasha </w:t>
      </w:r>
      <w:r w:rsidRPr="002C7D57">
        <w:rPr>
          <w:rFonts w:eastAsia="Times New Roman"/>
          <w:i/>
          <w:sz w:val="24"/>
          <w:szCs w:val="24"/>
          <w:lang w:val="en-GB"/>
        </w:rPr>
        <w:t>et al.</w:t>
      </w:r>
      <w:r w:rsidRPr="002C7D57">
        <w:rPr>
          <w:rFonts w:eastAsia="Times New Roman"/>
          <w:sz w:val="24"/>
          <w:szCs w:val="24"/>
          <w:lang w:val="en-GB"/>
        </w:rPr>
        <w:t xml:space="preserve"> (2020), effective business planning can be conducted from three levels including the strategic level, the tactical level and the operational level. Hence, improving the business planning techniques from these three domains can help the entrepreneurs of the 21st century to achieve organisational goals and reduce potential risk factors. </w:t>
      </w:r>
    </w:p>
    <w:p w:rsidR="0036213E" w:rsidRPr="002C7D57" w:rsidRDefault="0036213E" w:rsidP="00757B74">
      <w:pPr>
        <w:pStyle w:val="Heading3"/>
        <w:rPr>
          <w:rFonts w:ascii="Arial" w:hAnsi="Arial"/>
          <w:szCs w:val="24"/>
          <w:lang w:val="en-GB"/>
        </w:rPr>
      </w:pPr>
      <w:bookmarkStart w:id="54" w:name="_Toc123550982"/>
      <w:bookmarkStart w:id="55" w:name="_Toc124267956"/>
      <w:r w:rsidRPr="002C7D57">
        <w:rPr>
          <w:rFonts w:ascii="Arial" w:hAnsi="Arial"/>
          <w:szCs w:val="24"/>
          <w:lang w:val="en-GB"/>
        </w:rPr>
        <w:lastRenderedPageBreak/>
        <w:t>2.5.1. Improving the Strategic Level of Business Planning</w:t>
      </w:r>
      <w:bookmarkEnd w:id="54"/>
      <w:bookmarkEnd w:id="55"/>
    </w:p>
    <w:p w:rsidR="0036213E" w:rsidRPr="002C7D57" w:rsidRDefault="0036213E" w:rsidP="00757B74">
      <w:pPr>
        <w:pStyle w:val="Normal1"/>
        <w:spacing w:line="360" w:lineRule="auto"/>
        <w:jc w:val="both"/>
        <w:rPr>
          <w:rFonts w:eastAsia="Times New Roman"/>
          <w:sz w:val="24"/>
          <w:szCs w:val="24"/>
          <w:lang w:val="en-GB"/>
        </w:rPr>
      </w:pPr>
      <w:r w:rsidRPr="002C7D57">
        <w:rPr>
          <w:rFonts w:eastAsia="Times New Roman"/>
          <w:b/>
          <w:i/>
          <w:sz w:val="24"/>
          <w:szCs w:val="24"/>
          <w:lang w:val="en-GB"/>
        </w:rPr>
        <w:t>Developing a Market Analysis</w:t>
      </w:r>
    </w:p>
    <w:p w:rsidR="0036213E" w:rsidRPr="002C7D57" w:rsidRDefault="0036213E" w:rsidP="00757B74">
      <w:pPr>
        <w:pStyle w:val="Normal1"/>
        <w:spacing w:line="360" w:lineRule="auto"/>
        <w:jc w:val="both"/>
        <w:rPr>
          <w:rFonts w:eastAsia="Times New Roman"/>
          <w:sz w:val="24"/>
          <w:szCs w:val="24"/>
          <w:lang w:val="en-GB"/>
        </w:rPr>
      </w:pPr>
      <w:r w:rsidRPr="002C7D57">
        <w:rPr>
          <w:rFonts w:eastAsia="Times New Roman"/>
          <w:sz w:val="24"/>
          <w:szCs w:val="24"/>
          <w:lang w:val="en-GB"/>
        </w:rPr>
        <w:t xml:space="preserve">A thorough research of the existing markets based on various frameworks and models such as SWOT, PESTLE and VRIO helps entrepreneurs to get a detailed overview of both the external and internal environment of the organisation. In addition, strategic market research with help of Porter’s Five forces model becomes crucial for determining the position of the organisation within the respective industry (Anastasiu </w:t>
      </w:r>
      <w:r w:rsidRPr="002C7D57">
        <w:rPr>
          <w:rFonts w:eastAsia="Times New Roman"/>
          <w:i/>
          <w:sz w:val="24"/>
          <w:szCs w:val="24"/>
          <w:lang w:val="en-GB"/>
        </w:rPr>
        <w:t>et al.</w:t>
      </w:r>
      <w:r w:rsidRPr="002C7D57">
        <w:rPr>
          <w:rFonts w:eastAsia="Times New Roman"/>
          <w:sz w:val="24"/>
          <w:szCs w:val="24"/>
          <w:lang w:val="en-GB"/>
        </w:rPr>
        <w:t xml:space="preserve"> 2020). Thus, a market analysis may help in bringing clarity about the advantages and challenges that the business plan may face.  </w:t>
      </w:r>
    </w:p>
    <w:p w:rsidR="0036213E" w:rsidRPr="002C7D57" w:rsidRDefault="0036213E" w:rsidP="00757B74">
      <w:pPr>
        <w:pStyle w:val="Normal1"/>
        <w:spacing w:line="360" w:lineRule="auto"/>
        <w:jc w:val="both"/>
        <w:rPr>
          <w:rFonts w:eastAsia="Times New Roman"/>
          <w:sz w:val="24"/>
          <w:szCs w:val="24"/>
          <w:lang w:val="en-GB"/>
        </w:rPr>
      </w:pPr>
      <w:r w:rsidRPr="002C7D57">
        <w:rPr>
          <w:rFonts w:eastAsia="Times New Roman"/>
          <w:b/>
          <w:i/>
          <w:sz w:val="24"/>
          <w:szCs w:val="24"/>
          <w:lang w:val="en-GB"/>
        </w:rPr>
        <w:t>Identifying the target consumer segment within the industry</w:t>
      </w:r>
    </w:p>
    <w:p w:rsidR="0036213E" w:rsidRPr="002C7D57" w:rsidRDefault="0036213E" w:rsidP="00757B74">
      <w:pPr>
        <w:pStyle w:val="Normal1"/>
        <w:spacing w:line="360" w:lineRule="auto"/>
        <w:jc w:val="both"/>
        <w:rPr>
          <w:rFonts w:eastAsia="Times New Roman"/>
          <w:sz w:val="24"/>
          <w:szCs w:val="24"/>
          <w:lang w:val="en-GB"/>
        </w:rPr>
      </w:pPr>
      <w:r w:rsidRPr="002C7D57">
        <w:rPr>
          <w:rFonts w:eastAsia="Times New Roman"/>
          <w:sz w:val="24"/>
          <w:szCs w:val="24"/>
          <w:lang w:val="en-GB"/>
        </w:rPr>
        <w:t>Determining the target consumer segment increases the appropriateness of the business plan. In association with STP Analysis, the entrepreneurs can effectively analyse the requirements of the target population from both their behavioural and psychographic perspectives. As a result, they can eventually modify the idea of their new products or services accordingly.</w:t>
      </w:r>
    </w:p>
    <w:p w:rsidR="0036213E" w:rsidRPr="002C7D57" w:rsidRDefault="0036213E" w:rsidP="00757B74">
      <w:pPr>
        <w:pStyle w:val="Heading3"/>
        <w:rPr>
          <w:rFonts w:ascii="Arial" w:hAnsi="Arial"/>
          <w:i/>
          <w:szCs w:val="24"/>
          <w:lang w:val="en-GB"/>
        </w:rPr>
      </w:pPr>
      <w:bookmarkStart w:id="56" w:name="_Toc123550983"/>
      <w:bookmarkStart w:id="57" w:name="_Toc124267957"/>
      <w:r w:rsidRPr="002C7D57">
        <w:rPr>
          <w:rFonts w:ascii="Arial" w:hAnsi="Arial"/>
          <w:szCs w:val="24"/>
          <w:lang w:val="en-GB"/>
        </w:rPr>
        <w:t>2.5.2. Modifying the Operational level of busin</w:t>
      </w:r>
      <w:r w:rsidRPr="002C7D57">
        <w:rPr>
          <w:rFonts w:ascii="Arial" w:hAnsi="Arial"/>
          <w:i/>
          <w:szCs w:val="24"/>
          <w:lang w:val="en-GB"/>
        </w:rPr>
        <w:t>ess planning</w:t>
      </w:r>
      <w:bookmarkEnd w:id="56"/>
      <w:bookmarkEnd w:id="57"/>
    </w:p>
    <w:p w:rsidR="0036213E" w:rsidRPr="002C7D57" w:rsidRDefault="0036213E" w:rsidP="00757B74">
      <w:pPr>
        <w:pStyle w:val="Normal1"/>
        <w:spacing w:line="360" w:lineRule="auto"/>
        <w:jc w:val="both"/>
        <w:rPr>
          <w:rFonts w:eastAsia="Times New Roman"/>
          <w:b/>
          <w:i/>
          <w:sz w:val="24"/>
          <w:szCs w:val="24"/>
          <w:lang w:val="en-GB"/>
        </w:rPr>
      </w:pPr>
      <w:r w:rsidRPr="002C7D57">
        <w:rPr>
          <w:rFonts w:eastAsia="Times New Roman"/>
          <w:b/>
          <w:i/>
          <w:sz w:val="24"/>
          <w:szCs w:val="24"/>
          <w:lang w:val="en-GB"/>
        </w:rPr>
        <w:t>Planning the Budgetary and Financial constraints</w:t>
      </w:r>
    </w:p>
    <w:p w:rsidR="0036213E" w:rsidRPr="002C7D57" w:rsidRDefault="0036213E" w:rsidP="00757B74">
      <w:pPr>
        <w:pStyle w:val="Normal1"/>
        <w:spacing w:line="360" w:lineRule="auto"/>
        <w:jc w:val="both"/>
        <w:rPr>
          <w:rFonts w:eastAsia="Times New Roman"/>
          <w:b/>
          <w:i/>
          <w:sz w:val="24"/>
          <w:szCs w:val="24"/>
          <w:lang w:val="en-GB"/>
        </w:rPr>
      </w:pPr>
      <w:r w:rsidRPr="002C7D57">
        <w:rPr>
          <w:rFonts w:eastAsia="Times New Roman"/>
          <w:sz w:val="24"/>
          <w:szCs w:val="24"/>
          <w:lang w:val="en-GB"/>
        </w:rPr>
        <w:t xml:space="preserve">The role of budgetary planning becomes a crucial aspect in dealing with financial constraints. In the views of Chugunov and Makohon (2019), based on the fiscal strategy, it becomes essential for entrepreneurs to assess their financial resources, determine their expenses and set financial goals accordingly. In addition, reviewing the budget on a regular basis may also help the entrepreneurs to optimise the cost and resources. </w:t>
      </w:r>
    </w:p>
    <w:p w:rsidR="0036213E" w:rsidRPr="002C7D57" w:rsidRDefault="0036213E" w:rsidP="00757B74">
      <w:pPr>
        <w:pStyle w:val="Normal1"/>
        <w:spacing w:line="360" w:lineRule="auto"/>
        <w:jc w:val="both"/>
        <w:rPr>
          <w:rFonts w:eastAsia="Times New Roman"/>
          <w:sz w:val="24"/>
          <w:szCs w:val="24"/>
          <w:lang w:val="en-GB"/>
        </w:rPr>
      </w:pPr>
      <w:r w:rsidRPr="002C7D57">
        <w:rPr>
          <w:rFonts w:eastAsia="Times New Roman"/>
          <w:b/>
          <w:i/>
          <w:sz w:val="24"/>
          <w:szCs w:val="24"/>
          <w:lang w:val="en-GB"/>
        </w:rPr>
        <w:t>Conducting Competitor Analysis</w:t>
      </w:r>
    </w:p>
    <w:p w:rsidR="0036213E" w:rsidRPr="002C7D57" w:rsidRDefault="0036213E" w:rsidP="00757B74">
      <w:pPr>
        <w:pStyle w:val="Normal1"/>
        <w:spacing w:line="360" w:lineRule="auto"/>
        <w:jc w:val="both"/>
        <w:rPr>
          <w:rFonts w:eastAsia="Times New Roman"/>
          <w:sz w:val="24"/>
          <w:szCs w:val="24"/>
          <w:lang w:val="en-GB"/>
        </w:rPr>
      </w:pPr>
      <w:r w:rsidRPr="002C7D57">
        <w:rPr>
          <w:rFonts w:eastAsia="Times New Roman"/>
          <w:sz w:val="24"/>
          <w:szCs w:val="24"/>
          <w:lang w:val="en-GB"/>
        </w:rPr>
        <w:t xml:space="preserve">Performing a competitor analysis in the process of business planning helps an entrepreneur to get a better insight into the industry and identify the areas of improvement. In addition, as per Bogers </w:t>
      </w:r>
      <w:r w:rsidRPr="002C7D57">
        <w:rPr>
          <w:rFonts w:eastAsia="Times New Roman"/>
          <w:i/>
          <w:sz w:val="24"/>
          <w:szCs w:val="24"/>
          <w:lang w:val="en-GB"/>
        </w:rPr>
        <w:t>et al.</w:t>
      </w:r>
      <w:r w:rsidRPr="002C7D57">
        <w:rPr>
          <w:rFonts w:eastAsia="Times New Roman"/>
          <w:sz w:val="24"/>
          <w:szCs w:val="24"/>
          <w:lang w:val="en-GB"/>
        </w:rPr>
        <w:t xml:space="preserve"> (2019), a competitor analysis helps the business plan to become more dynamic in terms of analysing the marketing strategies and pricing policies for the business. Hence, it can be stated that conducting a competitor analysis may help modern entrepreneurs too to increase their competitiveness on global platforms and ensure the feasibility of their business plan. </w:t>
      </w:r>
    </w:p>
    <w:p w:rsidR="0036213E" w:rsidRPr="002C7D57" w:rsidRDefault="0036213E" w:rsidP="00757B74">
      <w:pPr>
        <w:pStyle w:val="Heading3"/>
        <w:rPr>
          <w:rFonts w:ascii="Arial" w:hAnsi="Arial"/>
          <w:szCs w:val="24"/>
          <w:lang w:val="en-GB"/>
        </w:rPr>
      </w:pPr>
      <w:bookmarkStart w:id="58" w:name="_Toc123550984"/>
      <w:bookmarkStart w:id="59" w:name="_Toc124267958"/>
      <w:r w:rsidRPr="002C7D57">
        <w:rPr>
          <w:rFonts w:ascii="Arial" w:hAnsi="Arial"/>
          <w:szCs w:val="24"/>
          <w:lang w:val="en-GB"/>
        </w:rPr>
        <w:lastRenderedPageBreak/>
        <w:t>2.5.3. Rectification in the Tactical Levels of Business Planning</w:t>
      </w:r>
      <w:bookmarkEnd w:id="58"/>
      <w:bookmarkEnd w:id="59"/>
    </w:p>
    <w:p w:rsidR="0036213E" w:rsidRPr="002C7D57" w:rsidRDefault="0036213E" w:rsidP="00757B74">
      <w:pPr>
        <w:pStyle w:val="Normal1"/>
        <w:spacing w:line="360" w:lineRule="auto"/>
        <w:jc w:val="both"/>
        <w:rPr>
          <w:rFonts w:eastAsia="Times New Roman"/>
          <w:b/>
          <w:i/>
          <w:sz w:val="24"/>
          <w:szCs w:val="24"/>
          <w:lang w:val="en-GB"/>
        </w:rPr>
      </w:pPr>
      <w:r w:rsidRPr="002C7D57">
        <w:rPr>
          <w:rFonts w:eastAsia="Times New Roman"/>
          <w:b/>
          <w:i/>
          <w:sz w:val="24"/>
          <w:szCs w:val="24"/>
          <w:lang w:val="en-GB"/>
        </w:rPr>
        <w:t>Conducting Frequent Risk Analysis</w:t>
      </w:r>
    </w:p>
    <w:p w:rsidR="0036213E" w:rsidRPr="002C7D57" w:rsidRDefault="0036213E" w:rsidP="00757B74">
      <w:pPr>
        <w:pStyle w:val="Normal1"/>
        <w:spacing w:line="360" w:lineRule="auto"/>
        <w:jc w:val="both"/>
        <w:rPr>
          <w:rFonts w:eastAsia="Times New Roman"/>
          <w:sz w:val="24"/>
          <w:szCs w:val="24"/>
          <w:lang w:val="en-GB"/>
        </w:rPr>
      </w:pPr>
      <w:r w:rsidRPr="002C7D57">
        <w:rPr>
          <w:rFonts w:eastAsia="Times New Roman"/>
          <w:sz w:val="24"/>
          <w:szCs w:val="24"/>
          <w:lang w:val="en-GB"/>
        </w:rPr>
        <w:t xml:space="preserve">Frequent risk analysis appears to play the most crucial role in improving a business. According to Shad </w:t>
      </w:r>
      <w:r w:rsidRPr="002C7D57">
        <w:rPr>
          <w:rFonts w:eastAsia="Times New Roman"/>
          <w:i/>
          <w:sz w:val="24"/>
          <w:szCs w:val="24"/>
          <w:lang w:val="en-GB"/>
        </w:rPr>
        <w:t>et al.</w:t>
      </w:r>
      <w:r w:rsidRPr="002C7D57">
        <w:rPr>
          <w:rFonts w:eastAsia="Times New Roman"/>
          <w:sz w:val="24"/>
          <w:szCs w:val="24"/>
          <w:lang w:val="en-GB"/>
        </w:rPr>
        <w:t xml:space="preserve"> (2019), frequent risk analysis with corporate business planning helps to avoid unwanted situations and maintain the flow of business. In addition, it also adds to the sustainable development of economic growth. In this aspect, the risk management model with its four stages may become effective. The four stages of the </w:t>
      </w:r>
      <w:r w:rsidRPr="002C7D57">
        <w:rPr>
          <w:rFonts w:eastAsia="Times New Roman"/>
          <w:b/>
          <w:i/>
          <w:sz w:val="24"/>
          <w:szCs w:val="24"/>
          <w:lang w:val="en-GB"/>
        </w:rPr>
        <w:t>Risk Management Model</w:t>
      </w:r>
      <w:r w:rsidRPr="002C7D57">
        <w:rPr>
          <w:rFonts w:eastAsia="Times New Roman"/>
          <w:sz w:val="24"/>
          <w:szCs w:val="24"/>
          <w:lang w:val="en-GB"/>
        </w:rPr>
        <w:t xml:space="preserve"> include Risk Acceptance, Risk Transference, Risk Avoidance and Risk Reduction. Based on these four strategies, the entrepreneurs would be able to gain a competitive advantage and reduce both financial and operational risks.  </w:t>
      </w:r>
    </w:p>
    <w:p w:rsidR="0036213E" w:rsidRPr="002C7D57" w:rsidRDefault="0036213E" w:rsidP="00757B74">
      <w:pPr>
        <w:pStyle w:val="Normal1"/>
        <w:spacing w:line="360" w:lineRule="auto"/>
        <w:jc w:val="center"/>
        <w:rPr>
          <w:rFonts w:eastAsia="Times New Roman"/>
          <w:sz w:val="24"/>
          <w:szCs w:val="24"/>
          <w:lang w:val="en-GB"/>
        </w:rPr>
      </w:pPr>
      <w:r w:rsidRPr="002C7D57">
        <w:rPr>
          <w:rFonts w:eastAsia="Times New Roman"/>
          <w:noProof/>
          <w:sz w:val="24"/>
          <w:szCs w:val="24"/>
        </w:rPr>
        <w:drawing>
          <wp:inline distT="0" distB="0" distL="0" distR="0">
            <wp:extent cx="5486400" cy="2324100"/>
            <wp:effectExtent l="0" t="0" r="0" b="0"/>
            <wp:docPr id="17"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36213E" w:rsidRPr="002C7D57" w:rsidRDefault="0036213E" w:rsidP="006E6E23">
      <w:pPr>
        <w:pStyle w:val="Heading4"/>
      </w:pPr>
      <w:bookmarkStart w:id="60" w:name="_Toc123550999"/>
      <w:bookmarkStart w:id="61" w:name="_Toc132885906"/>
      <w:r w:rsidRPr="002C7D57">
        <w:t>Figure 2.4: Four Stages of Risk Management</w:t>
      </w:r>
      <w:bookmarkEnd w:id="60"/>
      <w:bookmarkEnd w:id="61"/>
    </w:p>
    <w:p w:rsidR="0036213E" w:rsidRPr="002C7D57" w:rsidRDefault="0036213E" w:rsidP="00757B74">
      <w:pPr>
        <w:pStyle w:val="Normal1"/>
        <w:spacing w:line="360" w:lineRule="auto"/>
        <w:jc w:val="center"/>
        <w:rPr>
          <w:rFonts w:eastAsia="Times New Roman"/>
          <w:sz w:val="24"/>
          <w:szCs w:val="24"/>
          <w:lang w:val="en-GB"/>
        </w:rPr>
      </w:pPr>
      <w:r w:rsidRPr="002C7D57">
        <w:rPr>
          <w:rFonts w:eastAsia="Times New Roman"/>
          <w:sz w:val="24"/>
          <w:szCs w:val="24"/>
          <w:lang w:val="en-GB"/>
        </w:rPr>
        <w:t>(</w:t>
      </w:r>
      <w:r w:rsidR="00CC40B1" w:rsidRPr="002C7D57">
        <w:rPr>
          <w:rFonts w:eastAsia="Times New Roman"/>
          <w:sz w:val="24"/>
          <w:szCs w:val="24"/>
          <w:lang w:val="en-GB"/>
        </w:rPr>
        <w:t>Source: Created</w:t>
      </w:r>
      <w:r w:rsidRPr="002C7D57">
        <w:rPr>
          <w:rFonts w:eastAsia="Times New Roman"/>
          <w:sz w:val="24"/>
          <w:szCs w:val="24"/>
          <w:lang w:val="en-GB"/>
        </w:rPr>
        <w:t xml:space="preserve"> by the Author)</w:t>
      </w:r>
    </w:p>
    <w:p w:rsidR="0036213E" w:rsidRPr="002C7D57" w:rsidRDefault="0036213E" w:rsidP="00757B74">
      <w:pPr>
        <w:pStyle w:val="Normal1"/>
        <w:spacing w:line="360" w:lineRule="auto"/>
        <w:jc w:val="both"/>
        <w:rPr>
          <w:rFonts w:eastAsia="Times New Roman"/>
          <w:sz w:val="24"/>
          <w:szCs w:val="24"/>
          <w:lang w:val="en-GB"/>
        </w:rPr>
      </w:pPr>
      <w:r w:rsidRPr="002C7D57">
        <w:rPr>
          <w:rFonts w:eastAsia="Times New Roman"/>
          <w:b/>
          <w:i/>
          <w:sz w:val="24"/>
          <w:szCs w:val="24"/>
          <w:lang w:val="en-GB"/>
        </w:rPr>
        <w:t>Developing a contingency plan</w:t>
      </w:r>
    </w:p>
    <w:p w:rsidR="0036213E" w:rsidRPr="002C7D57" w:rsidRDefault="0036213E" w:rsidP="00757B74">
      <w:pPr>
        <w:pStyle w:val="Normal1"/>
        <w:spacing w:line="360" w:lineRule="auto"/>
        <w:jc w:val="both"/>
        <w:rPr>
          <w:rFonts w:eastAsia="Times New Roman"/>
          <w:sz w:val="24"/>
          <w:szCs w:val="24"/>
          <w:lang w:val="en-GB"/>
        </w:rPr>
      </w:pPr>
      <w:r w:rsidRPr="002C7D57">
        <w:rPr>
          <w:rFonts w:eastAsia="Times New Roman"/>
          <w:sz w:val="24"/>
          <w:szCs w:val="24"/>
          <w:lang w:val="en-GB"/>
        </w:rPr>
        <w:t xml:space="preserve">In business planning, Contingency planning refers to setting a course of action that helps to design effective responses towards a particular crisis or a complicated situation. Hence, based on the findings of frequent risk analysis, it becomes essential for entrepreneurs to develop a contingency plan. According to the observations of Obrenovic </w:t>
      </w:r>
      <w:r w:rsidRPr="002C7D57">
        <w:rPr>
          <w:rFonts w:eastAsia="Times New Roman"/>
          <w:i/>
          <w:sz w:val="24"/>
          <w:szCs w:val="24"/>
          <w:lang w:val="en-GB"/>
        </w:rPr>
        <w:t>et al.</w:t>
      </w:r>
      <w:r w:rsidRPr="002C7D57">
        <w:rPr>
          <w:rFonts w:eastAsia="Times New Roman"/>
          <w:sz w:val="24"/>
          <w:szCs w:val="24"/>
          <w:lang w:val="en-GB"/>
        </w:rPr>
        <w:t xml:space="preserve"> (2020), the development contingency plan helps business executives to sustain their business operations and increase productivity in times of crisis. In this aspect, </w:t>
      </w:r>
      <w:r w:rsidRPr="002C7D57">
        <w:rPr>
          <w:rFonts w:eastAsia="Times New Roman"/>
          <w:b/>
          <w:i/>
          <w:sz w:val="24"/>
          <w:szCs w:val="24"/>
          <w:lang w:val="en-GB"/>
        </w:rPr>
        <w:t>Fiedler’s Contingency Model</w:t>
      </w:r>
      <w:r w:rsidRPr="002C7D57">
        <w:rPr>
          <w:rFonts w:eastAsia="Times New Roman"/>
          <w:sz w:val="24"/>
          <w:szCs w:val="24"/>
          <w:lang w:val="en-GB"/>
        </w:rPr>
        <w:t xml:space="preserve"> becomes effective. According to Le </w:t>
      </w:r>
      <w:r w:rsidRPr="002C7D57">
        <w:rPr>
          <w:rFonts w:eastAsia="Times New Roman"/>
          <w:i/>
          <w:sz w:val="24"/>
          <w:szCs w:val="24"/>
          <w:lang w:val="en-GB"/>
        </w:rPr>
        <w:t>et al.</w:t>
      </w:r>
      <w:r w:rsidRPr="002C7D57">
        <w:rPr>
          <w:rFonts w:eastAsia="Times New Roman"/>
          <w:sz w:val="24"/>
          <w:szCs w:val="24"/>
          <w:lang w:val="en-GB"/>
        </w:rPr>
        <w:t xml:space="preserve"> (2021), this model helps to analyse the characteristics of the present situation. Thus, it can be stated that it helps to determine leadership and managerial directions befitting the present situation. </w:t>
      </w:r>
    </w:p>
    <w:p w:rsidR="0036213E" w:rsidRPr="002C7D57" w:rsidRDefault="0036213E" w:rsidP="00757B74">
      <w:pPr>
        <w:pStyle w:val="Heading2"/>
        <w:rPr>
          <w:rFonts w:ascii="Arial" w:hAnsi="Arial" w:cs="Arial"/>
        </w:rPr>
      </w:pPr>
      <w:bookmarkStart w:id="62" w:name="_Toc123550985"/>
      <w:bookmarkStart w:id="63" w:name="_Toc124267959"/>
      <w:r w:rsidRPr="002C7D57">
        <w:rPr>
          <w:rFonts w:ascii="Arial" w:hAnsi="Arial" w:cs="Arial"/>
        </w:rPr>
        <w:lastRenderedPageBreak/>
        <w:t>2.6 Theoretical Perspectives</w:t>
      </w:r>
      <w:bookmarkEnd w:id="62"/>
      <w:bookmarkEnd w:id="63"/>
    </w:p>
    <w:p w:rsidR="0036213E" w:rsidRPr="002C7D57" w:rsidRDefault="0036213E" w:rsidP="00757B74">
      <w:pPr>
        <w:pStyle w:val="Heading3"/>
        <w:rPr>
          <w:rFonts w:ascii="Arial" w:hAnsi="Arial"/>
          <w:szCs w:val="24"/>
          <w:lang w:val="en-GB"/>
        </w:rPr>
      </w:pPr>
      <w:bookmarkStart w:id="64" w:name="_Toc123550986"/>
      <w:bookmarkStart w:id="65" w:name="_Toc124267960"/>
      <w:r w:rsidRPr="002C7D57">
        <w:rPr>
          <w:rFonts w:ascii="Arial" w:hAnsi="Arial"/>
          <w:szCs w:val="24"/>
          <w:lang w:val="en-GB"/>
        </w:rPr>
        <w:t>2.6.1. Diffusion of Innovation Theory</w:t>
      </w:r>
      <w:bookmarkEnd w:id="64"/>
      <w:bookmarkEnd w:id="65"/>
    </w:p>
    <w:p w:rsidR="0036213E" w:rsidRPr="002C7D57" w:rsidRDefault="0036213E" w:rsidP="00757B74">
      <w:pPr>
        <w:pStyle w:val="Normal1"/>
        <w:spacing w:line="360" w:lineRule="auto"/>
        <w:jc w:val="center"/>
        <w:rPr>
          <w:rFonts w:eastAsia="Times New Roman"/>
          <w:b/>
          <w:sz w:val="24"/>
          <w:szCs w:val="24"/>
          <w:lang w:val="en-GB"/>
        </w:rPr>
      </w:pPr>
      <w:r w:rsidRPr="002C7D57">
        <w:rPr>
          <w:rFonts w:eastAsia="Times New Roman"/>
          <w:b/>
          <w:noProof/>
          <w:sz w:val="24"/>
          <w:szCs w:val="24"/>
        </w:rPr>
        <w:drawing>
          <wp:inline distT="114300" distB="114300" distL="114300" distR="114300">
            <wp:extent cx="5731200" cy="2032000"/>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5" name="image3.png"/>
                    <pic:cNvPicPr/>
                  </pic:nvPicPr>
                  <pic:blipFill>
                    <a:blip r:embed="rId24"/>
                    <a:stretch>
                      <a:fillRect/>
                    </a:stretch>
                  </pic:blipFill>
                  <pic:spPr>
                    <a:xfrm>
                      <a:off x="0" y="0"/>
                      <a:ext cx="5731200" cy="2032000"/>
                    </a:xfrm>
                    <a:prstGeom prst="rect">
                      <a:avLst/>
                    </a:prstGeom>
                  </pic:spPr>
                </pic:pic>
              </a:graphicData>
            </a:graphic>
          </wp:inline>
        </w:drawing>
      </w:r>
    </w:p>
    <w:p w:rsidR="0036213E" w:rsidRPr="002C7D57" w:rsidRDefault="0036213E" w:rsidP="006E6E23">
      <w:pPr>
        <w:pStyle w:val="Heading4"/>
      </w:pPr>
      <w:bookmarkStart w:id="66" w:name="_Toc123551000"/>
      <w:bookmarkStart w:id="67" w:name="_Toc132885907"/>
      <w:r w:rsidRPr="002C7D57">
        <w:t>Figure 2.5.: Diffusion of Innovations Theory</w:t>
      </w:r>
      <w:bookmarkEnd w:id="66"/>
      <w:bookmarkEnd w:id="67"/>
    </w:p>
    <w:p w:rsidR="0036213E" w:rsidRPr="002C7D57" w:rsidRDefault="0036213E" w:rsidP="00757B74">
      <w:pPr>
        <w:pStyle w:val="Normal1"/>
        <w:spacing w:line="360" w:lineRule="auto"/>
        <w:jc w:val="center"/>
        <w:rPr>
          <w:rFonts w:eastAsia="Times New Roman"/>
          <w:b/>
          <w:sz w:val="24"/>
          <w:szCs w:val="24"/>
          <w:lang w:val="en-GB"/>
        </w:rPr>
      </w:pPr>
      <w:r w:rsidRPr="002C7D57">
        <w:rPr>
          <w:rFonts w:eastAsia="Times New Roman"/>
          <w:b/>
          <w:sz w:val="24"/>
          <w:szCs w:val="24"/>
          <w:lang w:val="en-GB"/>
        </w:rPr>
        <w:t xml:space="preserve">(Source: </w:t>
      </w:r>
      <w:r w:rsidRPr="002C7D57">
        <w:rPr>
          <w:rFonts w:eastAsia="Times New Roman"/>
          <w:sz w:val="24"/>
          <w:szCs w:val="24"/>
          <w:lang w:val="en-GB"/>
        </w:rPr>
        <w:t xml:space="preserve">García-Avilés </w:t>
      </w:r>
      <w:r w:rsidRPr="002C7D57">
        <w:rPr>
          <w:rFonts w:eastAsia="Times New Roman"/>
          <w:i/>
          <w:sz w:val="24"/>
          <w:szCs w:val="24"/>
          <w:lang w:val="en-GB"/>
        </w:rPr>
        <w:t>et al.</w:t>
      </w:r>
      <w:r w:rsidRPr="002C7D57">
        <w:rPr>
          <w:rFonts w:eastAsia="Times New Roman"/>
          <w:sz w:val="24"/>
          <w:szCs w:val="24"/>
          <w:lang w:val="en-GB"/>
        </w:rPr>
        <w:t xml:space="preserve"> 2019</w:t>
      </w:r>
      <w:r w:rsidRPr="002C7D57">
        <w:rPr>
          <w:rFonts w:eastAsia="Times New Roman"/>
          <w:b/>
          <w:sz w:val="24"/>
          <w:szCs w:val="24"/>
          <w:lang w:val="en-GB"/>
        </w:rPr>
        <w:t>)</w:t>
      </w:r>
    </w:p>
    <w:p w:rsidR="0036213E" w:rsidRPr="002C7D57" w:rsidRDefault="0036213E" w:rsidP="00757B74">
      <w:pPr>
        <w:pStyle w:val="Normal1"/>
        <w:spacing w:line="360" w:lineRule="auto"/>
        <w:jc w:val="both"/>
        <w:rPr>
          <w:rFonts w:eastAsia="Times New Roman"/>
          <w:sz w:val="24"/>
          <w:szCs w:val="24"/>
          <w:lang w:val="en-GB"/>
        </w:rPr>
      </w:pPr>
      <w:r w:rsidRPr="002C7D57">
        <w:rPr>
          <w:rFonts w:eastAsia="Times New Roman"/>
          <w:sz w:val="24"/>
          <w:szCs w:val="24"/>
          <w:lang w:val="en-GB"/>
        </w:rPr>
        <w:t xml:space="preserve">The Diffusion of Innovations theory focuses on the identification of early influences that helps to accelerate the acceptance of consumers towards a new product or service. According to the findings of García-Avilés </w:t>
      </w:r>
      <w:r w:rsidRPr="002C7D57">
        <w:rPr>
          <w:rFonts w:eastAsia="Times New Roman"/>
          <w:i/>
          <w:sz w:val="24"/>
          <w:szCs w:val="24"/>
          <w:lang w:val="en-GB"/>
        </w:rPr>
        <w:t>et al.</w:t>
      </w:r>
      <w:r w:rsidRPr="002C7D57">
        <w:rPr>
          <w:rFonts w:eastAsia="Times New Roman"/>
          <w:sz w:val="24"/>
          <w:szCs w:val="24"/>
          <w:lang w:val="en-GB"/>
        </w:rPr>
        <w:t xml:space="preserve"> (2019), the theory suggests that a new idea or service achieves its momentum within the respective market in respect of a specific population within the society and fades away over time as well. Accordingly, the key factors of this theory have included the early adopters, the laggards, the early majority and the late majority. The early adopters help to increase the acceptance of the new product within the target market and the late majority helps to sustain the demand for the specific product within the specific population of the adjacent society.  Following this context, it becomes essential for entrepreneurs that they consider thorough market research and segment the target audience accordingly to increase the success and feasibility of their new business plans.  </w:t>
      </w:r>
    </w:p>
    <w:p w:rsidR="0036213E" w:rsidRPr="002C7D57" w:rsidRDefault="0036213E" w:rsidP="00757B74">
      <w:pPr>
        <w:pStyle w:val="Heading3"/>
        <w:rPr>
          <w:rFonts w:ascii="Arial" w:hAnsi="Arial"/>
          <w:szCs w:val="24"/>
          <w:lang w:val="en-GB"/>
        </w:rPr>
      </w:pPr>
      <w:bookmarkStart w:id="68" w:name="_Toc123550987"/>
      <w:bookmarkStart w:id="69" w:name="_Toc124267961"/>
      <w:r w:rsidRPr="002C7D57">
        <w:rPr>
          <w:rFonts w:ascii="Arial" w:hAnsi="Arial"/>
          <w:szCs w:val="24"/>
          <w:lang w:val="en-GB"/>
        </w:rPr>
        <w:lastRenderedPageBreak/>
        <w:t>2.6.2. Consumer-Behaviour Theory</w:t>
      </w:r>
      <w:bookmarkEnd w:id="68"/>
      <w:bookmarkEnd w:id="69"/>
    </w:p>
    <w:p w:rsidR="0036213E" w:rsidRPr="002C7D57" w:rsidRDefault="0036213E" w:rsidP="00757B74">
      <w:pPr>
        <w:pStyle w:val="Normal1"/>
        <w:spacing w:line="360" w:lineRule="auto"/>
        <w:jc w:val="center"/>
        <w:rPr>
          <w:rFonts w:eastAsia="Times New Roman"/>
          <w:sz w:val="24"/>
          <w:szCs w:val="24"/>
          <w:lang w:val="en-GB"/>
        </w:rPr>
      </w:pPr>
      <w:r w:rsidRPr="002C7D57">
        <w:rPr>
          <w:rFonts w:eastAsia="Times New Roman"/>
          <w:noProof/>
          <w:sz w:val="24"/>
          <w:szCs w:val="24"/>
        </w:rPr>
        <w:drawing>
          <wp:inline distT="114300" distB="114300" distL="114300" distR="114300">
            <wp:extent cx="5731200" cy="2997200"/>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9" name="image2.png"/>
                    <pic:cNvPicPr/>
                  </pic:nvPicPr>
                  <pic:blipFill>
                    <a:blip r:embed="rId25"/>
                    <a:stretch>
                      <a:fillRect/>
                    </a:stretch>
                  </pic:blipFill>
                  <pic:spPr>
                    <a:xfrm>
                      <a:off x="0" y="0"/>
                      <a:ext cx="5731200" cy="2997200"/>
                    </a:xfrm>
                    <a:prstGeom prst="rect">
                      <a:avLst/>
                    </a:prstGeom>
                  </pic:spPr>
                </pic:pic>
              </a:graphicData>
            </a:graphic>
          </wp:inline>
        </w:drawing>
      </w:r>
    </w:p>
    <w:p w:rsidR="0036213E" w:rsidRPr="002C7D57" w:rsidRDefault="0036213E" w:rsidP="006E6E23">
      <w:pPr>
        <w:pStyle w:val="Heading4"/>
      </w:pPr>
      <w:bookmarkStart w:id="70" w:name="_Toc123551001"/>
      <w:bookmarkStart w:id="71" w:name="_Toc132885908"/>
      <w:r w:rsidRPr="002C7D57">
        <w:t>Figure 2.6: Consumer Behaviour Model</w:t>
      </w:r>
      <w:bookmarkEnd w:id="70"/>
      <w:bookmarkEnd w:id="71"/>
    </w:p>
    <w:p w:rsidR="0036213E" w:rsidRPr="002C7D57" w:rsidRDefault="0036213E" w:rsidP="00757B74">
      <w:pPr>
        <w:pStyle w:val="Normal1"/>
        <w:spacing w:line="360" w:lineRule="auto"/>
        <w:jc w:val="center"/>
        <w:rPr>
          <w:rFonts w:eastAsia="Times New Roman"/>
          <w:sz w:val="24"/>
          <w:szCs w:val="24"/>
          <w:lang w:val="en-GB"/>
        </w:rPr>
      </w:pPr>
      <w:r w:rsidRPr="002C7D57">
        <w:rPr>
          <w:rFonts w:eastAsia="Times New Roman"/>
          <w:sz w:val="24"/>
          <w:szCs w:val="24"/>
          <w:lang w:val="en-GB"/>
        </w:rPr>
        <w:t>(Source: Giza and Wilk, 2021)</w:t>
      </w:r>
    </w:p>
    <w:p w:rsidR="0036213E" w:rsidRPr="002C7D57" w:rsidRDefault="0036213E" w:rsidP="00757B74">
      <w:pPr>
        <w:pStyle w:val="Normal1"/>
        <w:spacing w:line="360" w:lineRule="auto"/>
        <w:jc w:val="both"/>
        <w:rPr>
          <w:rFonts w:eastAsia="Times New Roman"/>
          <w:sz w:val="24"/>
          <w:szCs w:val="24"/>
          <w:lang w:val="en-GB"/>
        </w:rPr>
      </w:pPr>
      <w:r w:rsidRPr="002C7D57">
        <w:rPr>
          <w:rFonts w:eastAsia="Times New Roman"/>
          <w:sz w:val="24"/>
          <w:szCs w:val="24"/>
          <w:lang w:val="en-GB"/>
        </w:rPr>
        <w:t xml:space="preserve">The application of the consumer-behaviour theory also becomes essential as it helps to study the pattern of buying decisions and their purchasing attitude. As per the views of Giza and Wilk (2021), the consumer behaviour theory positively influences the buying behaviour of the customers and reduces uncertainties within the acceptance of the business plan among the target consumers. The theory suggests that consumer behaviour can be categorised into four segments including habitual buying, variety-seeking buying, dissonance-reducing buying and complex buying behaviour. Hence, the theory becomes essential for entrepreneurs in case of analysing the requirements of the target consumers and adopting the strategies of marketing accordingly. </w:t>
      </w:r>
    </w:p>
    <w:p w:rsidR="0036213E" w:rsidRPr="002C7D57" w:rsidRDefault="0036213E" w:rsidP="00757B74">
      <w:pPr>
        <w:pStyle w:val="Heading3"/>
        <w:rPr>
          <w:rFonts w:ascii="Arial" w:hAnsi="Arial"/>
          <w:szCs w:val="24"/>
          <w:lang w:val="en-GB"/>
        </w:rPr>
      </w:pPr>
      <w:bookmarkStart w:id="72" w:name="_Toc123550988"/>
      <w:bookmarkStart w:id="73" w:name="_Toc124267962"/>
      <w:r w:rsidRPr="002C7D57">
        <w:rPr>
          <w:rFonts w:ascii="Arial" w:hAnsi="Arial"/>
          <w:szCs w:val="24"/>
          <w:lang w:val="en-GB"/>
        </w:rPr>
        <w:lastRenderedPageBreak/>
        <w:t>2.6.3. Fiedler’s Contingency Model</w:t>
      </w:r>
      <w:bookmarkEnd w:id="72"/>
      <w:bookmarkEnd w:id="73"/>
    </w:p>
    <w:p w:rsidR="0036213E" w:rsidRPr="002C7D57" w:rsidRDefault="0036213E" w:rsidP="00757B74">
      <w:pPr>
        <w:pStyle w:val="Normal1"/>
        <w:spacing w:line="360" w:lineRule="auto"/>
        <w:jc w:val="center"/>
        <w:rPr>
          <w:rFonts w:eastAsia="Times New Roman"/>
          <w:sz w:val="24"/>
          <w:szCs w:val="24"/>
          <w:lang w:val="en-GB"/>
        </w:rPr>
      </w:pPr>
      <w:r w:rsidRPr="002C7D57">
        <w:rPr>
          <w:rFonts w:eastAsia="Times New Roman"/>
          <w:noProof/>
          <w:sz w:val="24"/>
          <w:szCs w:val="24"/>
        </w:rPr>
        <w:drawing>
          <wp:inline distT="114300" distB="114300" distL="114300" distR="114300">
            <wp:extent cx="5057775" cy="2924175"/>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26"/>
                    <a:stretch>
                      <a:fillRect/>
                    </a:stretch>
                  </pic:blipFill>
                  <pic:spPr>
                    <a:xfrm>
                      <a:off x="0" y="0"/>
                      <a:ext cx="5057775" cy="2924175"/>
                    </a:xfrm>
                    <a:prstGeom prst="rect">
                      <a:avLst/>
                    </a:prstGeom>
                  </pic:spPr>
                </pic:pic>
              </a:graphicData>
            </a:graphic>
          </wp:inline>
        </w:drawing>
      </w:r>
    </w:p>
    <w:p w:rsidR="0036213E" w:rsidRPr="002C7D57" w:rsidRDefault="0036213E" w:rsidP="006E6E23">
      <w:pPr>
        <w:pStyle w:val="Heading4"/>
      </w:pPr>
      <w:bookmarkStart w:id="74" w:name="_Toc123551002"/>
      <w:bookmarkStart w:id="75" w:name="_Toc132885909"/>
      <w:r w:rsidRPr="002C7D57">
        <w:t>Figure 2.7: Fiedler’s Contingency Model</w:t>
      </w:r>
      <w:bookmarkEnd w:id="74"/>
      <w:bookmarkEnd w:id="75"/>
    </w:p>
    <w:p w:rsidR="0036213E" w:rsidRPr="002C7D57" w:rsidRDefault="0036213E" w:rsidP="00757B74">
      <w:pPr>
        <w:pStyle w:val="Normal1"/>
        <w:spacing w:line="360" w:lineRule="auto"/>
        <w:jc w:val="center"/>
        <w:rPr>
          <w:rFonts w:eastAsia="Times New Roman"/>
          <w:sz w:val="24"/>
          <w:szCs w:val="24"/>
          <w:lang w:val="en-GB"/>
        </w:rPr>
      </w:pPr>
      <w:r w:rsidRPr="002C7D57">
        <w:rPr>
          <w:rFonts w:eastAsia="Times New Roman"/>
          <w:sz w:val="24"/>
          <w:szCs w:val="24"/>
          <w:lang w:val="en-GB"/>
        </w:rPr>
        <w:t>(Source: Shaikh and Shaikh, 2019)</w:t>
      </w:r>
    </w:p>
    <w:p w:rsidR="0036213E" w:rsidRPr="002C7D57" w:rsidRDefault="0036213E" w:rsidP="00757B74">
      <w:pPr>
        <w:pStyle w:val="Normal1"/>
        <w:spacing w:line="360" w:lineRule="auto"/>
        <w:jc w:val="both"/>
        <w:rPr>
          <w:rFonts w:eastAsia="Times New Roman"/>
          <w:sz w:val="24"/>
          <w:szCs w:val="24"/>
          <w:lang w:val="en-GB"/>
        </w:rPr>
      </w:pPr>
      <w:r w:rsidRPr="002C7D57">
        <w:rPr>
          <w:rFonts w:eastAsia="Times New Roman"/>
          <w:sz w:val="24"/>
          <w:szCs w:val="24"/>
          <w:lang w:val="en-GB"/>
        </w:rPr>
        <w:t>Analysing the contingency plans plays a significant role in reducing the risk factors and increasing the feasibility of a plan. In reducing the risk factors and undertaking an alternative measure, the application of Fiedler’s Contingency Model becomes appropriate. As per the observations of Musavinejad and Nastiezaie (2018</w:t>
      </w:r>
      <w:r w:rsidR="00A038C7" w:rsidRPr="002C7D57">
        <w:rPr>
          <w:rFonts w:eastAsia="Times New Roman"/>
          <w:sz w:val="24"/>
          <w:szCs w:val="24"/>
          <w:lang w:val="en-GB"/>
        </w:rPr>
        <w:t>), this</w:t>
      </w:r>
      <w:r w:rsidRPr="002C7D57">
        <w:rPr>
          <w:rFonts w:eastAsia="Times New Roman"/>
          <w:sz w:val="24"/>
          <w:szCs w:val="24"/>
          <w:lang w:val="en-GB"/>
        </w:rPr>
        <w:t xml:space="preserve"> contingency model suggests that in order to emerge as an effective business executive or organisational leader, it becomes essential to assess the situation and determine the current direction for strategic leadership. Accordingly, the major elements of this contingency model have included leadership style exhibited by entrepreneurial leaders, situational variables, and relationship management between leadership styles and situations. As per the observations of Shaikh and Shaikh (2019), Fiedler’s contingency model in association with situational leadership theory helps entrepreneurial leaders to increase the dynamic approach within their business planning. </w:t>
      </w:r>
    </w:p>
    <w:p w:rsidR="0036213E" w:rsidRPr="002C7D57" w:rsidRDefault="0036213E" w:rsidP="00757B74">
      <w:pPr>
        <w:pStyle w:val="Heading2"/>
        <w:rPr>
          <w:rFonts w:ascii="Arial" w:hAnsi="Arial" w:cs="Arial"/>
        </w:rPr>
      </w:pPr>
      <w:bookmarkStart w:id="76" w:name="_Toc122706135"/>
      <w:bookmarkStart w:id="77" w:name="_Toc122706143"/>
      <w:bookmarkStart w:id="78" w:name="_Toc123550989"/>
      <w:bookmarkStart w:id="79" w:name="_Toc124267963"/>
      <w:r w:rsidRPr="002C7D57">
        <w:rPr>
          <w:rFonts w:ascii="Arial" w:hAnsi="Arial" w:cs="Arial"/>
        </w:rPr>
        <w:t>2.7 Gap in Literature</w:t>
      </w:r>
      <w:bookmarkEnd w:id="76"/>
      <w:bookmarkEnd w:id="77"/>
      <w:bookmarkEnd w:id="78"/>
      <w:bookmarkEnd w:id="79"/>
    </w:p>
    <w:p w:rsidR="0036213E" w:rsidRPr="002C7D57" w:rsidRDefault="0036213E" w:rsidP="00757B74">
      <w:pPr>
        <w:pStyle w:val="Normal1"/>
        <w:spacing w:line="360" w:lineRule="auto"/>
        <w:jc w:val="both"/>
        <w:rPr>
          <w:rFonts w:eastAsia="Times New Roman"/>
          <w:sz w:val="24"/>
          <w:szCs w:val="24"/>
          <w:lang w:val="en-GB"/>
        </w:rPr>
      </w:pPr>
      <w:r w:rsidRPr="002C7D57">
        <w:rPr>
          <w:rFonts w:eastAsia="Times New Roman"/>
          <w:sz w:val="24"/>
          <w:szCs w:val="24"/>
          <w:lang w:val="en-GB"/>
        </w:rPr>
        <w:t xml:space="preserve">This chapter has discussed various factors of entrepreneurship in terms of assessing the key roles of entrepreneurs in creating business plans in modern times. However, there is a gap in the current literature in terms of a detailed analysation of key factors that are helpful to developing entrepreneurship in the current industry. Moreover, the lack of relevant literature regarding specific entrepreneurship in the corporate world </w:t>
      </w:r>
      <w:r w:rsidRPr="002C7D57">
        <w:rPr>
          <w:rFonts w:eastAsia="Times New Roman"/>
          <w:sz w:val="24"/>
          <w:szCs w:val="24"/>
          <w:lang w:val="en-GB"/>
        </w:rPr>
        <w:lastRenderedPageBreak/>
        <w:t xml:space="preserve">has resulted in creating a deficiency in resources for developing an in-depth understanding of the fundamental components to adopt entrepreneurship.    </w:t>
      </w:r>
    </w:p>
    <w:p w:rsidR="0036213E" w:rsidRPr="002C7D57" w:rsidRDefault="0036213E" w:rsidP="00757B74">
      <w:pPr>
        <w:pStyle w:val="Heading2"/>
        <w:rPr>
          <w:rFonts w:ascii="Arial" w:hAnsi="Arial" w:cs="Arial"/>
        </w:rPr>
      </w:pPr>
      <w:bookmarkStart w:id="80" w:name="_Toc123550990"/>
      <w:bookmarkStart w:id="81" w:name="_Toc124267964"/>
      <w:r w:rsidRPr="002C7D57">
        <w:rPr>
          <w:rFonts w:ascii="Arial" w:hAnsi="Arial" w:cs="Arial"/>
        </w:rPr>
        <w:t>2.8 Conceptual Framework</w:t>
      </w:r>
      <w:bookmarkEnd w:id="80"/>
      <w:bookmarkEnd w:id="81"/>
    </w:p>
    <w:p w:rsidR="0036213E" w:rsidRPr="002C7D57" w:rsidRDefault="0036213E" w:rsidP="00757B74">
      <w:pPr>
        <w:spacing w:line="360" w:lineRule="auto"/>
        <w:jc w:val="both"/>
        <w:rPr>
          <w:sz w:val="24"/>
          <w:szCs w:val="24"/>
        </w:rPr>
      </w:pPr>
    </w:p>
    <w:p w:rsidR="0036213E" w:rsidRPr="002C7D57" w:rsidRDefault="0036213E" w:rsidP="00757B74">
      <w:pPr>
        <w:pStyle w:val="Normal1"/>
        <w:spacing w:line="360" w:lineRule="auto"/>
        <w:rPr>
          <w:sz w:val="24"/>
          <w:szCs w:val="24"/>
          <w:lang w:val="en-GB"/>
        </w:rPr>
      </w:pPr>
    </w:p>
    <w:p w:rsidR="0036213E" w:rsidRPr="002C7D57" w:rsidRDefault="008442E2" w:rsidP="00757B74">
      <w:pPr>
        <w:spacing w:line="360" w:lineRule="auto"/>
        <w:rPr>
          <w:rFonts w:eastAsia="Times New Roman"/>
          <w:b/>
          <w:sz w:val="24"/>
          <w:szCs w:val="24"/>
          <w:lang w:val="en-GB"/>
        </w:rPr>
      </w:pPr>
      <w:r w:rsidRPr="008442E2">
        <w:rPr>
          <w:noProof/>
          <w:sz w:val="24"/>
          <w:szCs w:val="24"/>
        </w:rPr>
        <w:pict>
          <v:group id="Group 26" o:spid="_x0000_s1026" style="position:absolute;margin-left:-40.8pt;margin-top:7.05pt;width:523.35pt;height:579.9pt;z-index:251658240" coordorigin="555,1575" coordsize="11115,12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">
            <v:oval id="Oval 2" o:spid="_x0000_s1027" style="position:absolute;left:4365;top:6060;width:3750;height:24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" fillcolor="#c0504d" strokecolor="#f2f2f2" strokeweight="3pt">
              <v:shadow on="t" color="#622423" opacity=".5" offset="1pt"/>
              <v:textbox>
                <w:txbxContent>
                  <w:p w:rsidR="002663D7" w:rsidRPr="00E72FC2" w:rsidRDefault="002663D7" w:rsidP="0036213E">
                    <w:pPr>
                      <w:spacing w:line="360" w:lineRule="auto"/>
                      <w:jc w:val="center"/>
                      <w:rPr>
                        <w:sz w:val="12"/>
                        <w:szCs w:val="16"/>
                      </w:rPr>
                    </w:pPr>
                    <w:r w:rsidRPr="00E72FC2">
                      <w:rPr>
                        <w:rFonts w:ascii="Times New Roman" w:eastAsia="Times New Roman" w:hAnsi="Times New Roman" w:cs="Times New Roman"/>
                        <w:b/>
                        <w:color w:val="1D1C1D"/>
                        <w:sz w:val="18"/>
                        <w:szCs w:val="32"/>
                        <w:highlight w:val="white"/>
                        <w:lang w:val="en-GB"/>
                      </w:rPr>
                      <w:t>WHAT SHOULD ENTREPRENEURS KNOW WHEN CREATING BUSINESS PLANS IN THE 21ST CENTURY?</w:t>
                    </w:r>
                  </w:p>
                </w:txbxContent>
              </v:textbox>
            </v:oval>
            <v:shapetype id="_x0000_t32" coordsize="21600,21600" o:spt="32" o:oned="t" path="m,l21600,21600e" filled="f">
              <v:path arrowok="t" fillok="f" o:connecttype="none"/>
              <o:lock v:ext="edit" shapetype="t"/>
            </v:shapetype>
            <v:shape id="AutoShape 3" o:spid="_x0000_s1028" type="#_x0000_t32" style="position:absolute;left:6060;top:5235;width:1;height:825;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">
              <v:stroke endarrow="block"/>
            </v:shape>
            <v:roundrect id="AutoShape 4" o:spid="_x0000_s1029" style="position:absolute;left:4170;top:1575;width:3420;height:3420;visibility:visib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" fillcolor="#9bbb59" strokecolor="#f2f2f2" strokeweight="3pt">
              <v:shadow on="t" color="#4e6128" opacity=".5" offset="1pt"/>
              <v:textbox>
                <w:txbxContent>
                  <w:p w:rsidR="002663D7" w:rsidRPr="0066534C" w:rsidRDefault="002663D7" w:rsidP="0036213E">
                    <w:pPr>
                      <w:rPr>
                        <w:rFonts w:ascii="Times New Roman" w:hAnsi="Times New Roman" w:cs="Times New Roman"/>
                        <w:b/>
                      </w:rPr>
                    </w:pPr>
                    <w:r w:rsidRPr="0066534C">
                      <w:rPr>
                        <w:rFonts w:ascii="Times New Roman" w:hAnsi="Times New Roman" w:cs="Times New Roman"/>
                        <w:b/>
                      </w:rPr>
                      <w:t>Role of entrepreneurs in developing a business plan in the modern times</w:t>
                    </w:r>
                  </w:p>
                  <w:p w:rsidR="002663D7" w:rsidRPr="00E72FC2" w:rsidRDefault="002663D7" w:rsidP="0036213E">
                    <w:pPr>
                      <w:spacing w:line="360" w:lineRule="auto"/>
                      <w:jc w:val="both"/>
                      <w:rPr>
                        <w:rFonts w:ascii="Times New Roman" w:hAnsi="Times New Roman" w:cs="Times New Roman"/>
                        <w:sz w:val="14"/>
                        <w:szCs w:val="16"/>
                      </w:rPr>
                    </w:pPr>
                    <w:r w:rsidRPr="00E72FC2">
                      <w:rPr>
                        <w:rFonts w:ascii="Times New Roman" w:eastAsia="Times New Roman" w:hAnsi="Times New Roman" w:cs="Times New Roman"/>
                        <w:sz w:val="16"/>
                        <w:szCs w:val="24"/>
                        <w:lang w:val="en-GB"/>
                      </w:rPr>
                      <w:t>Entrepreneurs are known for their individual capability and creativity that helps them to lead a business successfully as well as increase the economic and performance growth of the organisations.</w:t>
                    </w:r>
                  </w:p>
                </w:txbxContent>
              </v:textbox>
            </v:roundrect>
            <v:shape id="AutoShape 5" o:spid="_x0000_s1030" type="#_x0000_t32" style="position:absolute;left:2265;top:3450;width:1830;height:162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">
              <v:stroke endarrow="block"/>
            </v:shape>
            <v:shape id="AutoShape 6" o:spid="_x0000_s1031" type="#_x0000_t32" style="position:absolute;left:7725;top:3450;width:2055;height:121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roundrect id="AutoShape 7" o:spid="_x0000_s1032" style="position:absolute;left:555;top:5235;width:3615;height:2895;visibility:visib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" fillcolor="#4f81bd" strokecolor="#f2f2f2" strokeweight="3pt">
              <v:shadow on="t" color="#243f60" opacity=".5" offset="1pt"/>
              <v:textbox>
                <w:txbxContent>
                  <w:p w:rsidR="002663D7" w:rsidRPr="00F37C8E" w:rsidRDefault="002663D7" w:rsidP="0036213E">
                    <w:pPr>
                      <w:spacing w:line="360" w:lineRule="auto"/>
                      <w:jc w:val="both"/>
                      <w:rPr>
                        <w:rFonts w:ascii="Times New Roman" w:hAnsi="Times New Roman" w:cs="Times New Roman"/>
                        <w:b/>
                        <w:sz w:val="14"/>
                        <w:szCs w:val="14"/>
                      </w:rPr>
                    </w:pPr>
                    <w:r w:rsidRPr="00F37C8E">
                      <w:rPr>
                        <w:rFonts w:ascii="Times New Roman" w:hAnsi="Times New Roman" w:cs="Times New Roman"/>
                        <w:b/>
                        <w:sz w:val="14"/>
                        <w:szCs w:val="14"/>
                      </w:rPr>
                      <w:t>Key factors that are required to be learned by entrepreneurs in order to create a successful business plan in the 21st century</w:t>
                    </w:r>
                  </w:p>
                  <w:p w:rsidR="002663D7" w:rsidRPr="00F37C8E" w:rsidRDefault="002663D7" w:rsidP="0036213E">
                    <w:pPr>
                      <w:pStyle w:val="Normal1"/>
                      <w:numPr>
                        <w:ilvl w:val="0"/>
                        <w:numId w:val="1"/>
                      </w:numPr>
                      <w:spacing w:line="360" w:lineRule="auto"/>
                      <w:jc w:val="both"/>
                      <w:rPr>
                        <w:rFonts w:ascii="Times New Roman" w:eastAsia="Times New Roman" w:hAnsi="Times New Roman" w:cs="Times New Roman"/>
                        <w:b/>
                        <w:sz w:val="14"/>
                        <w:szCs w:val="14"/>
                        <w:lang w:val="en-GB"/>
                      </w:rPr>
                    </w:pPr>
                    <w:r w:rsidRPr="00F37C8E">
                      <w:rPr>
                        <w:rFonts w:ascii="Times New Roman" w:eastAsia="Times New Roman" w:hAnsi="Times New Roman" w:cs="Times New Roman"/>
                        <w:b/>
                        <w:sz w:val="14"/>
                        <w:szCs w:val="14"/>
                        <w:lang w:val="en-GB"/>
                      </w:rPr>
                      <w:t>Promoting creativity and accumulation of new ideas</w:t>
                    </w:r>
                  </w:p>
                  <w:p w:rsidR="002663D7" w:rsidRPr="00F37C8E" w:rsidRDefault="002663D7" w:rsidP="0036213E">
                    <w:pPr>
                      <w:pStyle w:val="Normal1"/>
                      <w:numPr>
                        <w:ilvl w:val="0"/>
                        <w:numId w:val="1"/>
                      </w:numPr>
                      <w:spacing w:line="360" w:lineRule="auto"/>
                      <w:jc w:val="both"/>
                      <w:rPr>
                        <w:rFonts w:ascii="Times New Roman" w:eastAsia="Times New Roman" w:hAnsi="Times New Roman" w:cs="Times New Roman"/>
                        <w:b/>
                        <w:sz w:val="14"/>
                        <w:szCs w:val="14"/>
                        <w:lang w:val="en-GB"/>
                      </w:rPr>
                    </w:pPr>
                    <w:r w:rsidRPr="00F37C8E">
                      <w:rPr>
                        <w:rFonts w:ascii="Times New Roman" w:eastAsia="Times New Roman" w:hAnsi="Times New Roman" w:cs="Times New Roman"/>
                        <w:b/>
                        <w:sz w:val="14"/>
                        <w:szCs w:val="14"/>
                        <w:lang w:val="en-GB"/>
                      </w:rPr>
                      <w:t>Adopting risk tolerances</w:t>
                    </w:r>
                  </w:p>
                  <w:p w:rsidR="002663D7" w:rsidRPr="00F37C8E" w:rsidRDefault="002663D7" w:rsidP="0036213E">
                    <w:pPr>
                      <w:pStyle w:val="Normal1"/>
                      <w:numPr>
                        <w:ilvl w:val="0"/>
                        <w:numId w:val="1"/>
                      </w:numPr>
                      <w:spacing w:line="360" w:lineRule="auto"/>
                      <w:jc w:val="both"/>
                      <w:rPr>
                        <w:rFonts w:ascii="Times New Roman" w:eastAsia="Times New Roman" w:hAnsi="Times New Roman" w:cs="Times New Roman"/>
                        <w:b/>
                        <w:sz w:val="14"/>
                        <w:szCs w:val="14"/>
                        <w:lang w:val="en-GB"/>
                      </w:rPr>
                    </w:pPr>
                    <w:r w:rsidRPr="00F37C8E">
                      <w:rPr>
                        <w:rFonts w:ascii="Times New Roman" w:eastAsia="Times New Roman" w:hAnsi="Times New Roman" w:cs="Times New Roman"/>
                        <w:b/>
                        <w:sz w:val="14"/>
                        <w:szCs w:val="14"/>
                        <w:lang w:val="en-GB"/>
                      </w:rPr>
                      <w:t>Being responsive to opportunities</w:t>
                    </w:r>
                  </w:p>
                  <w:p w:rsidR="002663D7" w:rsidRPr="00B916FD" w:rsidRDefault="002663D7" w:rsidP="0036213E">
                    <w:pPr>
                      <w:pStyle w:val="Normal1"/>
                      <w:numPr>
                        <w:ilvl w:val="0"/>
                        <w:numId w:val="1"/>
                      </w:numPr>
                      <w:spacing w:line="360" w:lineRule="auto"/>
                      <w:jc w:val="both"/>
                      <w:rPr>
                        <w:rFonts w:ascii="Times New Roman" w:eastAsia="Times New Roman" w:hAnsi="Times New Roman" w:cs="Times New Roman"/>
                        <w:b/>
                        <w:sz w:val="16"/>
                        <w:szCs w:val="24"/>
                        <w:lang w:val="en-GB"/>
                      </w:rPr>
                    </w:pPr>
                    <w:r w:rsidRPr="00F37C8E">
                      <w:rPr>
                        <w:rFonts w:ascii="Times New Roman" w:eastAsia="Times New Roman" w:hAnsi="Times New Roman" w:cs="Times New Roman"/>
                        <w:b/>
                        <w:sz w:val="14"/>
                        <w:szCs w:val="14"/>
                        <w:lang w:val="en-GB"/>
                      </w:rPr>
                      <w:t>Providing motivation to workers</w:t>
                    </w:r>
                  </w:p>
                  <w:p w:rsidR="002663D7" w:rsidRPr="00B916FD" w:rsidRDefault="002663D7" w:rsidP="0036213E">
                    <w:pPr>
                      <w:pStyle w:val="Normal1"/>
                      <w:spacing w:line="360" w:lineRule="auto"/>
                      <w:ind w:left="720"/>
                      <w:jc w:val="both"/>
                      <w:rPr>
                        <w:rFonts w:ascii="Times New Roman" w:eastAsia="Times New Roman" w:hAnsi="Times New Roman" w:cs="Times New Roman"/>
                        <w:b/>
                        <w:sz w:val="16"/>
                        <w:szCs w:val="24"/>
                        <w:lang w:val="en-GB"/>
                      </w:rPr>
                    </w:pPr>
                  </w:p>
                  <w:p w:rsidR="002663D7" w:rsidRPr="00B916FD" w:rsidRDefault="002663D7" w:rsidP="0036213E">
                    <w:pPr>
                      <w:spacing w:line="360" w:lineRule="auto"/>
                      <w:jc w:val="both"/>
                      <w:rPr>
                        <w:rFonts w:ascii="Times New Roman" w:hAnsi="Times New Roman" w:cs="Times New Roman"/>
                        <w:sz w:val="14"/>
                        <w:szCs w:val="16"/>
                      </w:rPr>
                    </w:pPr>
                  </w:p>
                </w:txbxContent>
              </v:textbox>
            </v:roundrect>
            <v:roundrect id="AutoShape 8" o:spid="_x0000_s1033" style="position:absolute;left:8340;top:4755;width:3330;height:4485;visibility:visib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" fillcolor="#f79646" strokecolor="#f2f2f2" strokeweight="3pt">
              <v:shadow on="t" color="#974706" opacity=".5" offset="1pt"/>
              <v:textbox>
                <w:txbxContent>
                  <w:p w:rsidR="002663D7" w:rsidRPr="00153737" w:rsidRDefault="002663D7" w:rsidP="0036213E">
                    <w:pPr>
                      <w:spacing w:line="240" w:lineRule="auto"/>
                      <w:jc w:val="both"/>
                      <w:rPr>
                        <w:rFonts w:ascii="Times New Roman" w:hAnsi="Times New Roman" w:cs="Times New Roman"/>
                        <w:b/>
                        <w:sz w:val="16"/>
                        <w:szCs w:val="16"/>
                      </w:rPr>
                    </w:pPr>
                    <w:r w:rsidRPr="00153737">
                      <w:rPr>
                        <w:rFonts w:ascii="Times New Roman" w:hAnsi="Times New Roman" w:cs="Times New Roman"/>
                        <w:b/>
                        <w:sz w:val="16"/>
                        <w:szCs w:val="16"/>
                      </w:rPr>
                      <w:t>Potential Strategies to increase the effectiveness of Business Planning</w:t>
                    </w:r>
                  </w:p>
                  <w:p w:rsidR="002663D7" w:rsidRPr="00153737" w:rsidRDefault="002663D7" w:rsidP="0036213E">
                    <w:pPr>
                      <w:pStyle w:val="ListParagraph"/>
                      <w:numPr>
                        <w:ilvl w:val="0"/>
                        <w:numId w:val="5"/>
                      </w:numPr>
                      <w:rPr>
                        <w:rFonts w:ascii="Times New Roman" w:hAnsi="Times New Roman" w:cs="Times New Roman"/>
                        <w:b/>
                        <w:sz w:val="16"/>
                        <w:szCs w:val="16"/>
                        <w:lang w:val="en-GB"/>
                      </w:rPr>
                    </w:pPr>
                    <w:r w:rsidRPr="00153737">
                      <w:rPr>
                        <w:rFonts w:ascii="Times New Roman" w:hAnsi="Times New Roman" w:cs="Times New Roman"/>
                        <w:sz w:val="16"/>
                        <w:szCs w:val="16"/>
                        <w:lang w:val="en-GB"/>
                      </w:rPr>
                      <w:t>Improving the Strategic Level of Business Planning</w:t>
                    </w:r>
                  </w:p>
                  <w:p w:rsidR="002663D7" w:rsidRPr="00153737" w:rsidRDefault="002663D7" w:rsidP="0036213E">
                    <w:pPr>
                      <w:pStyle w:val="ListParagraph"/>
                      <w:numPr>
                        <w:ilvl w:val="0"/>
                        <w:numId w:val="5"/>
                      </w:numPr>
                      <w:rPr>
                        <w:rFonts w:ascii="Times New Roman" w:hAnsi="Times New Roman" w:cs="Times New Roman"/>
                        <w:sz w:val="16"/>
                        <w:szCs w:val="16"/>
                        <w:lang w:val="en-GB"/>
                      </w:rPr>
                    </w:pPr>
                    <w:r w:rsidRPr="00153737">
                      <w:rPr>
                        <w:rFonts w:ascii="Times New Roman" w:hAnsi="Times New Roman" w:cs="Times New Roman"/>
                        <w:sz w:val="16"/>
                        <w:szCs w:val="16"/>
                        <w:lang w:val="en-GB"/>
                      </w:rPr>
                      <w:t xml:space="preserve">Developing a Market Analysis </w:t>
                    </w:r>
                  </w:p>
                  <w:p w:rsidR="002663D7" w:rsidRPr="00153737" w:rsidRDefault="002663D7" w:rsidP="0036213E">
                    <w:pPr>
                      <w:pStyle w:val="ListParagraph"/>
                      <w:numPr>
                        <w:ilvl w:val="0"/>
                        <w:numId w:val="5"/>
                      </w:numPr>
                      <w:rPr>
                        <w:rFonts w:ascii="Times New Roman" w:hAnsi="Times New Roman" w:cs="Times New Roman"/>
                        <w:b/>
                        <w:sz w:val="16"/>
                        <w:szCs w:val="16"/>
                        <w:lang w:val="en-GB"/>
                      </w:rPr>
                    </w:pPr>
                    <w:r w:rsidRPr="00153737">
                      <w:rPr>
                        <w:rFonts w:ascii="Times New Roman" w:hAnsi="Times New Roman" w:cs="Times New Roman"/>
                        <w:sz w:val="16"/>
                        <w:szCs w:val="16"/>
                        <w:lang w:val="en-GB"/>
                      </w:rPr>
                      <w:t>Modifying the Operational level of business planning</w:t>
                    </w:r>
                  </w:p>
                  <w:p w:rsidR="002663D7" w:rsidRPr="00153737" w:rsidRDefault="002663D7" w:rsidP="0036213E">
                    <w:pPr>
                      <w:pStyle w:val="Normal1"/>
                      <w:numPr>
                        <w:ilvl w:val="0"/>
                        <w:numId w:val="3"/>
                      </w:numPr>
                      <w:spacing w:line="240" w:lineRule="auto"/>
                      <w:jc w:val="both"/>
                      <w:rPr>
                        <w:rFonts w:ascii="Times New Roman" w:eastAsia="Times New Roman" w:hAnsi="Times New Roman" w:cs="Times New Roman"/>
                        <w:sz w:val="16"/>
                        <w:szCs w:val="16"/>
                        <w:lang w:val="en-GB"/>
                      </w:rPr>
                    </w:pPr>
                    <w:r w:rsidRPr="00153737">
                      <w:rPr>
                        <w:rFonts w:ascii="Times New Roman" w:eastAsia="Times New Roman" w:hAnsi="Times New Roman" w:cs="Times New Roman"/>
                        <w:sz w:val="16"/>
                        <w:szCs w:val="16"/>
                        <w:lang w:val="en-GB"/>
                      </w:rPr>
                      <w:t>Planning the Budgetary and Financial constraints</w:t>
                    </w:r>
                  </w:p>
                  <w:p w:rsidR="002663D7" w:rsidRPr="00153737" w:rsidRDefault="002663D7" w:rsidP="0036213E">
                    <w:pPr>
                      <w:pStyle w:val="Normal1"/>
                      <w:numPr>
                        <w:ilvl w:val="0"/>
                        <w:numId w:val="3"/>
                      </w:numPr>
                      <w:spacing w:line="240" w:lineRule="auto"/>
                      <w:jc w:val="both"/>
                      <w:rPr>
                        <w:rFonts w:ascii="Times New Roman" w:eastAsia="Times New Roman" w:hAnsi="Times New Roman" w:cs="Times New Roman"/>
                        <w:sz w:val="16"/>
                        <w:szCs w:val="16"/>
                        <w:lang w:val="en-GB"/>
                      </w:rPr>
                    </w:pPr>
                    <w:r w:rsidRPr="00153737">
                      <w:rPr>
                        <w:rFonts w:ascii="Times New Roman" w:eastAsia="Times New Roman" w:hAnsi="Times New Roman" w:cs="Times New Roman"/>
                        <w:sz w:val="16"/>
                        <w:szCs w:val="16"/>
                        <w:lang w:val="en-GB"/>
                      </w:rPr>
                      <w:t xml:space="preserve">Developing a Market Analysis </w:t>
                    </w:r>
                  </w:p>
                  <w:p w:rsidR="002663D7" w:rsidRPr="00153737" w:rsidRDefault="002663D7" w:rsidP="0036213E">
                    <w:pPr>
                      <w:pStyle w:val="Normal1"/>
                      <w:spacing w:line="240" w:lineRule="auto"/>
                      <w:jc w:val="both"/>
                      <w:rPr>
                        <w:rFonts w:ascii="Times New Roman" w:eastAsia="Times New Roman" w:hAnsi="Times New Roman" w:cs="Times New Roman"/>
                        <w:sz w:val="16"/>
                        <w:szCs w:val="16"/>
                        <w:lang w:val="en-GB"/>
                      </w:rPr>
                    </w:pPr>
                  </w:p>
                  <w:p w:rsidR="002663D7" w:rsidRPr="00153737" w:rsidRDefault="002663D7" w:rsidP="0036213E">
                    <w:pPr>
                      <w:pStyle w:val="ListParagraph"/>
                      <w:numPr>
                        <w:ilvl w:val="0"/>
                        <w:numId w:val="3"/>
                      </w:numPr>
                      <w:rPr>
                        <w:rFonts w:ascii="Times New Roman" w:hAnsi="Times New Roman" w:cs="Times New Roman"/>
                        <w:b/>
                        <w:sz w:val="16"/>
                        <w:szCs w:val="16"/>
                        <w:lang w:val="en-GB"/>
                      </w:rPr>
                    </w:pPr>
                    <w:r w:rsidRPr="00153737">
                      <w:rPr>
                        <w:rFonts w:ascii="Times New Roman" w:hAnsi="Times New Roman" w:cs="Times New Roman"/>
                        <w:sz w:val="16"/>
                        <w:szCs w:val="16"/>
                        <w:lang w:val="en-GB"/>
                      </w:rPr>
                      <w:t>Rectification in the Tactical Levels of Business Planning</w:t>
                    </w:r>
                  </w:p>
                  <w:p w:rsidR="002663D7" w:rsidRPr="00153737" w:rsidRDefault="002663D7" w:rsidP="0036213E">
                    <w:pPr>
                      <w:pStyle w:val="Normal1"/>
                      <w:numPr>
                        <w:ilvl w:val="0"/>
                        <w:numId w:val="3"/>
                      </w:numPr>
                      <w:spacing w:line="240" w:lineRule="auto"/>
                      <w:jc w:val="both"/>
                      <w:rPr>
                        <w:rFonts w:ascii="Times New Roman" w:eastAsia="Times New Roman" w:hAnsi="Times New Roman" w:cs="Times New Roman"/>
                        <w:sz w:val="16"/>
                        <w:szCs w:val="16"/>
                        <w:lang w:val="en-GB"/>
                      </w:rPr>
                    </w:pPr>
                    <w:r w:rsidRPr="00153737">
                      <w:rPr>
                        <w:rFonts w:ascii="Times New Roman" w:eastAsia="Times New Roman" w:hAnsi="Times New Roman" w:cs="Times New Roman"/>
                        <w:sz w:val="16"/>
                        <w:szCs w:val="16"/>
                        <w:lang w:val="en-GB"/>
                      </w:rPr>
                      <w:t>Conducting Frequent Risk Analysis</w:t>
                    </w:r>
                  </w:p>
                  <w:p w:rsidR="002663D7" w:rsidRPr="00153737" w:rsidRDefault="002663D7" w:rsidP="0036213E">
                    <w:pPr>
                      <w:pStyle w:val="Normal1"/>
                      <w:numPr>
                        <w:ilvl w:val="0"/>
                        <w:numId w:val="3"/>
                      </w:numPr>
                      <w:spacing w:line="240" w:lineRule="auto"/>
                      <w:jc w:val="both"/>
                      <w:rPr>
                        <w:rFonts w:ascii="Times New Roman" w:eastAsia="Times New Roman" w:hAnsi="Times New Roman" w:cs="Times New Roman"/>
                        <w:sz w:val="16"/>
                        <w:szCs w:val="16"/>
                        <w:lang w:val="en-GB"/>
                      </w:rPr>
                    </w:pPr>
                    <w:r w:rsidRPr="00153737">
                      <w:rPr>
                        <w:rFonts w:ascii="Times New Roman" w:eastAsia="Times New Roman" w:hAnsi="Times New Roman" w:cs="Times New Roman"/>
                        <w:sz w:val="16"/>
                        <w:szCs w:val="16"/>
                        <w:lang w:val="en-GB"/>
                      </w:rPr>
                      <w:t xml:space="preserve">Developing a contingency plan </w:t>
                    </w:r>
                  </w:p>
                  <w:p w:rsidR="002663D7" w:rsidRPr="00153737" w:rsidRDefault="002663D7" w:rsidP="0036213E">
                    <w:pPr>
                      <w:pStyle w:val="Normal1"/>
                      <w:spacing w:line="240" w:lineRule="auto"/>
                      <w:jc w:val="both"/>
                      <w:rPr>
                        <w:rFonts w:ascii="Times New Roman" w:eastAsia="Times New Roman" w:hAnsi="Times New Roman" w:cs="Times New Roman"/>
                        <w:sz w:val="16"/>
                        <w:szCs w:val="16"/>
                        <w:lang w:val="en-GB"/>
                      </w:rPr>
                    </w:pPr>
                  </w:p>
                  <w:p w:rsidR="002663D7" w:rsidRPr="00153737" w:rsidRDefault="002663D7" w:rsidP="0036213E">
                    <w:pPr>
                      <w:pStyle w:val="Normal1"/>
                      <w:spacing w:line="240" w:lineRule="auto"/>
                      <w:jc w:val="both"/>
                      <w:rPr>
                        <w:rFonts w:ascii="Times New Roman" w:eastAsia="Times New Roman" w:hAnsi="Times New Roman" w:cs="Times New Roman"/>
                        <w:sz w:val="16"/>
                        <w:szCs w:val="16"/>
                        <w:lang w:val="en-GB"/>
                      </w:rPr>
                    </w:pPr>
                  </w:p>
                  <w:p w:rsidR="002663D7" w:rsidRPr="00153737" w:rsidRDefault="002663D7" w:rsidP="0036213E">
                    <w:pPr>
                      <w:spacing w:line="240" w:lineRule="auto"/>
                      <w:jc w:val="both"/>
                      <w:rPr>
                        <w:rFonts w:ascii="Times New Roman" w:hAnsi="Times New Roman" w:cs="Times New Roman"/>
                        <w:sz w:val="16"/>
                        <w:szCs w:val="16"/>
                      </w:rPr>
                    </w:pPr>
                  </w:p>
                  <w:p w:rsidR="002663D7" w:rsidRPr="00153737" w:rsidRDefault="002663D7" w:rsidP="0036213E">
                    <w:pPr>
                      <w:spacing w:line="240" w:lineRule="auto"/>
                      <w:jc w:val="both"/>
                      <w:rPr>
                        <w:rFonts w:ascii="Times New Roman" w:hAnsi="Times New Roman" w:cs="Times New Roman"/>
                        <w:sz w:val="16"/>
                        <w:szCs w:val="16"/>
                      </w:rPr>
                    </w:pPr>
                  </w:p>
                </w:txbxContent>
              </v:textbox>
            </v:roundrect>
            <v:shape id="AutoShape 9" o:spid="_x0000_s1034" type="#_x0000_t32" style="position:absolute;left:2265;top:8250;width:0;height:1793;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7IaxgAAANsAAAAPAAAAZHJzL2Rvd25yZXYueG1sRI9Pa8JA&#10;FMTvBb/D8oTe6sa2FI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64+yGsYAAADbAAAA&#10;DwAAAAAAAAAAAAAAAAAHAgAAZHJzL2Rvd25yZXYueG1sUEsFBgAAAAADAAMAtwAAAPoCAAAAAA==&#10;">
              <v:stroke endarrow="block"/>
            </v:shape>
            <v:shape id="AutoShape 10" o:spid="_x0000_s1035" type="#_x0000_t32" style="position:absolute;left:8235;top:9420;width:1965;height:2265;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">
              <v:stroke endarrow="block"/>
            </v:shape>
            <v:roundrect id="AutoShape 11" o:spid="_x0000_s1036" style="position:absolute;left:5265;top:10710;width:2775;height:3585;visibility:visib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" fillcolor="#8064a2" strokecolor="#f2f2f2" strokeweight="3pt">
              <v:shadow on="t" color="#3f3151" opacity=".5" offset="1pt"/>
              <v:textbox>
                <w:txbxContent>
                  <w:p w:rsidR="002663D7" w:rsidRPr="00CC4BF6" w:rsidRDefault="002663D7" w:rsidP="0036213E">
                    <w:pPr>
                      <w:spacing w:line="360" w:lineRule="auto"/>
                      <w:jc w:val="both"/>
                      <w:rPr>
                        <w:rFonts w:ascii="Times New Roman" w:hAnsi="Times New Roman" w:cs="Times New Roman"/>
                        <w:b/>
                        <w:sz w:val="14"/>
                      </w:rPr>
                    </w:pPr>
                    <w:r w:rsidRPr="00CC4BF6">
                      <w:rPr>
                        <w:rFonts w:ascii="Times New Roman" w:hAnsi="Times New Roman" w:cs="Times New Roman"/>
                        <w:b/>
                        <w:sz w:val="14"/>
                      </w:rPr>
                      <w:t>Challenges faced by entrepreneurs to develop entrepreneurship in terms of creating effective business plans in modern times</w:t>
                    </w:r>
                  </w:p>
                  <w:p w:rsidR="002663D7" w:rsidRPr="00CC4BF6" w:rsidRDefault="002663D7" w:rsidP="0036213E">
                    <w:pPr>
                      <w:spacing w:line="360" w:lineRule="auto"/>
                      <w:jc w:val="both"/>
                      <w:rPr>
                        <w:rFonts w:ascii="Times New Roman" w:hAnsi="Times New Roman" w:cs="Times New Roman"/>
                        <w:sz w:val="14"/>
                      </w:rPr>
                    </w:pPr>
                    <w:r w:rsidRPr="00CC4BF6">
                      <w:rPr>
                        <w:rFonts w:ascii="Times New Roman" w:eastAsia="Times New Roman" w:hAnsi="Times New Roman" w:cs="Times New Roman"/>
                        <w:sz w:val="16"/>
                        <w:szCs w:val="24"/>
                        <w:lang w:val="en-GB"/>
                      </w:rPr>
                      <w:t>Entrepreneurs guide organisations and employees towards target success by instructing and communicating with each employee.</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2" o:spid="_x0000_s1037" type="#_x0000_t67" style="position:absolute;left:5940;top:8730;width:765;height:17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" fillcolor="#4bacc6" strokecolor="#f2f2f2" strokeweight="3pt">
              <v:shadow on="t" color="#205867" opacity=".5" offset="1pt"/>
            </v:shape>
            <v:roundrect id="AutoShape 13" o:spid="_x0000_s1038" style="position:absolute;left:555;top:10043;width:3510;height:3412;visibility:visib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" fillcolor="#4bacc6" strokecolor="#f2f2f2" strokeweight="3pt">
              <v:shadow on="t" color="#205867" opacity=".5" offset="1pt"/>
              <v:textbox>
                <w:txbxContent>
                  <w:p w:rsidR="002663D7" w:rsidRPr="00B8020C" w:rsidRDefault="002663D7" w:rsidP="0036213E">
                    <w:pPr>
                      <w:rPr>
                        <w:rFonts w:ascii="Times New Roman" w:hAnsi="Times New Roman" w:cs="Times New Roman"/>
                        <w:b/>
                        <w:sz w:val="20"/>
                        <w:szCs w:val="20"/>
                      </w:rPr>
                    </w:pPr>
                    <w:r w:rsidRPr="00B8020C">
                      <w:rPr>
                        <w:rFonts w:ascii="Times New Roman" w:hAnsi="Times New Roman" w:cs="Times New Roman"/>
                        <w:b/>
                        <w:sz w:val="20"/>
                        <w:szCs w:val="20"/>
                      </w:rPr>
                      <w:t>Concept of entrepreneurship within the corporate industry in the 21st century</w:t>
                    </w:r>
                  </w:p>
                  <w:p w:rsidR="002663D7" w:rsidRPr="00B8020C" w:rsidRDefault="002663D7" w:rsidP="0036213E">
                    <w:pPr>
                      <w:pStyle w:val="ListParagraph"/>
                      <w:numPr>
                        <w:ilvl w:val="0"/>
                        <w:numId w:val="2"/>
                      </w:numPr>
                      <w:rPr>
                        <w:rFonts w:ascii="Times New Roman" w:eastAsia="Times New Roman" w:hAnsi="Times New Roman" w:cs="Times New Roman"/>
                        <w:sz w:val="20"/>
                        <w:szCs w:val="20"/>
                        <w:lang w:val="en-GB"/>
                      </w:rPr>
                    </w:pPr>
                    <w:r w:rsidRPr="00B8020C">
                      <w:rPr>
                        <w:rFonts w:ascii="Times New Roman" w:eastAsia="Times New Roman" w:hAnsi="Times New Roman" w:cs="Times New Roman"/>
                        <w:sz w:val="20"/>
                        <w:szCs w:val="20"/>
                        <w:lang w:val="en-GB"/>
                      </w:rPr>
                      <w:t>The goal of entrepreneurship is to develop competitive competency</w:t>
                    </w:r>
                  </w:p>
                  <w:p w:rsidR="002663D7" w:rsidRPr="00B8020C" w:rsidRDefault="002663D7" w:rsidP="0036213E">
                    <w:pPr>
                      <w:pStyle w:val="ListParagraph"/>
                      <w:numPr>
                        <w:ilvl w:val="0"/>
                        <w:numId w:val="2"/>
                      </w:numPr>
                      <w:rPr>
                        <w:rFonts w:ascii="Times New Roman" w:hAnsi="Times New Roman" w:cs="Times New Roman"/>
                        <w:sz w:val="20"/>
                        <w:szCs w:val="20"/>
                      </w:rPr>
                    </w:pPr>
                    <w:r w:rsidRPr="00B8020C">
                      <w:rPr>
                        <w:rFonts w:ascii="Times New Roman" w:eastAsia="Times New Roman" w:hAnsi="Times New Roman" w:cs="Times New Roman"/>
                        <w:sz w:val="20"/>
                        <w:szCs w:val="20"/>
                        <w:lang w:val="en-GB"/>
                      </w:rPr>
                      <w:t>Entrepreneurial competencies of modern business executives can be defined as inspiration for integrating the strategic skills of the leaders with that their managerial skills</w:t>
                    </w:r>
                  </w:p>
                </w:txbxContent>
              </v:textbox>
            </v:roundrect>
            <v:shape id="AutoShape 14" o:spid="_x0000_s1039" type="#_x0000_t32" style="position:absolute;left:4095;top:12195;width:1170;height:75;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">
              <v:stroke endarrow="block"/>
            </v:shape>
          </v:group>
        </w:pict>
      </w:r>
      <w:r w:rsidR="0036213E" w:rsidRPr="002C7D57">
        <w:rPr>
          <w:sz w:val="24"/>
          <w:szCs w:val="24"/>
        </w:rPr>
        <w:br w:type="page"/>
      </w:r>
    </w:p>
    <w:p w:rsidR="0036213E" w:rsidRPr="002C7D57" w:rsidRDefault="0036213E" w:rsidP="006E6E23">
      <w:pPr>
        <w:pStyle w:val="Heading4"/>
      </w:pPr>
      <w:bookmarkStart w:id="82" w:name="_Toc123551003"/>
      <w:bookmarkStart w:id="83" w:name="_Toc132885910"/>
      <w:r w:rsidRPr="002C7D57">
        <w:lastRenderedPageBreak/>
        <w:t>Figure 2.8: Conceptual framework</w:t>
      </w:r>
      <w:bookmarkEnd w:id="82"/>
      <w:bookmarkEnd w:id="83"/>
    </w:p>
    <w:p w:rsidR="0036213E" w:rsidRPr="002C7D57" w:rsidRDefault="0036213E" w:rsidP="00757B74">
      <w:pPr>
        <w:pStyle w:val="Normal1"/>
        <w:spacing w:line="360" w:lineRule="auto"/>
        <w:jc w:val="center"/>
        <w:rPr>
          <w:rFonts w:eastAsia="Times New Roman"/>
          <w:sz w:val="24"/>
          <w:szCs w:val="24"/>
          <w:lang w:val="en-GB"/>
        </w:rPr>
      </w:pPr>
      <w:r w:rsidRPr="002C7D57">
        <w:rPr>
          <w:rFonts w:eastAsia="Times New Roman"/>
          <w:sz w:val="24"/>
          <w:szCs w:val="24"/>
          <w:lang w:val="en-GB"/>
        </w:rPr>
        <w:t>(Source: Created by author)</w:t>
      </w:r>
    </w:p>
    <w:p w:rsidR="0036213E" w:rsidRPr="002C7D57" w:rsidRDefault="0036213E" w:rsidP="00757B74">
      <w:pPr>
        <w:pStyle w:val="Heading2"/>
        <w:rPr>
          <w:rFonts w:ascii="Arial" w:hAnsi="Arial" w:cs="Arial"/>
        </w:rPr>
      </w:pPr>
      <w:bookmarkStart w:id="84" w:name="_Toc122706136"/>
      <w:bookmarkStart w:id="85" w:name="_Toc122706144"/>
      <w:bookmarkStart w:id="86" w:name="_Toc123550991"/>
      <w:bookmarkStart w:id="87" w:name="_Toc124267965"/>
      <w:r w:rsidRPr="002C7D57">
        <w:rPr>
          <w:rFonts w:ascii="Arial" w:hAnsi="Arial" w:cs="Arial"/>
        </w:rPr>
        <w:t>2.9 Chapter Summary</w:t>
      </w:r>
      <w:bookmarkEnd w:id="84"/>
      <w:bookmarkEnd w:id="85"/>
      <w:bookmarkEnd w:id="86"/>
      <w:bookmarkEnd w:id="87"/>
    </w:p>
    <w:p w:rsidR="0036213E" w:rsidRPr="002C7D57" w:rsidRDefault="0036213E" w:rsidP="00757B74">
      <w:pPr>
        <w:pStyle w:val="Normal1"/>
        <w:spacing w:line="360" w:lineRule="auto"/>
        <w:jc w:val="both"/>
        <w:rPr>
          <w:rFonts w:eastAsia="Times New Roman"/>
          <w:sz w:val="24"/>
          <w:szCs w:val="24"/>
          <w:lang w:val="en-GB"/>
        </w:rPr>
      </w:pPr>
      <w:r w:rsidRPr="002C7D57">
        <w:rPr>
          <w:rFonts w:eastAsia="Times New Roman"/>
          <w:sz w:val="24"/>
          <w:szCs w:val="24"/>
          <w:lang w:val="en-GB"/>
        </w:rPr>
        <w:t xml:space="preserve">This chapter has highlighted that the most significant role of entrepreneurs lies in creating innovative products to generate industry revenues and boost the economic growth of an organisation. In addition, this literature review chapter has addressed the issues faced by entrepreneurs in the current corporate market in terms of product development, implicating business strategies as well as maintaining the budget. Additionally, it is evident that organisations can benefit from entrepreneur adaptation in terms of boosting their economic growth, creating opportunities as well as taking advantage of promoting their innovative products.        </w:t>
      </w:r>
    </w:p>
    <w:p w:rsidR="0036213E" w:rsidRPr="002C7D57" w:rsidRDefault="0036213E" w:rsidP="00757B74">
      <w:pPr>
        <w:spacing w:line="360" w:lineRule="auto"/>
        <w:rPr>
          <w:rFonts w:eastAsia="Times New Roman"/>
          <w:b/>
          <w:color w:val="000000" w:themeColor="text1"/>
          <w:sz w:val="24"/>
          <w:szCs w:val="24"/>
          <w:lang w:val="en-GB"/>
        </w:rPr>
      </w:pPr>
      <w:r w:rsidRPr="002C7D57">
        <w:rPr>
          <w:sz w:val="24"/>
          <w:szCs w:val="24"/>
        </w:rPr>
        <w:br w:type="page"/>
      </w:r>
    </w:p>
    <w:p w:rsidR="002C2C90" w:rsidRPr="002C7D57" w:rsidRDefault="002C2C90" w:rsidP="00757B74">
      <w:pPr>
        <w:pStyle w:val="Heading1"/>
        <w:rPr>
          <w:rFonts w:ascii="Arial" w:hAnsi="Arial" w:cs="Arial"/>
        </w:rPr>
      </w:pPr>
      <w:bookmarkStart w:id="88" w:name="_Toc124267966"/>
      <w:r w:rsidRPr="002C7D57">
        <w:rPr>
          <w:rFonts w:ascii="Arial" w:hAnsi="Arial" w:cs="Arial"/>
        </w:rPr>
        <w:lastRenderedPageBreak/>
        <w:t>Chapter 3- Methodology</w:t>
      </w:r>
      <w:bookmarkEnd w:id="88"/>
    </w:p>
    <w:p w:rsidR="002C2C90" w:rsidRPr="002C7D57" w:rsidRDefault="002C2C90" w:rsidP="00757B74">
      <w:pPr>
        <w:pStyle w:val="Heading2"/>
        <w:rPr>
          <w:rFonts w:ascii="Arial" w:hAnsi="Arial" w:cs="Arial"/>
        </w:rPr>
      </w:pPr>
      <w:bookmarkStart w:id="89" w:name="_Toc124267967"/>
      <w:r w:rsidRPr="002C7D57">
        <w:rPr>
          <w:rFonts w:ascii="Arial" w:hAnsi="Arial" w:cs="Arial"/>
        </w:rPr>
        <w:t>3.0 Introduction</w:t>
      </w:r>
      <w:bookmarkEnd w:id="89"/>
    </w:p>
    <w:p w:rsidR="002C2C90" w:rsidRPr="002C7D57" w:rsidRDefault="002C2C90" w:rsidP="00757B74">
      <w:pPr>
        <w:pStyle w:val="Normal2"/>
        <w:spacing w:line="360" w:lineRule="auto"/>
        <w:jc w:val="both"/>
        <w:rPr>
          <w:rFonts w:eastAsia="Times New Roman"/>
          <w:sz w:val="24"/>
          <w:szCs w:val="24"/>
          <w:lang w:val="en-GB"/>
        </w:rPr>
      </w:pPr>
      <w:r w:rsidRPr="002C7D57">
        <w:rPr>
          <w:rFonts w:eastAsia="Times New Roman"/>
          <w:sz w:val="24"/>
          <w:szCs w:val="24"/>
          <w:lang w:val="en-GB"/>
        </w:rPr>
        <w:t xml:space="preserve">The methodology chapter has focused on highlighting the utilised methods in terms of collecting and interpreting real-time data based on this specific research topic. In addition, this section has incorporated the ethical dimensions and validity of this research study. This chapter has also included specific limitations which have created gaps in the methodological application.    </w:t>
      </w:r>
    </w:p>
    <w:p w:rsidR="002C2C90" w:rsidRPr="002C7D57" w:rsidRDefault="002C2C90" w:rsidP="00757B74">
      <w:pPr>
        <w:pStyle w:val="Heading2"/>
        <w:rPr>
          <w:rFonts w:ascii="Arial" w:hAnsi="Arial" w:cs="Arial"/>
        </w:rPr>
      </w:pPr>
      <w:bookmarkStart w:id="90" w:name="_Toc124267968"/>
      <w:r w:rsidRPr="002C7D57">
        <w:rPr>
          <w:rFonts w:ascii="Arial" w:hAnsi="Arial" w:cs="Arial"/>
        </w:rPr>
        <w:t>3.1 Philosophy of the research</w:t>
      </w:r>
      <w:bookmarkEnd w:id="90"/>
    </w:p>
    <w:p w:rsidR="002C2C90" w:rsidRPr="002C7D57" w:rsidRDefault="002C2C90" w:rsidP="00757B74">
      <w:pPr>
        <w:pStyle w:val="Normal2"/>
        <w:spacing w:line="360" w:lineRule="auto"/>
        <w:jc w:val="both"/>
        <w:rPr>
          <w:rFonts w:eastAsia="Times New Roman"/>
          <w:sz w:val="24"/>
          <w:szCs w:val="24"/>
          <w:lang w:val="en-GB"/>
        </w:rPr>
      </w:pPr>
      <w:r w:rsidRPr="002C7D57">
        <w:rPr>
          <w:rFonts w:eastAsia="Times New Roman"/>
          <w:sz w:val="24"/>
          <w:szCs w:val="24"/>
          <w:lang w:val="en-GB"/>
        </w:rPr>
        <w:t xml:space="preserve">“Research philosophy” refers to the personal belief of an individual researcher based on the ways by which relevant data can be gathered and analysed in order to successfully produce accurate outcomes. In accordance with the statements of Kumatongo and Muzata (2021), “research philosophy” can be mainly classified into “positivism research philosophy” and “interpretivism research philosophy”. Accordingly, the </w:t>
      </w:r>
      <w:r w:rsidRPr="002C7D57">
        <w:rPr>
          <w:rFonts w:eastAsia="Times New Roman"/>
          <w:b/>
          <w:i/>
          <w:sz w:val="24"/>
          <w:szCs w:val="24"/>
          <w:lang w:val="en-GB"/>
        </w:rPr>
        <w:t xml:space="preserve">“positivism research philosophy” </w:t>
      </w:r>
      <w:r w:rsidRPr="002C7D57">
        <w:rPr>
          <w:rFonts w:eastAsia="Times New Roman"/>
          <w:sz w:val="24"/>
          <w:szCs w:val="24"/>
          <w:lang w:val="en-GB"/>
        </w:rPr>
        <w:t xml:space="preserve">has been implied in this study in order to accurately synchronise with the collection and usage of “primary data”. Based on the observations of Ayeni </w:t>
      </w:r>
      <w:r w:rsidRPr="002C7D57">
        <w:rPr>
          <w:rFonts w:eastAsia="Times New Roman"/>
          <w:i/>
          <w:sz w:val="24"/>
          <w:szCs w:val="24"/>
          <w:lang w:val="en-GB"/>
        </w:rPr>
        <w:t xml:space="preserve">et al. </w:t>
      </w:r>
      <w:r w:rsidRPr="002C7D57">
        <w:rPr>
          <w:rFonts w:eastAsia="Times New Roman"/>
          <w:sz w:val="24"/>
          <w:szCs w:val="24"/>
          <w:lang w:val="en-GB"/>
        </w:rPr>
        <w:t xml:space="preserve">(2019), the “positivism research philosophy” remarkably assists an individual researcher in setting accurate hypotheses in a research study and further testing those to generate high-quality results. Thus, applying the “positivism philosophy” seems to be effective in analysing the key factors entrepreneurs should consider before starting businesses in the 21st century. </w:t>
      </w:r>
    </w:p>
    <w:p w:rsidR="002C2C90" w:rsidRPr="002C7D57" w:rsidRDefault="002C2C90" w:rsidP="00757B74">
      <w:pPr>
        <w:pStyle w:val="Normal2"/>
        <w:spacing w:line="360" w:lineRule="auto"/>
        <w:jc w:val="both"/>
        <w:rPr>
          <w:rFonts w:eastAsia="Times New Roman"/>
          <w:sz w:val="24"/>
          <w:szCs w:val="24"/>
          <w:lang w:val="en-GB"/>
        </w:rPr>
      </w:pPr>
      <w:r w:rsidRPr="002C7D57">
        <w:rPr>
          <w:rFonts w:eastAsia="Times New Roman"/>
          <w:sz w:val="24"/>
          <w:szCs w:val="24"/>
          <w:lang w:val="en-GB"/>
        </w:rPr>
        <w:t xml:space="preserve">Furthermore, the “positivism philosophy” has also been advantageous in gathering and analysing “quantitative data” accurately by integrating the chosen participants. As mentioned by Dawadi </w:t>
      </w:r>
      <w:r w:rsidRPr="002C7D57">
        <w:rPr>
          <w:rFonts w:eastAsia="Times New Roman"/>
          <w:i/>
          <w:sz w:val="24"/>
          <w:szCs w:val="24"/>
          <w:lang w:val="en-GB"/>
        </w:rPr>
        <w:t xml:space="preserve">et al. </w:t>
      </w:r>
      <w:r w:rsidRPr="002C7D57">
        <w:rPr>
          <w:rFonts w:eastAsia="Times New Roman"/>
          <w:sz w:val="24"/>
          <w:szCs w:val="24"/>
          <w:lang w:val="en-GB"/>
        </w:rPr>
        <w:t xml:space="preserve">(2021), the “positivism philosophical approach” facilitates researchers to accumulate and examine first-hand “quantitative data”. Consequently, the usage of “positivism philosophy” has been fruitful in collecting realistic data from authentic primary sources based on the factors which need to be understood by entrepreneurs for starting a business in the 21st century.    </w:t>
      </w:r>
    </w:p>
    <w:p w:rsidR="002C2C90" w:rsidRPr="002C7D57" w:rsidRDefault="002C2C90" w:rsidP="00757B74">
      <w:pPr>
        <w:pStyle w:val="Heading2"/>
        <w:rPr>
          <w:rFonts w:ascii="Arial" w:hAnsi="Arial" w:cs="Arial"/>
        </w:rPr>
      </w:pPr>
      <w:bookmarkStart w:id="91" w:name="_Toc124267969"/>
      <w:r w:rsidRPr="002C7D57">
        <w:rPr>
          <w:rFonts w:ascii="Arial" w:hAnsi="Arial" w:cs="Arial"/>
        </w:rPr>
        <w:t>3.2 Research Approach</w:t>
      </w:r>
      <w:bookmarkEnd w:id="91"/>
    </w:p>
    <w:p w:rsidR="002C2C90" w:rsidRPr="002C7D57" w:rsidRDefault="002C2C90" w:rsidP="00757B74">
      <w:pPr>
        <w:pStyle w:val="Normal2"/>
        <w:spacing w:line="360" w:lineRule="auto"/>
        <w:jc w:val="both"/>
        <w:rPr>
          <w:rFonts w:eastAsia="Times New Roman"/>
          <w:sz w:val="24"/>
          <w:szCs w:val="24"/>
          <w:lang w:val="en-GB"/>
        </w:rPr>
      </w:pPr>
      <w:r w:rsidRPr="002C7D57">
        <w:rPr>
          <w:rFonts w:eastAsia="Times New Roman"/>
          <w:sz w:val="24"/>
          <w:szCs w:val="24"/>
          <w:lang w:val="en-GB"/>
        </w:rPr>
        <w:t xml:space="preserve">The approach of research can be defined as the overall plan and procedure which are utilised by a researcher in order to achieve the desired outcomes through valid data interpretation successfully. As per the comments of Pittman (2021), the “research approach” can be identically divided into two main groups which are the “inductive research approach” and the “deductive research approach”. Accordingly, </w:t>
      </w:r>
      <w:r w:rsidRPr="002C7D57">
        <w:rPr>
          <w:rFonts w:eastAsia="Times New Roman"/>
          <w:sz w:val="24"/>
          <w:szCs w:val="24"/>
          <w:lang w:val="en-GB"/>
        </w:rPr>
        <w:lastRenderedPageBreak/>
        <w:t xml:space="preserve">the </w:t>
      </w:r>
      <w:r w:rsidRPr="002C7D57">
        <w:rPr>
          <w:rFonts w:eastAsia="Times New Roman"/>
          <w:b/>
          <w:i/>
          <w:sz w:val="24"/>
          <w:szCs w:val="24"/>
          <w:lang w:val="en-GB"/>
        </w:rPr>
        <w:t xml:space="preserve">“inductive research approach” </w:t>
      </w:r>
      <w:r w:rsidRPr="002C7D57">
        <w:rPr>
          <w:rFonts w:eastAsia="Times New Roman"/>
          <w:sz w:val="24"/>
          <w:szCs w:val="24"/>
          <w:lang w:val="en-GB"/>
        </w:rPr>
        <w:t xml:space="preserve">has been adopted and implicated in this study in order to evaluate valid data based on the dimensions which should be comprehended by entrepreneurs before establishing a business start-up in the 21st century. According to the viewpoints of Kiger and Varpio (2020), the “inductive research approach” is a powerful and flexible procedure in data collection and analysis. This advantageous feature of the “inductive research approach” has eventually proved to be highly beneficial in the context of amalgamating real-time data relevant to this specific research topic. </w:t>
      </w:r>
    </w:p>
    <w:p w:rsidR="002C2C90" w:rsidRPr="002C7D57" w:rsidRDefault="002C2C90" w:rsidP="00757B74">
      <w:pPr>
        <w:pStyle w:val="Normal2"/>
        <w:spacing w:line="360" w:lineRule="auto"/>
        <w:jc w:val="both"/>
        <w:rPr>
          <w:rFonts w:eastAsia="Times New Roman"/>
          <w:sz w:val="24"/>
          <w:szCs w:val="24"/>
          <w:lang w:val="en-GB"/>
        </w:rPr>
      </w:pPr>
      <w:r w:rsidRPr="002C7D57">
        <w:rPr>
          <w:rFonts w:eastAsia="Times New Roman"/>
          <w:sz w:val="24"/>
          <w:szCs w:val="24"/>
          <w:lang w:val="en-GB"/>
        </w:rPr>
        <w:t xml:space="preserve">Additionally, the “inductive approach” has also been significant to evaluate the in-depth meaning of data. As stated by Rashid </w:t>
      </w:r>
      <w:r w:rsidRPr="002C7D57">
        <w:rPr>
          <w:rFonts w:eastAsia="Times New Roman"/>
          <w:i/>
          <w:sz w:val="24"/>
          <w:szCs w:val="24"/>
          <w:lang w:val="en-GB"/>
        </w:rPr>
        <w:t xml:space="preserve">et al. </w:t>
      </w:r>
      <w:r w:rsidRPr="002C7D57">
        <w:rPr>
          <w:rFonts w:eastAsia="Times New Roman"/>
          <w:sz w:val="24"/>
          <w:szCs w:val="24"/>
          <w:lang w:val="en-GB"/>
        </w:rPr>
        <w:t xml:space="preserve">(2019), the “inductive approach” enables researchers to carry out an in-depth exploration of sourced data. Hence, the “inductive approach” has been appropriate in accurately recognising the business factors which need to be examined by entrepreneurs before starting a business in the 21st century.    </w:t>
      </w:r>
    </w:p>
    <w:p w:rsidR="002C2C90" w:rsidRPr="002C7D57" w:rsidRDefault="002C2C90" w:rsidP="00757B74">
      <w:pPr>
        <w:pStyle w:val="Heading2"/>
        <w:rPr>
          <w:rFonts w:ascii="Arial" w:hAnsi="Arial" w:cs="Arial"/>
        </w:rPr>
      </w:pPr>
      <w:bookmarkStart w:id="92" w:name="_Toc124267970"/>
      <w:r w:rsidRPr="002C7D57">
        <w:rPr>
          <w:rFonts w:ascii="Arial" w:hAnsi="Arial" w:cs="Arial"/>
        </w:rPr>
        <w:t>3.3 Design of the Research</w:t>
      </w:r>
      <w:bookmarkEnd w:id="92"/>
    </w:p>
    <w:p w:rsidR="002C2C90" w:rsidRPr="002C7D57" w:rsidRDefault="002C2C90" w:rsidP="00757B74">
      <w:pPr>
        <w:pStyle w:val="Normal2"/>
        <w:spacing w:line="360" w:lineRule="auto"/>
        <w:jc w:val="both"/>
        <w:rPr>
          <w:rFonts w:eastAsia="Times New Roman"/>
          <w:sz w:val="24"/>
          <w:szCs w:val="24"/>
          <w:lang w:val="en-GB"/>
        </w:rPr>
      </w:pPr>
      <w:r w:rsidRPr="002C7D57">
        <w:rPr>
          <w:rFonts w:eastAsia="Times New Roman"/>
          <w:sz w:val="24"/>
          <w:szCs w:val="24"/>
          <w:lang w:val="en-GB"/>
        </w:rPr>
        <w:t xml:space="preserve">“Research design” refers to the process by which an individual researcher attempts to create a link among the different variables of research in a logical and systematic manner. Based on the opinions of Asenahabi (2019), “research designs” can be mainly classified into three groups which are the “explanatory research design”, the “exploratory research design” and the “descriptive research design”. Consequently, the </w:t>
      </w:r>
      <w:r w:rsidRPr="002C7D57">
        <w:rPr>
          <w:rFonts w:eastAsia="Times New Roman"/>
          <w:b/>
          <w:i/>
          <w:sz w:val="24"/>
          <w:szCs w:val="24"/>
          <w:lang w:val="en-GB"/>
        </w:rPr>
        <w:t xml:space="preserve">“descriptive research design” </w:t>
      </w:r>
      <w:r w:rsidRPr="002C7D57">
        <w:rPr>
          <w:rFonts w:eastAsia="Times New Roman"/>
          <w:sz w:val="24"/>
          <w:szCs w:val="24"/>
          <w:lang w:val="en-GB"/>
        </w:rPr>
        <w:t xml:space="preserve">has been applied in this study in order to accumulate and interlink different variables for finding the factors which should be considered by entrepreneurs before establishing businesses in the 21st century. </w:t>
      </w:r>
    </w:p>
    <w:p w:rsidR="002C2C90" w:rsidRPr="002C7D57" w:rsidRDefault="002C2C90" w:rsidP="00757B74">
      <w:pPr>
        <w:pStyle w:val="Normal2"/>
        <w:spacing w:line="360" w:lineRule="auto"/>
        <w:jc w:val="both"/>
        <w:rPr>
          <w:rFonts w:eastAsia="Times New Roman"/>
          <w:b/>
          <w:i/>
          <w:sz w:val="24"/>
          <w:szCs w:val="24"/>
          <w:lang w:val="en-GB"/>
        </w:rPr>
      </w:pPr>
      <w:r w:rsidRPr="002C7D57">
        <w:rPr>
          <w:rFonts w:eastAsia="Times New Roman"/>
          <w:sz w:val="24"/>
          <w:szCs w:val="24"/>
          <w:lang w:val="en-GB"/>
        </w:rPr>
        <w:t xml:space="preserve">In addition, the “descriptive research design” has turned out to be significant in creating a relationship among various elements and variables in this study by comprehending their respective significance. As per the comments of Hong </w:t>
      </w:r>
      <w:r w:rsidRPr="002C7D57">
        <w:rPr>
          <w:rFonts w:eastAsia="Times New Roman"/>
          <w:i/>
          <w:sz w:val="24"/>
          <w:szCs w:val="24"/>
          <w:lang w:val="en-GB"/>
        </w:rPr>
        <w:t xml:space="preserve">et al. </w:t>
      </w:r>
      <w:r w:rsidRPr="002C7D57">
        <w:rPr>
          <w:rFonts w:eastAsia="Times New Roman"/>
          <w:sz w:val="24"/>
          <w:szCs w:val="24"/>
          <w:lang w:val="en-GB"/>
        </w:rPr>
        <w:t xml:space="preserve">(2018), the ”descriptive research design” facilitates an individual researcher to describe the distribution and relationship among existing variables in research. This influential dimension of the “descriptive research design” has been fruitful in this research in terms of linking the various factors like market analysis and business plans in this study. Additionally, the aforementioned factors need to be investigated by entrepreneurs in order to achieve success in their businesses within 21st-century marketplaces. As a consequence, it can be determined that the “descriptive research </w:t>
      </w:r>
      <w:r w:rsidRPr="002C7D57">
        <w:rPr>
          <w:rFonts w:eastAsia="Times New Roman"/>
          <w:sz w:val="24"/>
          <w:szCs w:val="24"/>
          <w:lang w:val="en-GB"/>
        </w:rPr>
        <w:lastRenderedPageBreak/>
        <w:t xml:space="preserve">design” has been effective in successfully synchronising the independent and dependent variables in this research study by identifying their actual importance.   </w:t>
      </w:r>
    </w:p>
    <w:p w:rsidR="002C2C90" w:rsidRPr="002C7D57" w:rsidRDefault="002C2C90" w:rsidP="00757B74">
      <w:pPr>
        <w:pStyle w:val="Heading2"/>
        <w:rPr>
          <w:rFonts w:ascii="Arial" w:hAnsi="Arial" w:cs="Arial"/>
        </w:rPr>
      </w:pPr>
      <w:bookmarkStart w:id="93" w:name="_Toc124267971"/>
      <w:r w:rsidRPr="002C7D57">
        <w:rPr>
          <w:rFonts w:ascii="Arial" w:hAnsi="Arial" w:cs="Arial"/>
        </w:rPr>
        <w:t>3.4 Research Strategy</w:t>
      </w:r>
      <w:bookmarkEnd w:id="93"/>
    </w:p>
    <w:p w:rsidR="002C2C90" w:rsidRPr="002C7D57" w:rsidRDefault="002C2C90" w:rsidP="00757B74">
      <w:pPr>
        <w:pStyle w:val="Normal2"/>
        <w:spacing w:line="360" w:lineRule="auto"/>
        <w:jc w:val="both"/>
        <w:rPr>
          <w:rFonts w:eastAsia="Times New Roman"/>
          <w:sz w:val="24"/>
          <w:szCs w:val="24"/>
          <w:lang w:val="en-GB"/>
        </w:rPr>
      </w:pPr>
      <w:r w:rsidRPr="002C7D57">
        <w:rPr>
          <w:rFonts w:eastAsia="Times New Roman"/>
          <w:sz w:val="24"/>
          <w:szCs w:val="24"/>
          <w:lang w:val="en-GB"/>
        </w:rPr>
        <w:t xml:space="preserve">Selecting and applying a proper research strategy is crucial for researchers in order to produce accurate deliverables by gathering and analysing data in a coherent manner. “Research strategy” can be explained as the “step-by-step” method followed by a researcher to eventually generate error-free outcomes. In accordance with the viewpoints of Abutabenjeh and Jaradat (2018), “research strategies” can be classified into “the qualitative research strategy”, “the quantitative research strategy” and “the mixed methods research strategy”. Accordingly, the </w:t>
      </w:r>
      <w:r w:rsidRPr="002C7D57">
        <w:rPr>
          <w:rFonts w:eastAsia="Times New Roman"/>
          <w:b/>
          <w:i/>
          <w:sz w:val="24"/>
          <w:szCs w:val="24"/>
          <w:lang w:val="en-GB"/>
        </w:rPr>
        <w:t xml:space="preserve">“quantitative research strategy” </w:t>
      </w:r>
      <w:r w:rsidRPr="002C7D57">
        <w:rPr>
          <w:rFonts w:eastAsia="Times New Roman"/>
          <w:sz w:val="24"/>
          <w:szCs w:val="24"/>
          <w:lang w:val="en-GB"/>
        </w:rPr>
        <w:t>has been implicated in this study in order to source and obtain first-hand primary data by engaging the selected respondents.</w:t>
      </w:r>
    </w:p>
    <w:p w:rsidR="002C2C90" w:rsidRPr="002C7D57" w:rsidRDefault="002C2C90" w:rsidP="00757B74">
      <w:pPr>
        <w:pStyle w:val="Normal2"/>
        <w:spacing w:line="360" w:lineRule="auto"/>
        <w:jc w:val="both"/>
        <w:rPr>
          <w:rFonts w:eastAsia="Times New Roman"/>
          <w:sz w:val="24"/>
          <w:szCs w:val="24"/>
          <w:lang w:val="en-GB"/>
        </w:rPr>
      </w:pPr>
      <w:r w:rsidRPr="002C7D57">
        <w:rPr>
          <w:rFonts w:eastAsia="Times New Roman"/>
          <w:sz w:val="24"/>
          <w:szCs w:val="24"/>
          <w:lang w:val="en-GB"/>
        </w:rPr>
        <w:t xml:space="preserve">Furthermore, the “quantitative research strategy” has been effective in order to gather important facts from numeric data which have been gathered by involving the participants through surveys. According to the findings of Basias and Pollalis (2018), it is simpler and more convenient to calculate and compare numeric data by applying the “quantitative research strategy. This beneficial dimension of “quantitative research strategies” has eventually been effective in calculating the numeric and statistical results derived from the surveys. In addition, interpreting the collected numeric data through “quantitative research strategies” has been significant in understanding real-time scenarios of the key market factors which need to be comprehended by entrepreneurs before starting their businesses in the 21st century.           </w:t>
      </w:r>
    </w:p>
    <w:p w:rsidR="002C2C90" w:rsidRPr="002C7D57" w:rsidRDefault="002C2C90" w:rsidP="00757B74">
      <w:pPr>
        <w:pStyle w:val="Heading2"/>
        <w:rPr>
          <w:rFonts w:ascii="Arial" w:hAnsi="Arial" w:cs="Arial"/>
        </w:rPr>
      </w:pPr>
      <w:bookmarkStart w:id="94" w:name="_Toc124267972"/>
      <w:r w:rsidRPr="002C7D57">
        <w:rPr>
          <w:rFonts w:ascii="Arial" w:hAnsi="Arial" w:cs="Arial"/>
        </w:rPr>
        <w:t>3.5 Data Collection Method</w:t>
      </w:r>
      <w:bookmarkEnd w:id="94"/>
    </w:p>
    <w:p w:rsidR="002C2C90" w:rsidRPr="002C7D57" w:rsidRDefault="002C2C90" w:rsidP="00757B74">
      <w:pPr>
        <w:pStyle w:val="Normal2"/>
        <w:spacing w:line="360" w:lineRule="auto"/>
        <w:jc w:val="both"/>
        <w:rPr>
          <w:rFonts w:eastAsia="Times New Roman"/>
          <w:sz w:val="24"/>
          <w:szCs w:val="24"/>
          <w:lang w:val="en-GB"/>
        </w:rPr>
      </w:pPr>
      <w:r w:rsidRPr="002C7D57">
        <w:rPr>
          <w:rFonts w:eastAsia="Times New Roman"/>
          <w:sz w:val="24"/>
          <w:szCs w:val="24"/>
          <w:lang w:val="en-GB"/>
        </w:rPr>
        <w:t xml:space="preserve">Gathering real-time and realistic data is essential for an individual researcher in the context of generating precise research results by avoiding the collection of vague data. “Data collection” refers to the methodological way of accumulating relevant data based on a particular research topic. The article by Moises Jr (2020), states that surveys are the key methods of collecting data in “quantitative research”. Accordingly, a </w:t>
      </w:r>
      <w:r w:rsidRPr="002C7D57">
        <w:rPr>
          <w:rFonts w:eastAsia="Times New Roman"/>
          <w:b/>
          <w:i/>
          <w:sz w:val="24"/>
          <w:szCs w:val="24"/>
          <w:lang w:val="en-GB"/>
        </w:rPr>
        <w:t xml:space="preserve">“survey” </w:t>
      </w:r>
      <w:r w:rsidRPr="002C7D57">
        <w:rPr>
          <w:rFonts w:eastAsia="Times New Roman"/>
          <w:sz w:val="24"/>
          <w:szCs w:val="24"/>
          <w:lang w:val="en-GB"/>
        </w:rPr>
        <w:t xml:space="preserve">has been used in this study to collect first-hand primary data by engaging the chosen respondents </w:t>
      </w:r>
      <w:r w:rsidRPr="002C7D57">
        <w:rPr>
          <w:rFonts w:eastAsia="Times New Roman"/>
          <w:b/>
          <w:i/>
          <w:sz w:val="24"/>
          <w:szCs w:val="24"/>
          <w:lang w:val="en-GB"/>
        </w:rPr>
        <w:t>[Refer to appendix]</w:t>
      </w:r>
      <w:r w:rsidRPr="002C7D57">
        <w:rPr>
          <w:rFonts w:eastAsia="Times New Roman"/>
          <w:sz w:val="24"/>
          <w:szCs w:val="24"/>
          <w:lang w:val="en-GB"/>
        </w:rPr>
        <w:t xml:space="preserve">. Furthermore, “survey” has also turned out to be advantageous in terms of gathering ample amounts of real-time primary data by interacting actively with the adjacent population. As per the statements of Banks and Xu (2020), “surveys” provide great “statistical power” to researchers to effectively collect large volumes of numeric data </w:t>
      </w:r>
      <w:r w:rsidRPr="002C7D57">
        <w:rPr>
          <w:rFonts w:eastAsia="Times New Roman"/>
          <w:sz w:val="24"/>
          <w:szCs w:val="24"/>
          <w:lang w:val="en-GB"/>
        </w:rPr>
        <w:lastRenderedPageBreak/>
        <w:t xml:space="preserve">in “quantitative research”. In addition, using “a survey” as the key “data collection method” has also proved to be valuable in order to amalgamate a wide range of data from the relevant population. </w:t>
      </w:r>
    </w:p>
    <w:p w:rsidR="002C2C90" w:rsidRPr="002C7D57" w:rsidRDefault="002C2C90" w:rsidP="00757B74">
      <w:pPr>
        <w:pStyle w:val="Normal2"/>
        <w:spacing w:line="360" w:lineRule="auto"/>
        <w:jc w:val="both"/>
        <w:rPr>
          <w:rFonts w:eastAsia="Times New Roman"/>
          <w:sz w:val="24"/>
          <w:szCs w:val="24"/>
          <w:lang w:val="en-GB"/>
        </w:rPr>
      </w:pPr>
      <w:r w:rsidRPr="002C7D57">
        <w:rPr>
          <w:rFonts w:eastAsia="Times New Roman"/>
          <w:sz w:val="24"/>
          <w:szCs w:val="24"/>
          <w:lang w:val="en-GB"/>
        </w:rPr>
        <w:t xml:space="preserve">This data collection strategy has further highlighted the factors that need to be examined before starting businesses in the 21st century by interpreting the responses of the involved participants. Based on the ideas of Duncan (2022), “surveys” are appropriate methods of gathering huge volumes of numeric and statistical data by connecting with a large population. Thus, it can be stated that the “survey” and the “survey questionnaire” have emerged as appropriate methods of recognising the factors which entrepreneurs need to understand before starting businesses in the 21st century.   </w:t>
      </w:r>
    </w:p>
    <w:p w:rsidR="002C2C90" w:rsidRPr="002C7D57" w:rsidRDefault="002C2C90" w:rsidP="00757B74">
      <w:pPr>
        <w:pStyle w:val="Heading2"/>
        <w:rPr>
          <w:rFonts w:ascii="Arial" w:hAnsi="Arial" w:cs="Arial"/>
        </w:rPr>
      </w:pPr>
      <w:bookmarkStart w:id="95" w:name="_Toc124267973"/>
      <w:r w:rsidRPr="002C7D57">
        <w:rPr>
          <w:rFonts w:ascii="Arial" w:hAnsi="Arial" w:cs="Arial"/>
        </w:rPr>
        <w:t>3.6 Data Analysis</w:t>
      </w:r>
      <w:bookmarkEnd w:id="95"/>
    </w:p>
    <w:p w:rsidR="002C2C90" w:rsidRPr="002C7D57" w:rsidRDefault="002C2C90" w:rsidP="00757B74">
      <w:pPr>
        <w:pStyle w:val="Normal2"/>
        <w:spacing w:line="360" w:lineRule="auto"/>
        <w:jc w:val="both"/>
        <w:rPr>
          <w:rFonts w:eastAsia="Times New Roman"/>
          <w:sz w:val="24"/>
          <w:szCs w:val="24"/>
          <w:lang w:val="en-GB"/>
        </w:rPr>
      </w:pPr>
      <w:r w:rsidRPr="002C7D57">
        <w:rPr>
          <w:rFonts w:eastAsia="Times New Roman"/>
          <w:sz w:val="24"/>
          <w:szCs w:val="24"/>
          <w:lang w:val="en-GB"/>
        </w:rPr>
        <w:t xml:space="preserve">“Data analysis” indicates the ways by which researchers evaluate, examine and interpret collected data in a logical and statistical order. In accordance with the observations of Nunfam </w:t>
      </w:r>
      <w:r w:rsidRPr="002C7D57">
        <w:rPr>
          <w:rFonts w:eastAsia="Times New Roman"/>
          <w:i/>
          <w:sz w:val="24"/>
          <w:szCs w:val="24"/>
          <w:lang w:val="en-GB"/>
        </w:rPr>
        <w:t xml:space="preserve">et al. </w:t>
      </w:r>
      <w:r w:rsidRPr="002C7D57">
        <w:rPr>
          <w:rFonts w:eastAsia="Times New Roman"/>
          <w:sz w:val="24"/>
          <w:szCs w:val="24"/>
          <w:lang w:val="en-GB"/>
        </w:rPr>
        <w:t xml:space="preserve">(2018), “data analysis methods” can be divided into “the thematic data analysis method”, “the narrative data analysis method”, “the statistical data analysis method” and “descriptive data analysis method”. Accordingly, the “statistical data analysis process” has been implied through the usage of graphs, charts and tables in this study to extract precise numeric data from the involved respondents. This aspect has been advantageous in interpreting data relevant to the dimensions which entrepreneurs need to recognise before starting businesses in 21st-century markets. As commented by Islam (2020), the “statistical data analysis” process simplifies the interpretation of numeric data in “quantitative research”. Thus, the “statistical data analysis” has been effective in calculating the numeric responses of the chosen candidates. </w:t>
      </w:r>
    </w:p>
    <w:p w:rsidR="002C2C90" w:rsidRPr="002C7D57" w:rsidRDefault="002C2C90" w:rsidP="00757B74">
      <w:pPr>
        <w:pStyle w:val="Heading2"/>
        <w:rPr>
          <w:rFonts w:ascii="Arial" w:hAnsi="Arial" w:cs="Arial"/>
        </w:rPr>
      </w:pPr>
      <w:bookmarkStart w:id="96" w:name="_Toc124267974"/>
      <w:r w:rsidRPr="002C7D57">
        <w:rPr>
          <w:rFonts w:ascii="Arial" w:hAnsi="Arial" w:cs="Arial"/>
        </w:rPr>
        <w:t>3.7 Sample Size and Sampling Technique</w:t>
      </w:r>
      <w:bookmarkEnd w:id="96"/>
    </w:p>
    <w:p w:rsidR="002C2C90" w:rsidRPr="002C7D57" w:rsidRDefault="002C2C90" w:rsidP="00757B74">
      <w:pPr>
        <w:pStyle w:val="Normal2"/>
        <w:spacing w:line="360" w:lineRule="auto"/>
        <w:jc w:val="both"/>
        <w:rPr>
          <w:rFonts w:eastAsia="Times New Roman"/>
          <w:b/>
          <w:i/>
          <w:sz w:val="24"/>
          <w:szCs w:val="24"/>
          <w:lang w:val="en-GB"/>
        </w:rPr>
      </w:pPr>
      <w:r w:rsidRPr="002C7D57">
        <w:rPr>
          <w:rFonts w:eastAsia="Times New Roman"/>
          <w:b/>
          <w:i/>
          <w:sz w:val="24"/>
          <w:szCs w:val="24"/>
          <w:lang w:val="en-GB"/>
        </w:rPr>
        <w:t>Sample Size</w:t>
      </w:r>
    </w:p>
    <w:p w:rsidR="002C2C90" w:rsidRPr="002C7D57" w:rsidRDefault="002C2C90" w:rsidP="00757B74">
      <w:pPr>
        <w:pStyle w:val="Normal2"/>
        <w:spacing w:line="360" w:lineRule="auto"/>
        <w:jc w:val="both"/>
        <w:rPr>
          <w:rFonts w:eastAsia="Times New Roman"/>
          <w:sz w:val="24"/>
          <w:szCs w:val="24"/>
          <w:lang w:val="en-GB"/>
        </w:rPr>
      </w:pPr>
      <w:r w:rsidRPr="002C7D57">
        <w:rPr>
          <w:rFonts w:eastAsia="Times New Roman"/>
          <w:sz w:val="24"/>
          <w:szCs w:val="24"/>
          <w:lang w:val="en-GB"/>
        </w:rPr>
        <w:t xml:space="preserve">Choosing an appropriate sample is vital for researchers in terms of amalgamating an adequate amount of valid data by interacting with the selected population conveniently. As a consequence, a sample size of </w:t>
      </w:r>
      <w:r w:rsidRPr="002C7D57">
        <w:rPr>
          <w:rFonts w:eastAsia="Times New Roman"/>
          <w:b/>
          <w:i/>
          <w:sz w:val="24"/>
          <w:szCs w:val="24"/>
          <w:lang w:val="en-GB"/>
        </w:rPr>
        <w:t xml:space="preserve">“70 entrepreneurs who have been in the field of business for at least 3 years” </w:t>
      </w:r>
      <w:r w:rsidRPr="002C7D57">
        <w:rPr>
          <w:rFonts w:eastAsia="Times New Roman"/>
          <w:sz w:val="24"/>
          <w:szCs w:val="24"/>
          <w:lang w:val="en-GB"/>
        </w:rPr>
        <w:t xml:space="preserve">has been chosen to collect authentic primary data. In addition, this specific sample has been involved by providing a </w:t>
      </w:r>
      <w:r w:rsidRPr="002C7D57">
        <w:rPr>
          <w:rFonts w:eastAsia="Times New Roman"/>
          <w:b/>
          <w:i/>
          <w:sz w:val="24"/>
          <w:szCs w:val="24"/>
          <w:lang w:val="en-GB"/>
        </w:rPr>
        <w:t xml:space="preserve">“set of questionnaires” </w:t>
      </w:r>
      <w:r w:rsidRPr="002C7D57">
        <w:rPr>
          <w:rFonts w:eastAsia="Times New Roman"/>
          <w:sz w:val="24"/>
          <w:szCs w:val="24"/>
          <w:lang w:val="en-GB"/>
        </w:rPr>
        <w:t xml:space="preserve">which contains </w:t>
      </w:r>
      <w:r w:rsidRPr="002C7D57">
        <w:rPr>
          <w:rFonts w:eastAsia="Times New Roman"/>
          <w:b/>
          <w:i/>
          <w:sz w:val="24"/>
          <w:szCs w:val="24"/>
          <w:lang w:val="en-GB"/>
        </w:rPr>
        <w:t>“15 relevant questions”</w:t>
      </w:r>
      <w:r w:rsidRPr="002C7D57">
        <w:rPr>
          <w:rFonts w:eastAsia="Times New Roman"/>
          <w:sz w:val="24"/>
          <w:szCs w:val="24"/>
          <w:lang w:val="en-GB"/>
        </w:rPr>
        <w:t xml:space="preserve">. Furthermore, the respective responses of the chosen entrepreneurs have been </w:t>
      </w:r>
      <w:r w:rsidRPr="002C7D57">
        <w:rPr>
          <w:rFonts w:eastAsia="Times New Roman"/>
          <w:sz w:val="24"/>
          <w:szCs w:val="24"/>
          <w:lang w:val="en-GB"/>
        </w:rPr>
        <w:lastRenderedPageBreak/>
        <w:t xml:space="preserve">fruitful in understanding the key factors which should be investigated before starting a business in the 21st century. </w:t>
      </w:r>
    </w:p>
    <w:p w:rsidR="002C2C90" w:rsidRPr="002C7D57" w:rsidRDefault="002C2C90" w:rsidP="00757B74">
      <w:pPr>
        <w:pStyle w:val="Normal2"/>
        <w:spacing w:line="360" w:lineRule="auto"/>
        <w:jc w:val="both"/>
        <w:rPr>
          <w:rFonts w:eastAsia="Times New Roman"/>
          <w:b/>
          <w:i/>
          <w:sz w:val="24"/>
          <w:szCs w:val="24"/>
          <w:lang w:val="en-GB"/>
        </w:rPr>
      </w:pPr>
      <w:r w:rsidRPr="002C7D57">
        <w:rPr>
          <w:rFonts w:eastAsia="Times New Roman"/>
          <w:b/>
          <w:i/>
          <w:sz w:val="24"/>
          <w:szCs w:val="24"/>
          <w:lang w:val="en-GB"/>
        </w:rPr>
        <w:t>Sampling Technique</w:t>
      </w:r>
    </w:p>
    <w:p w:rsidR="002C2C90" w:rsidRPr="002C7D57" w:rsidRDefault="002C2C90" w:rsidP="00757B74">
      <w:pPr>
        <w:pStyle w:val="Normal2"/>
        <w:spacing w:line="360" w:lineRule="auto"/>
        <w:jc w:val="both"/>
        <w:rPr>
          <w:rFonts w:eastAsia="Times New Roman"/>
          <w:sz w:val="24"/>
          <w:szCs w:val="24"/>
          <w:lang w:val="en-GB"/>
        </w:rPr>
      </w:pPr>
      <w:r w:rsidRPr="002C7D57">
        <w:rPr>
          <w:rFonts w:eastAsia="Times New Roman"/>
          <w:sz w:val="24"/>
          <w:szCs w:val="24"/>
          <w:lang w:val="en-GB"/>
        </w:rPr>
        <w:t xml:space="preserve">The </w:t>
      </w:r>
      <w:r w:rsidRPr="002C7D57">
        <w:rPr>
          <w:rFonts w:eastAsia="Times New Roman"/>
          <w:b/>
          <w:i/>
          <w:sz w:val="24"/>
          <w:szCs w:val="24"/>
          <w:lang w:val="en-GB"/>
        </w:rPr>
        <w:t xml:space="preserve">“random probability sampling technique” </w:t>
      </w:r>
      <w:r w:rsidRPr="002C7D57">
        <w:rPr>
          <w:rFonts w:eastAsia="Times New Roman"/>
          <w:sz w:val="24"/>
          <w:szCs w:val="24"/>
          <w:lang w:val="en-GB"/>
        </w:rPr>
        <w:t xml:space="preserve">has been applied to arrange the selected sample size in a systematic manner. As per the ideas of Rahman </w:t>
      </w:r>
      <w:r w:rsidRPr="002C7D57">
        <w:rPr>
          <w:rFonts w:eastAsia="Times New Roman"/>
          <w:i/>
          <w:sz w:val="24"/>
          <w:szCs w:val="24"/>
          <w:lang w:val="en-GB"/>
        </w:rPr>
        <w:t xml:space="preserve">et al. </w:t>
      </w:r>
      <w:r w:rsidRPr="002C7D57">
        <w:rPr>
          <w:rFonts w:eastAsia="Times New Roman"/>
          <w:sz w:val="24"/>
          <w:szCs w:val="24"/>
          <w:lang w:val="en-GB"/>
        </w:rPr>
        <w:t xml:space="preserve">(2022), the “random sampling method” is a probability sampling technique which allows a researcher to randomly select valid participants from a large population. As a consequence, the “random probability sampling method” has turned out to be advantageous in involving efficient participants to gather unbiased real-time data based on this specific topic in terms of increasing the opportunities for each participant to be involved in the sample size of the research. Accordingly, it can be analysed that the “random probability technique” has been precise in understanding the factors which entrepreneurs need to consider achieving success in business in the 21st century.       </w:t>
      </w:r>
    </w:p>
    <w:p w:rsidR="002C2C90" w:rsidRPr="002C7D57" w:rsidRDefault="002C2C90" w:rsidP="00757B74">
      <w:pPr>
        <w:pStyle w:val="Heading2"/>
        <w:rPr>
          <w:rFonts w:ascii="Arial" w:hAnsi="Arial" w:cs="Arial"/>
        </w:rPr>
      </w:pPr>
      <w:bookmarkStart w:id="97" w:name="_Toc124267975"/>
      <w:r w:rsidRPr="002C7D57">
        <w:rPr>
          <w:rFonts w:ascii="Arial" w:hAnsi="Arial" w:cs="Arial"/>
        </w:rPr>
        <w:t>3.8 Validity and Reliability</w:t>
      </w:r>
      <w:bookmarkEnd w:id="97"/>
    </w:p>
    <w:p w:rsidR="002C2C90" w:rsidRPr="002C7D57" w:rsidRDefault="002C2C90" w:rsidP="00757B74">
      <w:pPr>
        <w:pStyle w:val="Normal2"/>
        <w:spacing w:line="360" w:lineRule="auto"/>
        <w:jc w:val="both"/>
        <w:rPr>
          <w:rFonts w:eastAsia="Times New Roman"/>
          <w:sz w:val="24"/>
          <w:szCs w:val="24"/>
          <w:lang w:val="en-GB"/>
        </w:rPr>
      </w:pPr>
      <w:r w:rsidRPr="002C7D57">
        <w:rPr>
          <w:rFonts w:eastAsia="Times New Roman"/>
          <w:sz w:val="24"/>
          <w:szCs w:val="24"/>
          <w:lang w:val="en-GB"/>
        </w:rPr>
        <w:t xml:space="preserve">Great emphasis has been laid on collecting and using genuine data and information which has been effective in terms of positively enhancing the validity of this study. In addition, the content of this research has not been copied from any existing source which has further influenced the reliability of this study significantly. Furthermore, the collection of vague and invalid data has been strictly prohibited while conducting this research study which has also turned out to be valuable in maximising the validation and reliability of this study. Besides these factors, a strong focus has also been laid on accumulating first-hand data through the “survey” which has eventually produced accurate results. Lastly, none of the data has been extracted from any sort of unauthorised data source which has ultimately preserved the overall validation and reliability of this research study positively.   </w:t>
      </w:r>
    </w:p>
    <w:p w:rsidR="002C2C90" w:rsidRPr="002C7D57" w:rsidRDefault="002C2C90" w:rsidP="00757B74">
      <w:pPr>
        <w:pStyle w:val="Heading2"/>
        <w:rPr>
          <w:rFonts w:ascii="Arial" w:hAnsi="Arial" w:cs="Arial"/>
        </w:rPr>
      </w:pPr>
      <w:bookmarkStart w:id="98" w:name="_Toc124267976"/>
      <w:r w:rsidRPr="002C7D57">
        <w:rPr>
          <w:rFonts w:ascii="Arial" w:hAnsi="Arial" w:cs="Arial"/>
        </w:rPr>
        <w:t>3.9 Ethical Considerations</w:t>
      </w:r>
      <w:bookmarkEnd w:id="98"/>
    </w:p>
    <w:p w:rsidR="002C2C90" w:rsidRPr="002C7D57" w:rsidRDefault="002C2C90" w:rsidP="00757B74">
      <w:pPr>
        <w:pStyle w:val="Normal2"/>
        <w:spacing w:line="360" w:lineRule="auto"/>
        <w:jc w:val="both"/>
        <w:rPr>
          <w:rFonts w:eastAsia="Times New Roman"/>
          <w:sz w:val="24"/>
          <w:szCs w:val="24"/>
          <w:lang w:val="en-GB"/>
        </w:rPr>
      </w:pPr>
      <w:r w:rsidRPr="002C7D57">
        <w:rPr>
          <w:rFonts w:eastAsia="Times New Roman"/>
          <w:sz w:val="24"/>
          <w:szCs w:val="24"/>
          <w:lang w:val="en-GB"/>
        </w:rPr>
        <w:t xml:space="preserve">Deliberate attempts have been made on preventing the leakage of confidential data by storing the collected data in a secure database. Besides this protective measure, the guidelines of the </w:t>
      </w:r>
      <w:r w:rsidRPr="002C7D57">
        <w:rPr>
          <w:rFonts w:eastAsia="Times New Roman"/>
          <w:b/>
          <w:i/>
          <w:sz w:val="24"/>
          <w:szCs w:val="24"/>
          <w:lang w:val="en-GB"/>
        </w:rPr>
        <w:t xml:space="preserve">“Data Protection Act of 2018 in the UK” </w:t>
      </w:r>
      <w:r w:rsidRPr="002C7D57">
        <w:rPr>
          <w:rFonts w:eastAsia="Times New Roman"/>
          <w:sz w:val="24"/>
          <w:szCs w:val="24"/>
          <w:lang w:val="en-GB"/>
        </w:rPr>
        <w:t xml:space="preserve">have also been strictly followed to conserve the analysed data safely. The </w:t>
      </w:r>
      <w:r w:rsidRPr="002C7D57">
        <w:rPr>
          <w:rFonts w:eastAsia="Times New Roman"/>
          <w:b/>
          <w:i/>
          <w:sz w:val="24"/>
          <w:szCs w:val="24"/>
          <w:lang w:val="en-GB"/>
        </w:rPr>
        <w:t xml:space="preserve">“Data Protection Act of 2018 in the UK” </w:t>
      </w:r>
      <w:r w:rsidRPr="002C7D57">
        <w:rPr>
          <w:rFonts w:eastAsia="Times New Roman"/>
          <w:sz w:val="24"/>
          <w:szCs w:val="24"/>
          <w:lang w:val="en-GB"/>
        </w:rPr>
        <w:t xml:space="preserve">provides effective outlines in terms of successfully preventing the leakage of private data (Legislation.gov.uk, 2022). In addition, the prevention of data leakage has been effective in successfully preserving the identity of the data </w:t>
      </w:r>
      <w:r w:rsidRPr="002C7D57">
        <w:rPr>
          <w:rFonts w:eastAsia="Times New Roman"/>
          <w:sz w:val="24"/>
          <w:szCs w:val="24"/>
          <w:lang w:val="en-GB"/>
        </w:rPr>
        <w:lastRenderedPageBreak/>
        <w:t xml:space="preserve">providers. Apart from these, informed consent has been taken from the involved participants before engaging them in the “survey”. On the other hand, genuine “in texting” has been done throughout this study which has also restricted the occurrence of any sort of misconduct in this study.      </w:t>
      </w:r>
    </w:p>
    <w:p w:rsidR="002C2C90" w:rsidRPr="002C7D57" w:rsidRDefault="002C2C90" w:rsidP="00757B74">
      <w:pPr>
        <w:pStyle w:val="Heading2"/>
        <w:rPr>
          <w:rFonts w:ascii="Arial" w:hAnsi="Arial" w:cs="Arial"/>
        </w:rPr>
      </w:pPr>
      <w:bookmarkStart w:id="99" w:name="_Toc124267977"/>
      <w:r w:rsidRPr="002C7D57">
        <w:rPr>
          <w:rFonts w:ascii="Arial" w:hAnsi="Arial" w:cs="Arial"/>
        </w:rPr>
        <w:t>3.10 Limitations</w:t>
      </w:r>
      <w:bookmarkEnd w:id="99"/>
    </w:p>
    <w:p w:rsidR="002C2C90" w:rsidRPr="002C7D57" w:rsidRDefault="002C2C90" w:rsidP="00757B74">
      <w:pPr>
        <w:pStyle w:val="Normal2"/>
        <w:spacing w:line="360" w:lineRule="auto"/>
        <w:jc w:val="both"/>
        <w:rPr>
          <w:rFonts w:eastAsia="Times New Roman"/>
          <w:sz w:val="24"/>
          <w:szCs w:val="24"/>
          <w:lang w:val="en-GB"/>
        </w:rPr>
      </w:pPr>
      <w:r w:rsidRPr="002C7D57">
        <w:rPr>
          <w:rFonts w:eastAsia="Times New Roman"/>
          <w:sz w:val="24"/>
          <w:szCs w:val="24"/>
          <w:lang w:val="en-GB"/>
        </w:rPr>
        <w:t xml:space="preserve">This research study seems to have focused only on utilising “primary quantitative data” to highlight the factors which entrepreneurs need to comprehend before establishing business start-ups in 21st-century marketplaces. Contradictorily, the usage of “secondary qualitative data” has been completely neglected in this study which has eventually degraded the overall accuracy of this research study. Accordingly, the inclusion of “secondary qualitative data” might have been beneficial in terms of acquiring more volumes of genuine data based on this particular research topic. Hence, it can be determined that the exclusion of “secondary qualitative data” has been the key drawback in this research study.      </w:t>
      </w:r>
    </w:p>
    <w:p w:rsidR="002C2C90" w:rsidRPr="002C7D57" w:rsidRDefault="002C2C90" w:rsidP="00757B74">
      <w:pPr>
        <w:pStyle w:val="Heading2"/>
        <w:rPr>
          <w:rFonts w:ascii="Arial" w:hAnsi="Arial" w:cs="Arial"/>
        </w:rPr>
      </w:pPr>
      <w:bookmarkStart w:id="100" w:name="_Toc124267978"/>
      <w:r w:rsidRPr="002C7D57">
        <w:rPr>
          <w:rFonts w:ascii="Arial" w:hAnsi="Arial" w:cs="Arial"/>
        </w:rPr>
        <w:t>3.11 Summary</w:t>
      </w:r>
      <w:bookmarkEnd w:id="100"/>
    </w:p>
    <w:p w:rsidR="006A2E2E" w:rsidRPr="002C7D57" w:rsidRDefault="002C2C90" w:rsidP="00757B74">
      <w:pPr>
        <w:pStyle w:val="Normal1"/>
        <w:spacing w:line="360" w:lineRule="auto"/>
        <w:jc w:val="both"/>
        <w:rPr>
          <w:rFonts w:eastAsia="Times New Roman"/>
          <w:sz w:val="24"/>
          <w:szCs w:val="24"/>
          <w:lang w:val="en-GB"/>
        </w:rPr>
      </w:pPr>
      <w:r w:rsidRPr="002C7D57">
        <w:rPr>
          <w:rFonts w:eastAsia="Times New Roman"/>
          <w:sz w:val="24"/>
          <w:szCs w:val="24"/>
          <w:lang w:val="en-GB"/>
        </w:rPr>
        <w:t xml:space="preserve">This chapter has summarised the ways by which the “quantitative research strategy” and adjacent methodological tools have been significant in finding the factors which entrepreneurs need to consider before starting businesses in the 21st century. Additionally, this section has also provided detailed information about the validity, ethical dimensions and limitations of this research study.   </w:t>
      </w:r>
    </w:p>
    <w:p w:rsidR="006A2E2E" w:rsidRPr="002C7D57" w:rsidRDefault="006A2E2E" w:rsidP="00757B74">
      <w:pPr>
        <w:spacing w:line="360" w:lineRule="auto"/>
        <w:rPr>
          <w:rFonts w:eastAsia="Times New Roman"/>
          <w:sz w:val="24"/>
          <w:szCs w:val="24"/>
          <w:lang w:val="en-GB"/>
        </w:rPr>
      </w:pPr>
      <w:r w:rsidRPr="002C7D57">
        <w:rPr>
          <w:rFonts w:eastAsia="Times New Roman"/>
          <w:sz w:val="24"/>
          <w:szCs w:val="24"/>
          <w:lang w:val="en-GB"/>
        </w:rPr>
        <w:br w:type="page"/>
      </w:r>
    </w:p>
    <w:p w:rsidR="006A2E2E" w:rsidRPr="002C7D57" w:rsidRDefault="006A2E2E" w:rsidP="00757B74">
      <w:pPr>
        <w:pStyle w:val="Heading1"/>
        <w:rPr>
          <w:rFonts w:ascii="Arial" w:hAnsi="Arial" w:cs="Arial"/>
        </w:rPr>
      </w:pPr>
      <w:bookmarkStart w:id="101" w:name="_Toc124267979"/>
      <w:r w:rsidRPr="002C7D57">
        <w:rPr>
          <w:rFonts w:ascii="Arial" w:hAnsi="Arial" w:cs="Arial"/>
        </w:rPr>
        <w:lastRenderedPageBreak/>
        <w:t xml:space="preserve">Chapter 4: </w:t>
      </w:r>
      <w:r w:rsidR="005D483D" w:rsidRPr="002C7D57">
        <w:rPr>
          <w:rFonts w:ascii="Arial" w:hAnsi="Arial" w:cs="Arial"/>
        </w:rPr>
        <w:t xml:space="preserve">Data </w:t>
      </w:r>
      <w:r w:rsidRPr="002C7D57">
        <w:rPr>
          <w:rFonts w:ascii="Arial" w:hAnsi="Arial" w:cs="Arial"/>
        </w:rPr>
        <w:t>Analysis</w:t>
      </w:r>
      <w:bookmarkEnd w:id="101"/>
      <w:r w:rsidR="005D483D" w:rsidRPr="002C7D57">
        <w:rPr>
          <w:rFonts w:ascii="Arial" w:hAnsi="Arial" w:cs="Arial"/>
        </w:rPr>
        <w:t xml:space="preserve"> and findings</w:t>
      </w:r>
    </w:p>
    <w:p w:rsidR="006A2E2E" w:rsidRPr="002C7D57" w:rsidRDefault="006A2E2E" w:rsidP="00757B74">
      <w:pPr>
        <w:pStyle w:val="Normal3"/>
        <w:spacing w:line="360" w:lineRule="auto"/>
        <w:jc w:val="both"/>
        <w:rPr>
          <w:rFonts w:eastAsia="Times New Roman"/>
          <w:sz w:val="24"/>
          <w:szCs w:val="24"/>
          <w:lang w:val="en-GB"/>
        </w:rPr>
      </w:pPr>
      <w:r w:rsidRPr="002C7D57">
        <w:rPr>
          <w:rFonts w:eastAsia="Times New Roman"/>
          <w:b/>
          <w:sz w:val="24"/>
          <w:szCs w:val="24"/>
          <w:lang w:val="en-GB"/>
        </w:rPr>
        <w:t>4.1 Introduction</w:t>
      </w:r>
    </w:p>
    <w:p w:rsidR="006A2E2E" w:rsidRPr="002C7D57" w:rsidRDefault="006A2E2E" w:rsidP="00757B74">
      <w:pPr>
        <w:pStyle w:val="Normal3"/>
        <w:spacing w:line="360" w:lineRule="auto"/>
        <w:jc w:val="both"/>
        <w:rPr>
          <w:rFonts w:eastAsia="Times New Roman"/>
          <w:sz w:val="24"/>
          <w:szCs w:val="24"/>
          <w:lang w:val="en-GB"/>
        </w:rPr>
      </w:pPr>
      <w:r w:rsidRPr="002C7D57">
        <w:rPr>
          <w:rFonts w:eastAsia="Times New Roman"/>
          <w:sz w:val="24"/>
          <w:szCs w:val="24"/>
          <w:lang w:val="en-GB"/>
        </w:rPr>
        <w:t xml:space="preserve">Developing a successful business plan becomes a major challenge for entrepreneurs in the age of increasing competition as there has been a constant shift in market trends and consumer requirements. Accordingly, the chapter has analysed the primary survey findings regarding factors that are essential to know in developing a successful business plan for entrepreneurs.  </w:t>
      </w:r>
    </w:p>
    <w:p w:rsidR="00AA7802" w:rsidRDefault="005D483D" w:rsidP="00092FE4">
      <w:pPr>
        <w:pStyle w:val="Heading2"/>
        <w:numPr>
          <w:ilvl w:val="1"/>
          <w:numId w:val="4"/>
        </w:numPr>
        <w:rPr>
          <w:rFonts w:ascii="Arial" w:hAnsi="Arial" w:cs="Arial"/>
        </w:rPr>
      </w:pPr>
      <w:bookmarkStart w:id="102" w:name="_Toc124267980"/>
      <w:r w:rsidRPr="002C7D57">
        <w:rPr>
          <w:rFonts w:ascii="Arial" w:hAnsi="Arial" w:cs="Arial"/>
        </w:rPr>
        <w:t>Data analysis</w:t>
      </w:r>
      <w:bookmarkEnd w:id="102"/>
    </w:p>
    <w:tbl>
      <w:tblPr>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09"/>
        <w:gridCol w:w="3010"/>
        <w:gridCol w:w="3010"/>
      </w:tblGrid>
      <w:tr w:rsidR="00092FE4" w:rsidRPr="001D39F9" w:rsidTr="00F3628B">
        <w:trPr>
          <w:cantSplit/>
          <w:trHeight w:val="440"/>
          <w:tblHeader/>
          <w:jc w:val="center"/>
        </w:trPr>
        <w:tc>
          <w:tcPr>
            <w:tcW w:w="9027" w:type="dxa"/>
            <w:gridSpan w:val="3"/>
            <w:shd w:val="clear" w:color="auto" w:fill="auto"/>
            <w:tcMar>
              <w:top w:w="100" w:type="dxa"/>
              <w:left w:w="100" w:type="dxa"/>
              <w:bottom w:w="100" w:type="dxa"/>
              <w:right w:w="100" w:type="dxa"/>
            </w:tcMar>
          </w:tcPr>
          <w:p w:rsidR="00092FE4" w:rsidRPr="001D39F9" w:rsidRDefault="00092FE4" w:rsidP="00092FE4">
            <w:pPr>
              <w:pStyle w:val="normal0"/>
              <w:widowControl w:val="0"/>
              <w:pBdr>
                <w:top w:val="nil"/>
                <w:left w:val="nil"/>
                <w:bottom w:val="nil"/>
                <w:right w:val="nil"/>
                <w:between w:val="nil"/>
              </w:pBdr>
              <w:ind w:left="360"/>
              <w:rPr>
                <w:rFonts w:ascii="Arial" w:hAnsi="Arial" w:cs="Arial"/>
                <w:b/>
                <w:color w:val="FF0000"/>
                <w:lang w:val="en-GB"/>
              </w:rPr>
            </w:pPr>
            <w:r w:rsidRPr="001D39F9">
              <w:rPr>
                <w:rFonts w:ascii="Arial" w:hAnsi="Arial" w:cs="Arial"/>
                <w:b/>
                <w:color w:val="FF0000"/>
                <w:lang w:val="en-GB"/>
              </w:rPr>
              <w:t>Question 1: What is your age?</w:t>
            </w:r>
          </w:p>
        </w:tc>
      </w:tr>
      <w:tr w:rsidR="00092FE4" w:rsidRPr="001D39F9" w:rsidTr="00F3628B">
        <w:trPr>
          <w:cantSplit/>
          <w:tblHeader/>
          <w:jc w:val="center"/>
        </w:trPr>
        <w:tc>
          <w:tcPr>
            <w:tcW w:w="3009" w:type="dxa"/>
            <w:shd w:val="clear" w:color="auto" w:fill="auto"/>
            <w:tcMar>
              <w:top w:w="100" w:type="dxa"/>
              <w:left w:w="100" w:type="dxa"/>
              <w:bottom w:w="100" w:type="dxa"/>
              <w:right w:w="100" w:type="dxa"/>
            </w:tcMar>
          </w:tcPr>
          <w:p w:rsidR="00092FE4" w:rsidRPr="001D39F9" w:rsidRDefault="00092FE4" w:rsidP="00092FE4">
            <w:pPr>
              <w:pStyle w:val="normal0"/>
              <w:widowControl w:val="0"/>
              <w:pBdr>
                <w:top w:val="nil"/>
                <w:left w:val="nil"/>
                <w:bottom w:val="nil"/>
                <w:right w:val="nil"/>
                <w:between w:val="nil"/>
              </w:pBdr>
              <w:ind w:left="360"/>
              <w:rPr>
                <w:rFonts w:ascii="Arial" w:hAnsi="Arial" w:cs="Arial"/>
                <w:b/>
                <w:color w:val="FF0000"/>
                <w:lang w:val="en-GB"/>
              </w:rPr>
            </w:pPr>
            <w:r w:rsidRPr="001D39F9">
              <w:rPr>
                <w:rFonts w:ascii="Arial" w:hAnsi="Arial" w:cs="Arial"/>
                <w:b/>
                <w:color w:val="FF0000"/>
                <w:lang w:val="en-GB"/>
              </w:rPr>
              <w:t>Responses</w:t>
            </w:r>
          </w:p>
        </w:tc>
        <w:tc>
          <w:tcPr>
            <w:tcW w:w="3009" w:type="dxa"/>
            <w:shd w:val="clear" w:color="auto" w:fill="auto"/>
            <w:tcMar>
              <w:top w:w="100" w:type="dxa"/>
              <w:left w:w="100" w:type="dxa"/>
              <w:bottom w:w="100" w:type="dxa"/>
              <w:right w:w="100" w:type="dxa"/>
            </w:tcMar>
          </w:tcPr>
          <w:p w:rsidR="00092FE4" w:rsidRPr="001D39F9" w:rsidRDefault="00092FE4" w:rsidP="00092FE4">
            <w:pPr>
              <w:pStyle w:val="normal0"/>
              <w:widowControl w:val="0"/>
              <w:pBdr>
                <w:top w:val="nil"/>
                <w:left w:val="nil"/>
                <w:bottom w:val="nil"/>
                <w:right w:val="nil"/>
                <w:between w:val="nil"/>
              </w:pBdr>
              <w:ind w:left="360"/>
              <w:rPr>
                <w:rFonts w:ascii="Arial" w:hAnsi="Arial" w:cs="Arial"/>
                <w:b/>
                <w:color w:val="FF0000"/>
                <w:lang w:val="en-GB"/>
              </w:rPr>
            </w:pPr>
            <w:r w:rsidRPr="001D39F9">
              <w:rPr>
                <w:rFonts w:ascii="Arial" w:hAnsi="Arial" w:cs="Arial"/>
                <w:b/>
                <w:color w:val="FF0000"/>
                <w:lang w:val="en-GB"/>
              </w:rPr>
              <w:t>Respondents</w:t>
            </w:r>
          </w:p>
        </w:tc>
        <w:tc>
          <w:tcPr>
            <w:tcW w:w="3009" w:type="dxa"/>
            <w:shd w:val="clear" w:color="auto" w:fill="auto"/>
            <w:tcMar>
              <w:top w:w="100" w:type="dxa"/>
              <w:left w:w="100" w:type="dxa"/>
              <w:bottom w:w="100" w:type="dxa"/>
              <w:right w:w="100" w:type="dxa"/>
            </w:tcMar>
          </w:tcPr>
          <w:p w:rsidR="00092FE4" w:rsidRPr="001D39F9" w:rsidRDefault="00092FE4" w:rsidP="00092FE4">
            <w:pPr>
              <w:pStyle w:val="normal0"/>
              <w:widowControl w:val="0"/>
              <w:pBdr>
                <w:top w:val="nil"/>
                <w:left w:val="nil"/>
                <w:bottom w:val="nil"/>
                <w:right w:val="nil"/>
                <w:between w:val="nil"/>
              </w:pBdr>
              <w:ind w:left="360"/>
              <w:rPr>
                <w:rFonts w:ascii="Arial" w:hAnsi="Arial" w:cs="Arial"/>
                <w:b/>
                <w:color w:val="FF0000"/>
                <w:lang w:val="en-GB"/>
              </w:rPr>
            </w:pPr>
            <w:r w:rsidRPr="001D39F9">
              <w:rPr>
                <w:rFonts w:ascii="Arial" w:hAnsi="Arial" w:cs="Arial"/>
                <w:b/>
                <w:color w:val="FF0000"/>
                <w:lang w:val="en-GB"/>
              </w:rPr>
              <w:t>Percentage</w:t>
            </w:r>
          </w:p>
        </w:tc>
      </w:tr>
      <w:tr w:rsidR="00092FE4" w:rsidRPr="001D39F9" w:rsidTr="00F3628B">
        <w:trPr>
          <w:cantSplit/>
          <w:tblHeader/>
          <w:jc w:val="center"/>
        </w:trPr>
        <w:tc>
          <w:tcPr>
            <w:tcW w:w="3009" w:type="dxa"/>
            <w:shd w:val="clear" w:color="auto" w:fill="auto"/>
            <w:tcMar>
              <w:top w:w="100" w:type="dxa"/>
              <w:left w:w="100" w:type="dxa"/>
              <w:bottom w:w="100" w:type="dxa"/>
              <w:right w:w="100" w:type="dxa"/>
            </w:tcMar>
          </w:tcPr>
          <w:p w:rsidR="00092FE4" w:rsidRPr="001D39F9" w:rsidRDefault="00092FE4" w:rsidP="00092FE4">
            <w:pPr>
              <w:pStyle w:val="normal0"/>
              <w:widowControl w:val="0"/>
              <w:pBdr>
                <w:top w:val="nil"/>
                <w:left w:val="nil"/>
                <w:bottom w:val="nil"/>
                <w:right w:val="nil"/>
                <w:between w:val="nil"/>
              </w:pBdr>
              <w:ind w:left="360"/>
              <w:rPr>
                <w:rFonts w:ascii="Arial" w:hAnsi="Arial" w:cs="Arial"/>
                <w:b/>
                <w:color w:val="FF0000"/>
                <w:lang w:val="en-GB"/>
              </w:rPr>
            </w:pPr>
            <w:r w:rsidRPr="001D39F9">
              <w:rPr>
                <w:rFonts w:ascii="Arial" w:hAnsi="Arial" w:cs="Arial"/>
                <w:b/>
                <w:color w:val="FF0000"/>
                <w:lang w:val="en-GB"/>
              </w:rPr>
              <w:t>18-24</w:t>
            </w:r>
          </w:p>
        </w:tc>
        <w:tc>
          <w:tcPr>
            <w:tcW w:w="3009" w:type="dxa"/>
            <w:shd w:val="clear" w:color="auto" w:fill="auto"/>
            <w:tcMar>
              <w:top w:w="100" w:type="dxa"/>
              <w:left w:w="100" w:type="dxa"/>
              <w:bottom w:w="100" w:type="dxa"/>
              <w:right w:w="100" w:type="dxa"/>
            </w:tcMar>
          </w:tcPr>
          <w:p w:rsidR="00092FE4" w:rsidRPr="001D39F9" w:rsidRDefault="00092FE4" w:rsidP="00092FE4">
            <w:pPr>
              <w:pStyle w:val="normal0"/>
              <w:widowControl w:val="0"/>
              <w:pBdr>
                <w:top w:val="nil"/>
                <w:left w:val="nil"/>
                <w:bottom w:val="nil"/>
                <w:right w:val="nil"/>
                <w:between w:val="nil"/>
              </w:pBdr>
              <w:ind w:left="360"/>
              <w:rPr>
                <w:rFonts w:ascii="Arial" w:hAnsi="Arial" w:cs="Arial"/>
                <w:b/>
                <w:color w:val="FF0000"/>
                <w:lang w:val="en-GB"/>
              </w:rPr>
            </w:pPr>
            <w:r w:rsidRPr="001D39F9">
              <w:rPr>
                <w:rFonts w:ascii="Arial" w:hAnsi="Arial" w:cs="Arial"/>
                <w:b/>
                <w:color w:val="FF0000"/>
                <w:lang w:val="en-GB"/>
              </w:rPr>
              <w:t>10</w:t>
            </w:r>
          </w:p>
        </w:tc>
        <w:tc>
          <w:tcPr>
            <w:tcW w:w="3009" w:type="dxa"/>
            <w:shd w:val="clear" w:color="auto" w:fill="auto"/>
            <w:tcMar>
              <w:top w:w="100" w:type="dxa"/>
              <w:left w:w="100" w:type="dxa"/>
              <w:bottom w:w="100" w:type="dxa"/>
              <w:right w:w="100" w:type="dxa"/>
            </w:tcMar>
          </w:tcPr>
          <w:p w:rsidR="00092FE4" w:rsidRPr="001D39F9" w:rsidRDefault="00092FE4" w:rsidP="00092FE4">
            <w:pPr>
              <w:pStyle w:val="normal0"/>
              <w:widowControl w:val="0"/>
              <w:pBdr>
                <w:top w:val="nil"/>
                <w:left w:val="nil"/>
                <w:bottom w:val="nil"/>
                <w:right w:val="nil"/>
                <w:between w:val="nil"/>
              </w:pBdr>
              <w:ind w:left="360"/>
              <w:rPr>
                <w:rFonts w:ascii="Arial" w:hAnsi="Arial" w:cs="Arial"/>
                <w:b/>
                <w:color w:val="FF0000"/>
                <w:lang w:val="en-GB"/>
              </w:rPr>
            </w:pPr>
            <w:r w:rsidRPr="001D39F9">
              <w:rPr>
                <w:rFonts w:ascii="Arial" w:hAnsi="Arial" w:cs="Arial"/>
                <w:b/>
                <w:color w:val="FF0000"/>
                <w:lang w:val="en-GB"/>
              </w:rPr>
              <w:t>5</w:t>
            </w:r>
          </w:p>
        </w:tc>
      </w:tr>
      <w:tr w:rsidR="00092FE4" w:rsidRPr="001D39F9" w:rsidTr="00F3628B">
        <w:trPr>
          <w:cantSplit/>
          <w:tblHeader/>
          <w:jc w:val="center"/>
        </w:trPr>
        <w:tc>
          <w:tcPr>
            <w:tcW w:w="3009" w:type="dxa"/>
            <w:shd w:val="clear" w:color="auto" w:fill="auto"/>
            <w:tcMar>
              <w:top w:w="100" w:type="dxa"/>
              <w:left w:w="100" w:type="dxa"/>
              <w:bottom w:w="100" w:type="dxa"/>
              <w:right w:w="100" w:type="dxa"/>
            </w:tcMar>
          </w:tcPr>
          <w:p w:rsidR="00092FE4" w:rsidRPr="001D39F9" w:rsidRDefault="00092FE4" w:rsidP="00092FE4">
            <w:pPr>
              <w:pStyle w:val="normal0"/>
              <w:widowControl w:val="0"/>
              <w:pBdr>
                <w:top w:val="nil"/>
                <w:left w:val="nil"/>
                <w:bottom w:val="nil"/>
                <w:right w:val="nil"/>
                <w:between w:val="nil"/>
              </w:pBdr>
              <w:ind w:left="360"/>
              <w:rPr>
                <w:rFonts w:ascii="Arial" w:hAnsi="Arial" w:cs="Arial"/>
                <w:b/>
                <w:color w:val="FF0000"/>
                <w:lang w:val="en-GB"/>
              </w:rPr>
            </w:pPr>
            <w:r w:rsidRPr="001D39F9">
              <w:rPr>
                <w:rFonts w:ascii="Arial" w:hAnsi="Arial" w:cs="Arial"/>
                <w:b/>
                <w:color w:val="FF0000"/>
                <w:lang w:val="en-GB"/>
              </w:rPr>
              <w:t>25-34</w:t>
            </w:r>
          </w:p>
        </w:tc>
        <w:tc>
          <w:tcPr>
            <w:tcW w:w="3009" w:type="dxa"/>
            <w:shd w:val="clear" w:color="auto" w:fill="auto"/>
            <w:tcMar>
              <w:top w:w="100" w:type="dxa"/>
              <w:left w:w="100" w:type="dxa"/>
              <w:bottom w:w="100" w:type="dxa"/>
              <w:right w:w="100" w:type="dxa"/>
            </w:tcMar>
          </w:tcPr>
          <w:p w:rsidR="00092FE4" w:rsidRPr="001D39F9" w:rsidRDefault="00092FE4" w:rsidP="00092FE4">
            <w:pPr>
              <w:pStyle w:val="normal0"/>
              <w:widowControl w:val="0"/>
              <w:pBdr>
                <w:top w:val="nil"/>
                <w:left w:val="nil"/>
                <w:bottom w:val="nil"/>
                <w:right w:val="nil"/>
                <w:between w:val="nil"/>
              </w:pBdr>
              <w:ind w:left="360"/>
              <w:rPr>
                <w:rFonts w:ascii="Arial" w:hAnsi="Arial" w:cs="Arial"/>
                <w:b/>
                <w:color w:val="FF0000"/>
                <w:lang w:val="en-GB"/>
              </w:rPr>
            </w:pPr>
            <w:r w:rsidRPr="001D39F9">
              <w:rPr>
                <w:rFonts w:ascii="Arial" w:hAnsi="Arial" w:cs="Arial"/>
                <w:b/>
                <w:color w:val="FF0000"/>
                <w:lang w:val="en-GB"/>
              </w:rPr>
              <w:t>50</w:t>
            </w:r>
          </w:p>
        </w:tc>
        <w:tc>
          <w:tcPr>
            <w:tcW w:w="3009" w:type="dxa"/>
            <w:shd w:val="clear" w:color="auto" w:fill="auto"/>
            <w:tcMar>
              <w:top w:w="100" w:type="dxa"/>
              <w:left w:w="100" w:type="dxa"/>
              <w:bottom w:w="100" w:type="dxa"/>
              <w:right w:w="100" w:type="dxa"/>
            </w:tcMar>
          </w:tcPr>
          <w:p w:rsidR="00092FE4" w:rsidRPr="001D39F9" w:rsidRDefault="00092FE4" w:rsidP="00092FE4">
            <w:pPr>
              <w:pStyle w:val="normal0"/>
              <w:widowControl w:val="0"/>
              <w:pBdr>
                <w:top w:val="nil"/>
                <w:left w:val="nil"/>
                <w:bottom w:val="nil"/>
                <w:right w:val="nil"/>
                <w:between w:val="nil"/>
              </w:pBdr>
              <w:ind w:left="360"/>
              <w:rPr>
                <w:rFonts w:ascii="Arial" w:hAnsi="Arial" w:cs="Arial"/>
                <w:b/>
                <w:color w:val="FF0000"/>
                <w:lang w:val="en-GB"/>
              </w:rPr>
            </w:pPr>
            <w:r w:rsidRPr="001D39F9">
              <w:rPr>
                <w:rFonts w:ascii="Arial" w:hAnsi="Arial" w:cs="Arial"/>
                <w:b/>
                <w:color w:val="FF0000"/>
                <w:lang w:val="en-GB"/>
              </w:rPr>
              <w:t>25</w:t>
            </w:r>
          </w:p>
        </w:tc>
      </w:tr>
      <w:tr w:rsidR="00092FE4" w:rsidRPr="001D39F9" w:rsidTr="00F3628B">
        <w:trPr>
          <w:cantSplit/>
          <w:tblHeader/>
          <w:jc w:val="center"/>
        </w:trPr>
        <w:tc>
          <w:tcPr>
            <w:tcW w:w="3009" w:type="dxa"/>
            <w:shd w:val="clear" w:color="auto" w:fill="auto"/>
            <w:tcMar>
              <w:top w:w="100" w:type="dxa"/>
              <w:left w:w="100" w:type="dxa"/>
              <w:bottom w:w="100" w:type="dxa"/>
              <w:right w:w="100" w:type="dxa"/>
            </w:tcMar>
          </w:tcPr>
          <w:p w:rsidR="00092FE4" w:rsidRPr="001D39F9" w:rsidRDefault="00092FE4" w:rsidP="00092FE4">
            <w:pPr>
              <w:pStyle w:val="normal0"/>
              <w:widowControl w:val="0"/>
              <w:pBdr>
                <w:top w:val="nil"/>
                <w:left w:val="nil"/>
                <w:bottom w:val="nil"/>
                <w:right w:val="nil"/>
                <w:between w:val="nil"/>
              </w:pBdr>
              <w:ind w:left="360"/>
              <w:rPr>
                <w:rFonts w:ascii="Arial" w:hAnsi="Arial" w:cs="Arial"/>
                <w:b/>
                <w:color w:val="FF0000"/>
                <w:lang w:val="en-GB"/>
              </w:rPr>
            </w:pPr>
            <w:r w:rsidRPr="001D39F9">
              <w:rPr>
                <w:rFonts w:ascii="Arial" w:hAnsi="Arial" w:cs="Arial"/>
                <w:b/>
                <w:color w:val="FF0000"/>
                <w:lang w:val="en-GB"/>
              </w:rPr>
              <w:t>35-44</w:t>
            </w:r>
          </w:p>
        </w:tc>
        <w:tc>
          <w:tcPr>
            <w:tcW w:w="3009" w:type="dxa"/>
            <w:shd w:val="clear" w:color="auto" w:fill="auto"/>
            <w:tcMar>
              <w:top w:w="100" w:type="dxa"/>
              <w:left w:w="100" w:type="dxa"/>
              <w:bottom w:w="100" w:type="dxa"/>
              <w:right w:w="100" w:type="dxa"/>
            </w:tcMar>
          </w:tcPr>
          <w:p w:rsidR="00092FE4" w:rsidRPr="001D39F9" w:rsidRDefault="00092FE4" w:rsidP="00092FE4">
            <w:pPr>
              <w:pStyle w:val="normal0"/>
              <w:widowControl w:val="0"/>
              <w:pBdr>
                <w:top w:val="nil"/>
                <w:left w:val="nil"/>
                <w:bottom w:val="nil"/>
                <w:right w:val="nil"/>
                <w:between w:val="nil"/>
              </w:pBdr>
              <w:ind w:left="360"/>
              <w:rPr>
                <w:rFonts w:ascii="Arial" w:hAnsi="Arial" w:cs="Arial"/>
                <w:b/>
                <w:color w:val="FF0000"/>
                <w:lang w:val="en-GB"/>
              </w:rPr>
            </w:pPr>
            <w:r w:rsidRPr="001D39F9">
              <w:rPr>
                <w:rFonts w:ascii="Arial" w:hAnsi="Arial" w:cs="Arial"/>
                <w:b/>
                <w:color w:val="FF0000"/>
                <w:lang w:val="en-GB"/>
              </w:rPr>
              <w:t>50</w:t>
            </w:r>
          </w:p>
        </w:tc>
        <w:tc>
          <w:tcPr>
            <w:tcW w:w="3009" w:type="dxa"/>
            <w:shd w:val="clear" w:color="auto" w:fill="auto"/>
            <w:tcMar>
              <w:top w:w="100" w:type="dxa"/>
              <w:left w:w="100" w:type="dxa"/>
              <w:bottom w:w="100" w:type="dxa"/>
              <w:right w:w="100" w:type="dxa"/>
            </w:tcMar>
          </w:tcPr>
          <w:p w:rsidR="00092FE4" w:rsidRPr="001D39F9" w:rsidRDefault="00092FE4" w:rsidP="00092FE4">
            <w:pPr>
              <w:pStyle w:val="normal0"/>
              <w:widowControl w:val="0"/>
              <w:pBdr>
                <w:top w:val="nil"/>
                <w:left w:val="nil"/>
                <w:bottom w:val="nil"/>
                <w:right w:val="nil"/>
                <w:between w:val="nil"/>
              </w:pBdr>
              <w:ind w:left="360"/>
              <w:rPr>
                <w:rFonts w:ascii="Arial" w:hAnsi="Arial" w:cs="Arial"/>
                <w:b/>
                <w:color w:val="FF0000"/>
                <w:lang w:val="en-GB"/>
              </w:rPr>
            </w:pPr>
            <w:r w:rsidRPr="001D39F9">
              <w:rPr>
                <w:rFonts w:ascii="Arial" w:hAnsi="Arial" w:cs="Arial"/>
                <w:b/>
                <w:color w:val="FF0000"/>
                <w:lang w:val="en-GB"/>
              </w:rPr>
              <w:t>25</w:t>
            </w:r>
          </w:p>
        </w:tc>
      </w:tr>
      <w:tr w:rsidR="00092FE4" w:rsidRPr="001D39F9" w:rsidTr="00F3628B">
        <w:trPr>
          <w:cantSplit/>
          <w:tblHeader/>
          <w:jc w:val="center"/>
        </w:trPr>
        <w:tc>
          <w:tcPr>
            <w:tcW w:w="3009" w:type="dxa"/>
            <w:shd w:val="clear" w:color="auto" w:fill="auto"/>
            <w:tcMar>
              <w:top w:w="100" w:type="dxa"/>
              <w:left w:w="100" w:type="dxa"/>
              <w:bottom w:w="100" w:type="dxa"/>
              <w:right w:w="100" w:type="dxa"/>
            </w:tcMar>
          </w:tcPr>
          <w:p w:rsidR="00092FE4" w:rsidRPr="001D39F9" w:rsidRDefault="00092FE4" w:rsidP="00092FE4">
            <w:pPr>
              <w:pStyle w:val="normal0"/>
              <w:widowControl w:val="0"/>
              <w:pBdr>
                <w:top w:val="nil"/>
                <w:left w:val="nil"/>
                <w:bottom w:val="nil"/>
                <w:right w:val="nil"/>
                <w:between w:val="nil"/>
              </w:pBdr>
              <w:ind w:left="360"/>
              <w:rPr>
                <w:rFonts w:ascii="Arial" w:hAnsi="Arial" w:cs="Arial"/>
                <w:b/>
                <w:color w:val="FF0000"/>
                <w:lang w:val="en-GB"/>
              </w:rPr>
            </w:pPr>
            <w:r w:rsidRPr="001D39F9">
              <w:rPr>
                <w:rFonts w:ascii="Arial" w:hAnsi="Arial" w:cs="Arial"/>
                <w:b/>
                <w:color w:val="FF0000"/>
                <w:lang w:val="en-GB"/>
              </w:rPr>
              <w:t>45-54</w:t>
            </w:r>
          </w:p>
        </w:tc>
        <w:tc>
          <w:tcPr>
            <w:tcW w:w="3009" w:type="dxa"/>
            <w:shd w:val="clear" w:color="auto" w:fill="auto"/>
            <w:tcMar>
              <w:top w:w="100" w:type="dxa"/>
              <w:left w:w="100" w:type="dxa"/>
              <w:bottom w:w="100" w:type="dxa"/>
              <w:right w:w="100" w:type="dxa"/>
            </w:tcMar>
          </w:tcPr>
          <w:p w:rsidR="00092FE4" w:rsidRPr="001D39F9" w:rsidRDefault="00092FE4" w:rsidP="00092FE4">
            <w:pPr>
              <w:pStyle w:val="normal0"/>
              <w:widowControl w:val="0"/>
              <w:pBdr>
                <w:top w:val="nil"/>
                <w:left w:val="nil"/>
                <w:bottom w:val="nil"/>
                <w:right w:val="nil"/>
                <w:between w:val="nil"/>
              </w:pBdr>
              <w:ind w:left="360"/>
              <w:rPr>
                <w:rFonts w:ascii="Arial" w:hAnsi="Arial" w:cs="Arial"/>
                <w:b/>
                <w:color w:val="FF0000"/>
                <w:lang w:val="en-GB"/>
              </w:rPr>
            </w:pPr>
            <w:r w:rsidRPr="001D39F9">
              <w:rPr>
                <w:rFonts w:ascii="Arial" w:hAnsi="Arial" w:cs="Arial"/>
                <w:b/>
                <w:color w:val="FF0000"/>
                <w:lang w:val="en-GB"/>
              </w:rPr>
              <w:t>40</w:t>
            </w:r>
          </w:p>
        </w:tc>
        <w:tc>
          <w:tcPr>
            <w:tcW w:w="3009" w:type="dxa"/>
            <w:shd w:val="clear" w:color="auto" w:fill="auto"/>
            <w:tcMar>
              <w:top w:w="100" w:type="dxa"/>
              <w:left w:w="100" w:type="dxa"/>
              <w:bottom w:w="100" w:type="dxa"/>
              <w:right w:w="100" w:type="dxa"/>
            </w:tcMar>
          </w:tcPr>
          <w:p w:rsidR="00092FE4" w:rsidRPr="001D39F9" w:rsidRDefault="00092FE4" w:rsidP="00092FE4">
            <w:pPr>
              <w:pStyle w:val="normal0"/>
              <w:widowControl w:val="0"/>
              <w:pBdr>
                <w:top w:val="nil"/>
                <w:left w:val="nil"/>
                <w:bottom w:val="nil"/>
                <w:right w:val="nil"/>
                <w:between w:val="nil"/>
              </w:pBdr>
              <w:ind w:left="360"/>
              <w:rPr>
                <w:rFonts w:ascii="Arial" w:hAnsi="Arial" w:cs="Arial"/>
                <w:b/>
                <w:color w:val="FF0000"/>
                <w:lang w:val="en-GB"/>
              </w:rPr>
            </w:pPr>
            <w:r w:rsidRPr="001D39F9">
              <w:rPr>
                <w:rFonts w:ascii="Arial" w:hAnsi="Arial" w:cs="Arial"/>
                <w:b/>
                <w:color w:val="FF0000"/>
                <w:lang w:val="en-GB"/>
              </w:rPr>
              <w:t>20</w:t>
            </w:r>
          </w:p>
        </w:tc>
      </w:tr>
      <w:tr w:rsidR="00092FE4" w:rsidRPr="001D39F9" w:rsidTr="00F3628B">
        <w:trPr>
          <w:cantSplit/>
          <w:tblHeader/>
          <w:jc w:val="center"/>
        </w:trPr>
        <w:tc>
          <w:tcPr>
            <w:tcW w:w="3009" w:type="dxa"/>
            <w:shd w:val="clear" w:color="auto" w:fill="auto"/>
            <w:tcMar>
              <w:top w:w="100" w:type="dxa"/>
              <w:left w:w="100" w:type="dxa"/>
              <w:bottom w:w="100" w:type="dxa"/>
              <w:right w:w="100" w:type="dxa"/>
            </w:tcMar>
          </w:tcPr>
          <w:p w:rsidR="00092FE4" w:rsidRPr="001D39F9" w:rsidRDefault="00092FE4" w:rsidP="00092FE4">
            <w:pPr>
              <w:pStyle w:val="normal0"/>
              <w:widowControl w:val="0"/>
              <w:pBdr>
                <w:top w:val="nil"/>
                <w:left w:val="nil"/>
                <w:bottom w:val="nil"/>
                <w:right w:val="nil"/>
                <w:between w:val="nil"/>
              </w:pBdr>
              <w:ind w:left="360"/>
              <w:rPr>
                <w:rFonts w:ascii="Arial" w:hAnsi="Arial" w:cs="Arial"/>
                <w:b/>
                <w:color w:val="FF0000"/>
                <w:lang w:val="en-GB"/>
              </w:rPr>
            </w:pPr>
            <w:r w:rsidRPr="001D39F9">
              <w:rPr>
                <w:rFonts w:ascii="Arial" w:hAnsi="Arial" w:cs="Arial"/>
                <w:b/>
                <w:color w:val="FF0000"/>
                <w:lang w:val="en-GB"/>
              </w:rPr>
              <w:t>55 and above</w:t>
            </w:r>
          </w:p>
        </w:tc>
        <w:tc>
          <w:tcPr>
            <w:tcW w:w="3009" w:type="dxa"/>
            <w:shd w:val="clear" w:color="auto" w:fill="auto"/>
            <w:tcMar>
              <w:top w:w="100" w:type="dxa"/>
              <w:left w:w="100" w:type="dxa"/>
              <w:bottom w:w="100" w:type="dxa"/>
              <w:right w:w="100" w:type="dxa"/>
            </w:tcMar>
          </w:tcPr>
          <w:p w:rsidR="00092FE4" w:rsidRPr="001D39F9" w:rsidRDefault="00092FE4" w:rsidP="00092FE4">
            <w:pPr>
              <w:pStyle w:val="normal0"/>
              <w:widowControl w:val="0"/>
              <w:pBdr>
                <w:top w:val="nil"/>
                <w:left w:val="nil"/>
                <w:bottom w:val="nil"/>
                <w:right w:val="nil"/>
                <w:between w:val="nil"/>
              </w:pBdr>
              <w:ind w:left="360"/>
              <w:rPr>
                <w:rFonts w:ascii="Arial" w:hAnsi="Arial" w:cs="Arial"/>
                <w:b/>
                <w:color w:val="FF0000"/>
                <w:lang w:val="en-GB"/>
              </w:rPr>
            </w:pPr>
            <w:r w:rsidRPr="001D39F9">
              <w:rPr>
                <w:rFonts w:ascii="Arial" w:hAnsi="Arial" w:cs="Arial"/>
                <w:b/>
                <w:color w:val="FF0000"/>
                <w:lang w:val="en-GB"/>
              </w:rPr>
              <w:t>50</w:t>
            </w:r>
          </w:p>
        </w:tc>
        <w:tc>
          <w:tcPr>
            <w:tcW w:w="3009" w:type="dxa"/>
            <w:shd w:val="clear" w:color="auto" w:fill="auto"/>
            <w:tcMar>
              <w:top w:w="100" w:type="dxa"/>
              <w:left w:w="100" w:type="dxa"/>
              <w:bottom w:w="100" w:type="dxa"/>
              <w:right w:w="100" w:type="dxa"/>
            </w:tcMar>
          </w:tcPr>
          <w:p w:rsidR="00092FE4" w:rsidRPr="001D39F9" w:rsidRDefault="00092FE4" w:rsidP="00092FE4">
            <w:pPr>
              <w:pStyle w:val="normal0"/>
              <w:widowControl w:val="0"/>
              <w:pBdr>
                <w:top w:val="nil"/>
                <w:left w:val="nil"/>
                <w:bottom w:val="nil"/>
                <w:right w:val="nil"/>
                <w:between w:val="nil"/>
              </w:pBdr>
              <w:ind w:left="360"/>
              <w:rPr>
                <w:rFonts w:ascii="Arial" w:hAnsi="Arial" w:cs="Arial"/>
                <w:b/>
                <w:color w:val="FF0000"/>
                <w:lang w:val="en-GB"/>
              </w:rPr>
            </w:pPr>
            <w:r w:rsidRPr="001D39F9">
              <w:rPr>
                <w:rFonts w:ascii="Arial" w:hAnsi="Arial" w:cs="Arial"/>
                <w:b/>
                <w:color w:val="FF0000"/>
                <w:lang w:val="en-GB"/>
              </w:rPr>
              <w:t>25</w:t>
            </w:r>
          </w:p>
        </w:tc>
      </w:tr>
      <w:tr w:rsidR="00092FE4" w:rsidRPr="001D39F9" w:rsidTr="00F3628B">
        <w:trPr>
          <w:cantSplit/>
          <w:tblHeader/>
          <w:jc w:val="center"/>
        </w:trPr>
        <w:tc>
          <w:tcPr>
            <w:tcW w:w="3009" w:type="dxa"/>
            <w:shd w:val="clear" w:color="auto" w:fill="auto"/>
            <w:tcMar>
              <w:top w:w="100" w:type="dxa"/>
              <w:left w:w="100" w:type="dxa"/>
              <w:bottom w:w="100" w:type="dxa"/>
              <w:right w:w="100" w:type="dxa"/>
            </w:tcMar>
          </w:tcPr>
          <w:p w:rsidR="00092FE4" w:rsidRPr="001D39F9" w:rsidRDefault="00092FE4" w:rsidP="00092FE4">
            <w:pPr>
              <w:pStyle w:val="normal0"/>
              <w:widowControl w:val="0"/>
              <w:pBdr>
                <w:top w:val="nil"/>
                <w:left w:val="nil"/>
                <w:bottom w:val="nil"/>
                <w:right w:val="nil"/>
                <w:between w:val="nil"/>
              </w:pBdr>
              <w:ind w:left="360"/>
              <w:rPr>
                <w:rFonts w:ascii="Arial" w:hAnsi="Arial" w:cs="Arial"/>
                <w:b/>
                <w:color w:val="FF0000"/>
                <w:lang w:val="en-GB"/>
              </w:rPr>
            </w:pPr>
            <w:r w:rsidRPr="001D39F9">
              <w:rPr>
                <w:rFonts w:ascii="Arial" w:hAnsi="Arial" w:cs="Arial"/>
                <w:b/>
                <w:color w:val="FF0000"/>
                <w:lang w:val="en-GB"/>
              </w:rPr>
              <w:t xml:space="preserve">Total </w:t>
            </w:r>
          </w:p>
        </w:tc>
        <w:tc>
          <w:tcPr>
            <w:tcW w:w="3009" w:type="dxa"/>
            <w:shd w:val="clear" w:color="auto" w:fill="auto"/>
            <w:tcMar>
              <w:top w:w="100" w:type="dxa"/>
              <w:left w:w="100" w:type="dxa"/>
              <w:bottom w:w="100" w:type="dxa"/>
              <w:right w:w="100" w:type="dxa"/>
            </w:tcMar>
          </w:tcPr>
          <w:p w:rsidR="00092FE4" w:rsidRPr="001D39F9" w:rsidRDefault="00092FE4" w:rsidP="00092FE4">
            <w:pPr>
              <w:pStyle w:val="normal0"/>
              <w:widowControl w:val="0"/>
              <w:pBdr>
                <w:top w:val="nil"/>
                <w:left w:val="nil"/>
                <w:bottom w:val="nil"/>
                <w:right w:val="nil"/>
                <w:between w:val="nil"/>
              </w:pBdr>
              <w:ind w:left="360"/>
              <w:rPr>
                <w:rFonts w:ascii="Arial" w:hAnsi="Arial" w:cs="Arial"/>
                <w:b/>
                <w:color w:val="FF0000"/>
                <w:lang w:val="en-GB"/>
              </w:rPr>
            </w:pPr>
            <w:r w:rsidRPr="001D39F9">
              <w:rPr>
                <w:rFonts w:ascii="Arial" w:hAnsi="Arial" w:cs="Arial"/>
                <w:b/>
                <w:color w:val="FF0000"/>
                <w:lang w:val="en-GB"/>
              </w:rPr>
              <w:t>200</w:t>
            </w:r>
          </w:p>
        </w:tc>
        <w:tc>
          <w:tcPr>
            <w:tcW w:w="3009" w:type="dxa"/>
            <w:shd w:val="clear" w:color="auto" w:fill="auto"/>
            <w:tcMar>
              <w:top w:w="100" w:type="dxa"/>
              <w:left w:w="100" w:type="dxa"/>
              <w:bottom w:w="100" w:type="dxa"/>
              <w:right w:w="100" w:type="dxa"/>
            </w:tcMar>
          </w:tcPr>
          <w:p w:rsidR="00092FE4" w:rsidRPr="001D39F9" w:rsidRDefault="00092FE4" w:rsidP="00092FE4">
            <w:pPr>
              <w:pStyle w:val="normal0"/>
              <w:widowControl w:val="0"/>
              <w:pBdr>
                <w:top w:val="nil"/>
                <w:left w:val="nil"/>
                <w:bottom w:val="nil"/>
                <w:right w:val="nil"/>
                <w:between w:val="nil"/>
              </w:pBdr>
              <w:ind w:left="360"/>
              <w:rPr>
                <w:rFonts w:ascii="Arial" w:hAnsi="Arial" w:cs="Arial"/>
                <w:b/>
                <w:color w:val="FF0000"/>
                <w:lang w:val="en-GB"/>
              </w:rPr>
            </w:pPr>
            <w:r w:rsidRPr="001D39F9">
              <w:rPr>
                <w:rFonts w:ascii="Arial" w:hAnsi="Arial" w:cs="Arial"/>
                <w:b/>
                <w:color w:val="FF0000"/>
                <w:lang w:val="en-GB"/>
              </w:rPr>
              <w:t>100</w:t>
            </w:r>
          </w:p>
        </w:tc>
      </w:tr>
    </w:tbl>
    <w:p w:rsidR="00092FE4" w:rsidRPr="001D39F9" w:rsidRDefault="00092FE4" w:rsidP="00092FE4">
      <w:pPr>
        <w:pStyle w:val="normal0"/>
        <w:ind w:left="360"/>
        <w:jc w:val="center"/>
        <w:rPr>
          <w:rFonts w:ascii="Arial" w:hAnsi="Arial" w:cs="Arial"/>
          <w:b/>
          <w:color w:val="FF0000"/>
          <w:lang w:val="en-GB"/>
        </w:rPr>
      </w:pPr>
      <w:r w:rsidRPr="001D39F9">
        <w:rPr>
          <w:rFonts w:ascii="Arial" w:hAnsi="Arial" w:cs="Arial"/>
          <w:b/>
          <w:color w:val="FF0000"/>
          <w:lang w:val="en-GB"/>
        </w:rPr>
        <w:t>Table 4.1 Responses to survey question 1</w:t>
      </w:r>
    </w:p>
    <w:p w:rsidR="00092FE4" w:rsidRPr="001D39F9" w:rsidRDefault="00092FE4" w:rsidP="00092FE4">
      <w:pPr>
        <w:pStyle w:val="normal0"/>
        <w:ind w:left="360"/>
        <w:jc w:val="center"/>
        <w:rPr>
          <w:rFonts w:ascii="Arial" w:hAnsi="Arial" w:cs="Arial"/>
          <w:color w:val="FF0000"/>
          <w:lang w:val="en-GB"/>
        </w:rPr>
      </w:pPr>
      <w:r w:rsidRPr="001D39F9">
        <w:rPr>
          <w:rFonts w:ascii="Arial" w:hAnsi="Arial" w:cs="Arial"/>
          <w:color w:val="FF0000"/>
          <w:lang w:val="en-GB"/>
        </w:rPr>
        <w:t>(Source: Created by Author)</w:t>
      </w:r>
    </w:p>
    <w:p w:rsidR="00092FE4" w:rsidRPr="001D39F9" w:rsidRDefault="00092FE4" w:rsidP="00092FE4">
      <w:pPr>
        <w:pStyle w:val="normal0"/>
        <w:ind w:left="360"/>
        <w:jc w:val="center"/>
        <w:rPr>
          <w:rFonts w:ascii="Arial" w:hAnsi="Arial" w:cs="Arial"/>
          <w:b/>
          <w:color w:val="FF0000"/>
          <w:lang w:val="en-GB"/>
        </w:rPr>
      </w:pPr>
      <w:r w:rsidRPr="001D39F9">
        <w:rPr>
          <w:rFonts w:ascii="Arial" w:hAnsi="Arial" w:cs="Arial"/>
          <w:b/>
          <w:noProof/>
          <w:color w:val="FF0000"/>
        </w:rPr>
        <w:lastRenderedPageBreak/>
        <w:drawing>
          <wp:inline distT="114300" distB="114300" distL="114300" distR="114300">
            <wp:extent cx="5731200" cy="34544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7"/>
                    <a:srcRect/>
                    <a:stretch>
                      <a:fillRect/>
                    </a:stretch>
                  </pic:blipFill>
                  <pic:spPr>
                    <a:xfrm>
                      <a:off x="0" y="0"/>
                      <a:ext cx="5731200" cy="3454400"/>
                    </a:xfrm>
                    <a:prstGeom prst="rect">
                      <a:avLst/>
                    </a:prstGeom>
                    <a:ln/>
                  </pic:spPr>
                </pic:pic>
              </a:graphicData>
            </a:graphic>
          </wp:inline>
        </w:drawing>
      </w:r>
    </w:p>
    <w:p w:rsidR="00092FE4" w:rsidRPr="001D39F9" w:rsidRDefault="00092FE4" w:rsidP="00092FE4">
      <w:pPr>
        <w:pStyle w:val="normal0"/>
        <w:ind w:left="360"/>
        <w:jc w:val="center"/>
        <w:rPr>
          <w:rFonts w:ascii="Arial" w:hAnsi="Arial" w:cs="Arial"/>
          <w:b/>
          <w:color w:val="FF0000"/>
          <w:lang w:val="en-GB"/>
        </w:rPr>
      </w:pPr>
      <w:r w:rsidRPr="001D39F9">
        <w:rPr>
          <w:rFonts w:ascii="Arial" w:hAnsi="Arial" w:cs="Arial"/>
          <w:b/>
          <w:color w:val="FF0000"/>
          <w:lang w:val="en-GB"/>
        </w:rPr>
        <w:t xml:space="preserve">Figure 4.1: Responses to the first survey question </w:t>
      </w:r>
    </w:p>
    <w:p w:rsidR="00092FE4" w:rsidRPr="001D39F9" w:rsidRDefault="00092FE4" w:rsidP="00092FE4">
      <w:pPr>
        <w:pStyle w:val="normal0"/>
        <w:ind w:left="360"/>
        <w:jc w:val="center"/>
        <w:rPr>
          <w:rFonts w:ascii="Arial" w:hAnsi="Arial" w:cs="Arial"/>
          <w:color w:val="FF0000"/>
          <w:lang w:val="en-GB"/>
        </w:rPr>
      </w:pPr>
      <w:r w:rsidRPr="001D39F9">
        <w:rPr>
          <w:rFonts w:ascii="Arial" w:hAnsi="Arial" w:cs="Arial"/>
          <w:color w:val="FF0000"/>
          <w:lang w:val="en-GB"/>
        </w:rPr>
        <w:t>(Source: Created by the Author)</w:t>
      </w:r>
    </w:p>
    <w:p w:rsidR="00092FE4" w:rsidRPr="001D39F9" w:rsidRDefault="00092FE4" w:rsidP="00092FE4">
      <w:pPr>
        <w:pStyle w:val="normal0"/>
        <w:ind w:left="360"/>
        <w:rPr>
          <w:rFonts w:ascii="Arial" w:hAnsi="Arial" w:cs="Arial"/>
          <w:b/>
          <w:color w:val="FF0000"/>
          <w:lang w:val="en-GB"/>
        </w:rPr>
      </w:pPr>
      <w:r w:rsidRPr="001D39F9">
        <w:rPr>
          <w:rFonts w:ascii="Arial" w:hAnsi="Arial" w:cs="Arial"/>
          <w:b/>
          <w:color w:val="FF0000"/>
          <w:lang w:val="en-GB"/>
        </w:rPr>
        <w:t>Comments</w:t>
      </w:r>
    </w:p>
    <w:p w:rsidR="00092FE4" w:rsidRPr="001D39F9" w:rsidRDefault="00092FE4" w:rsidP="00092FE4">
      <w:pPr>
        <w:pStyle w:val="normal0"/>
        <w:ind w:left="360"/>
        <w:rPr>
          <w:rFonts w:ascii="Arial" w:hAnsi="Arial" w:cs="Arial"/>
          <w:color w:val="FF0000"/>
          <w:lang w:val="en-GB"/>
        </w:rPr>
      </w:pPr>
      <w:r w:rsidRPr="001D39F9">
        <w:rPr>
          <w:rFonts w:ascii="Arial" w:hAnsi="Arial" w:cs="Arial"/>
          <w:color w:val="FF0000"/>
          <w:lang w:val="en-GB"/>
        </w:rPr>
        <w:t xml:space="preserve">It has been observed that the minimum percentage of the chosen participants belong to the youngest age group of 18 to 24. On the other hand, 25% of the selected candidates belong to the oldest age group of 55 and above.  </w:t>
      </w:r>
    </w:p>
    <w:tbl>
      <w:tblPr>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09"/>
        <w:gridCol w:w="3010"/>
        <w:gridCol w:w="3010"/>
      </w:tblGrid>
      <w:tr w:rsidR="00092FE4" w:rsidRPr="001D39F9" w:rsidTr="00F3628B">
        <w:trPr>
          <w:cantSplit/>
          <w:trHeight w:val="440"/>
          <w:tblHeader/>
          <w:jc w:val="center"/>
        </w:trPr>
        <w:tc>
          <w:tcPr>
            <w:tcW w:w="9027" w:type="dxa"/>
            <w:gridSpan w:val="3"/>
            <w:shd w:val="clear" w:color="auto" w:fill="auto"/>
            <w:tcMar>
              <w:top w:w="100" w:type="dxa"/>
              <w:left w:w="100" w:type="dxa"/>
              <w:bottom w:w="100" w:type="dxa"/>
              <w:right w:w="100" w:type="dxa"/>
            </w:tcMar>
          </w:tcPr>
          <w:p w:rsidR="00092FE4" w:rsidRPr="001D39F9" w:rsidRDefault="00092FE4" w:rsidP="00092FE4">
            <w:pPr>
              <w:pStyle w:val="normal0"/>
              <w:widowControl w:val="0"/>
              <w:ind w:left="360"/>
              <w:rPr>
                <w:rFonts w:ascii="Arial" w:hAnsi="Arial" w:cs="Arial"/>
                <w:b/>
                <w:color w:val="FF0000"/>
                <w:lang w:val="en-GB"/>
              </w:rPr>
            </w:pPr>
            <w:r w:rsidRPr="001D39F9">
              <w:rPr>
                <w:rFonts w:ascii="Arial" w:hAnsi="Arial" w:cs="Arial"/>
                <w:b/>
                <w:color w:val="FF0000"/>
                <w:lang w:val="en-GB"/>
              </w:rPr>
              <w:t>Question 2: What is your gender?</w:t>
            </w:r>
          </w:p>
        </w:tc>
      </w:tr>
      <w:tr w:rsidR="00092FE4" w:rsidRPr="001D39F9" w:rsidTr="00F3628B">
        <w:trPr>
          <w:cantSplit/>
          <w:tblHeader/>
          <w:jc w:val="center"/>
        </w:trPr>
        <w:tc>
          <w:tcPr>
            <w:tcW w:w="3009" w:type="dxa"/>
            <w:shd w:val="clear" w:color="auto" w:fill="auto"/>
            <w:tcMar>
              <w:top w:w="100" w:type="dxa"/>
              <w:left w:w="100" w:type="dxa"/>
              <w:bottom w:w="100" w:type="dxa"/>
              <w:right w:w="100" w:type="dxa"/>
            </w:tcMar>
          </w:tcPr>
          <w:p w:rsidR="00092FE4" w:rsidRPr="001D39F9" w:rsidRDefault="00092FE4" w:rsidP="00092FE4">
            <w:pPr>
              <w:pStyle w:val="normal0"/>
              <w:widowControl w:val="0"/>
              <w:ind w:left="360"/>
              <w:rPr>
                <w:rFonts w:ascii="Arial" w:hAnsi="Arial" w:cs="Arial"/>
                <w:b/>
                <w:color w:val="FF0000"/>
                <w:lang w:val="en-GB"/>
              </w:rPr>
            </w:pPr>
            <w:r w:rsidRPr="001D39F9">
              <w:rPr>
                <w:rFonts w:ascii="Arial" w:hAnsi="Arial" w:cs="Arial"/>
                <w:b/>
                <w:color w:val="FF0000"/>
                <w:lang w:val="en-GB"/>
              </w:rPr>
              <w:t>Responses</w:t>
            </w:r>
          </w:p>
        </w:tc>
        <w:tc>
          <w:tcPr>
            <w:tcW w:w="3009" w:type="dxa"/>
            <w:shd w:val="clear" w:color="auto" w:fill="auto"/>
            <w:tcMar>
              <w:top w:w="100" w:type="dxa"/>
              <w:left w:w="100" w:type="dxa"/>
              <w:bottom w:w="100" w:type="dxa"/>
              <w:right w:w="100" w:type="dxa"/>
            </w:tcMar>
          </w:tcPr>
          <w:p w:rsidR="00092FE4" w:rsidRPr="001D39F9" w:rsidRDefault="00092FE4" w:rsidP="00092FE4">
            <w:pPr>
              <w:pStyle w:val="normal0"/>
              <w:widowControl w:val="0"/>
              <w:ind w:left="360"/>
              <w:rPr>
                <w:rFonts w:ascii="Arial" w:hAnsi="Arial" w:cs="Arial"/>
                <w:b/>
                <w:color w:val="FF0000"/>
                <w:lang w:val="en-GB"/>
              </w:rPr>
            </w:pPr>
            <w:r w:rsidRPr="001D39F9">
              <w:rPr>
                <w:rFonts w:ascii="Arial" w:hAnsi="Arial" w:cs="Arial"/>
                <w:b/>
                <w:color w:val="FF0000"/>
                <w:lang w:val="en-GB"/>
              </w:rPr>
              <w:t>Respondents</w:t>
            </w:r>
          </w:p>
        </w:tc>
        <w:tc>
          <w:tcPr>
            <w:tcW w:w="3009" w:type="dxa"/>
            <w:shd w:val="clear" w:color="auto" w:fill="auto"/>
            <w:tcMar>
              <w:top w:w="100" w:type="dxa"/>
              <w:left w:w="100" w:type="dxa"/>
              <w:bottom w:w="100" w:type="dxa"/>
              <w:right w:w="100" w:type="dxa"/>
            </w:tcMar>
          </w:tcPr>
          <w:p w:rsidR="00092FE4" w:rsidRPr="001D39F9" w:rsidRDefault="00092FE4" w:rsidP="00092FE4">
            <w:pPr>
              <w:pStyle w:val="normal0"/>
              <w:widowControl w:val="0"/>
              <w:ind w:left="360"/>
              <w:rPr>
                <w:rFonts w:ascii="Arial" w:hAnsi="Arial" w:cs="Arial"/>
                <w:b/>
                <w:color w:val="FF0000"/>
                <w:lang w:val="en-GB"/>
              </w:rPr>
            </w:pPr>
            <w:r w:rsidRPr="001D39F9">
              <w:rPr>
                <w:rFonts w:ascii="Arial" w:hAnsi="Arial" w:cs="Arial"/>
                <w:b/>
                <w:color w:val="FF0000"/>
                <w:lang w:val="en-GB"/>
              </w:rPr>
              <w:t>Percentage</w:t>
            </w:r>
          </w:p>
        </w:tc>
      </w:tr>
      <w:tr w:rsidR="00092FE4" w:rsidRPr="001D39F9" w:rsidTr="00F3628B">
        <w:trPr>
          <w:cantSplit/>
          <w:tblHeader/>
          <w:jc w:val="center"/>
        </w:trPr>
        <w:tc>
          <w:tcPr>
            <w:tcW w:w="3009" w:type="dxa"/>
            <w:shd w:val="clear" w:color="auto" w:fill="auto"/>
            <w:tcMar>
              <w:top w:w="100" w:type="dxa"/>
              <w:left w:w="100" w:type="dxa"/>
              <w:bottom w:w="100" w:type="dxa"/>
              <w:right w:w="100" w:type="dxa"/>
            </w:tcMar>
          </w:tcPr>
          <w:p w:rsidR="00092FE4" w:rsidRPr="001D39F9" w:rsidRDefault="00092FE4" w:rsidP="00092FE4">
            <w:pPr>
              <w:pStyle w:val="normal0"/>
              <w:widowControl w:val="0"/>
              <w:ind w:left="360"/>
              <w:rPr>
                <w:rFonts w:ascii="Arial" w:hAnsi="Arial" w:cs="Arial"/>
                <w:b/>
                <w:color w:val="FF0000"/>
                <w:lang w:val="en-GB"/>
              </w:rPr>
            </w:pPr>
            <w:r w:rsidRPr="001D39F9">
              <w:rPr>
                <w:rFonts w:ascii="Arial" w:hAnsi="Arial" w:cs="Arial"/>
                <w:b/>
                <w:color w:val="FF0000"/>
                <w:lang w:val="en-GB"/>
              </w:rPr>
              <w:t>Male</w:t>
            </w:r>
          </w:p>
        </w:tc>
        <w:tc>
          <w:tcPr>
            <w:tcW w:w="3009" w:type="dxa"/>
            <w:shd w:val="clear" w:color="auto" w:fill="auto"/>
            <w:tcMar>
              <w:top w:w="100" w:type="dxa"/>
              <w:left w:w="100" w:type="dxa"/>
              <w:bottom w:w="100" w:type="dxa"/>
              <w:right w:w="100" w:type="dxa"/>
            </w:tcMar>
          </w:tcPr>
          <w:p w:rsidR="00092FE4" w:rsidRPr="001D39F9" w:rsidRDefault="00092FE4" w:rsidP="00092FE4">
            <w:pPr>
              <w:pStyle w:val="normal0"/>
              <w:widowControl w:val="0"/>
              <w:ind w:left="360"/>
              <w:rPr>
                <w:rFonts w:ascii="Arial" w:hAnsi="Arial" w:cs="Arial"/>
                <w:b/>
                <w:color w:val="FF0000"/>
                <w:lang w:val="en-GB"/>
              </w:rPr>
            </w:pPr>
            <w:r w:rsidRPr="001D39F9">
              <w:rPr>
                <w:rFonts w:ascii="Arial" w:hAnsi="Arial" w:cs="Arial"/>
                <w:b/>
                <w:color w:val="FF0000"/>
                <w:lang w:val="en-GB"/>
              </w:rPr>
              <w:t>160</w:t>
            </w:r>
          </w:p>
        </w:tc>
        <w:tc>
          <w:tcPr>
            <w:tcW w:w="3009" w:type="dxa"/>
            <w:shd w:val="clear" w:color="auto" w:fill="auto"/>
            <w:tcMar>
              <w:top w:w="100" w:type="dxa"/>
              <w:left w:w="100" w:type="dxa"/>
              <w:bottom w:w="100" w:type="dxa"/>
              <w:right w:w="100" w:type="dxa"/>
            </w:tcMar>
          </w:tcPr>
          <w:p w:rsidR="00092FE4" w:rsidRPr="001D39F9" w:rsidRDefault="00092FE4" w:rsidP="00092FE4">
            <w:pPr>
              <w:pStyle w:val="normal0"/>
              <w:widowControl w:val="0"/>
              <w:ind w:left="360"/>
              <w:rPr>
                <w:rFonts w:ascii="Arial" w:hAnsi="Arial" w:cs="Arial"/>
                <w:b/>
                <w:color w:val="FF0000"/>
                <w:lang w:val="en-GB"/>
              </w:rPr>
            </w:pPr>
            <w:r w:rsidRPr="001D39F9">
              <w:rPr>
                <w:rFonts w:ascii="Arial" w:hAnsi="Arial" w:cs="Arial"/>
                <w:b/>
                <w:color w:val="FF0000"/>
                <w:lang w:val="en-GB"/>
              </w:rPr>
              <w:t>80</w:t>
            </w:r>
          </w:p>
        </w:tc>
      </w:tr>
      <w:tr w:rsidR="00092FE4" w:rsidRPr="001D39F9" w:rsidTr="00F3628B">
        <w:trPr>
          <w:cantSplit/>
          <w:tblHeader/>
          <w:jc w:val="center"/>
        </w:trPr>
        <w:tc>
          <w:tcPr>
            <w:tcW w:w="3009" w:type="dxa"/>
            <w:shd w:val="clear" w:color="auto" w:fill="auto"/>
            <w:tcMar>
              <w:top w:w="100" w:type="dxa"/>
              <w:left w:w="100" w:type="dxa"/>
              <w:bottom w:w="100" w:type="dxa"/>
              <w:right w:w="100" w:type="dxa"/>
            </w:tcMar>
          </w:tcPr>
          <w:p w:rsidR="00092FE4" w:rsidRPr="001D39F9" w:rsidRDefault="00092FE4" w:rsidP="00092FE4">
            <w:pPr>
              <w:pStyle w:val="normal0"/>
              <w:widowControl w:val="0"/>
              <w:ind w:left="360"/>
              <w:rPr>
                <w:rFonts w:ascii="Arial" w:hAnsi="Arial" w:cs="Arial"/>
                <w:b/>
                <w:color w:val="FF0000"/>
                <w:lang w:val="en-GB"/>
              </w:rPr>
            </w:pPr>
            <w:r w:rsidRPr="001D39F9">
              <w:rPr>
                <w:rFonts w:ascii="Arial" w:hAnsi="Arial" w:cs="Arial"/>
                <w:b/>
                <w:color w:val="FF0000"/>
                <w:lang w:val="en-GB"/>
              </w:rPr>
              <w:t>Female</w:t>
            </w:r>
          </w:p>
        </w:tc>
        <w:tc>
          <w:tcPr>
            <w:tcW w:w="3009" w:type="dxa"/>
            <w:shd w:val="clear" w:color="auto" w:fill="auto"/>
            <w:tcMar>
              <w:top w:w="100" w:type="dxa"/>
              <w:left w:w="100" w:type="dxa"/>
              <w:bottom w:w="100" w:type="dxa"/>
              <w:right w:w="100" w:type="dxa"/>
            </w:tcMar>
          </w:tcPr>
          <w:p w:rsidR="00092FE4" w:rsidRPr="001D39F9" w:rsidRDefault="00092FE4" w:rsidP="00092FE4">
            <w:pPr>
              <w:pStyle w:val="normal0"/>
              <w:widowControl w:val="0"/>
              <w:ind w:left="360"/>
              <w:rPr>
                <w:rFonts w:ascii="Arial" w:hAnsi="Arial" w:cs="Arial"/>
                <w:b/>
                <w:color w:val="FF0000"/>
                <w:lang w:val="en-GB"/>
              </w:rPr>
            </w:pPr>
            <w:r w:rsidRPr="001D39F9">
              <w:rPr>
                <w:rFonts w:ascii="Arial" w:hAnsi="Arial" w:cs="Arial"/>
                <w:b/>
                <w:color w:val="FF0000"/>
                <w:lang w:val="en-GB"/>
              </w:rPr>
              <w:t>35</w:t>
            </w:r>
          </w:p>
        </w:tc>
        <w:tc>
          <w:tcPr>
            <w:tcW w:w="3009" w:type="dxa"/>
            <w:shd w:val="clear" w:color="auto" w:fill="auto"/>
            <w:tcMar>
              <w:top w:w="100" w:type="dxa"/>
              <w:left w:w="100" w:type="dxa"/>
              <w:bottom w:w="100" w:type="dxa"/>
              <w:right w:w="100" w:type="dxa"/>
            </w:tcMar>
          </w:tcPr>
          <w:p w:rsidR="00092FE4" w:rsidRPr="001D39F9" w:rsidRDefault="00092FE4" w:rsidP="00092FE4">
            <w:pPr>
              <w:pStyle w:val="normal0"/>
              <w:widowControl w:val="0"/>
              <w:ind w:left="360"/>
              <w:rPr>
                <w:rFonts w:ascii="Arial" w:hAnsi="Arial" w:cs="Arial"/>
                <w:b/>
                <w:color w:val="FF0000"/>
                <w:lang w:val="en-GB"/>
              </w:rPr>
            </w:pPr>
            <w:r w:rsidRPr="001D39F9">
              <w:rPr>
                <w:rFonts w:ascii="Arial" w:hAnsi="Arial" w:cs="Arial"/>
                <w:b/>
                <w:color w:val="FF0000"/>
                <w:lang w:val="en-GB"/>
              </w:rPr>
              <w:t>17.5</w:t>
            </w:r>
          </w:p>
        </w:tc>
      </w:tr>
      <w:tr w:rsidR="00092FE4" w:rsidRPr="001D39F9" w:rsidTr="00F3628B">
        <w:trPr>
          <w:cantSplit/>
          <w:tblHeader/>
          <w:jc w:val="center"/>
        </w:trPr>
        <w:tc>
          <w:tcPr>
            <w:tcW w:w="3009" w:type="dxa"/>
            <w:shd w:val="clear" w:color="auto" w:fill="auto"/>
            <w:tcMar>
              <w:top w:w="100" w:type="dxa"/>
              <w:left w:w="100" w:type="dxa"/>
              <w:bottom w:w="100" w:type="dxa"/>
              <w:right w:w="100" w:type="dxa"/>
            </w:tcMar>
          </w:tcPr>
          <w:p w:rsidR="00092FE4" w:rsidRPr="001D39F9" w:rsidRDefault="00092FE4" w:rsidP="00092FE4">
            <w:pPr>
              <w:pStyle w:val="normal0"/>
              <w:widowControl w:val="0"/>
              <w:ind w:left="360"/>
              <w:rPr>
                <w:rFonts w:ascii="Arial" w:hAnsi="Arial" w:cs="Arial"/>
                <w:b/>
                <w:color w:val="FF0000"/>
                <w:lang w:val="en-GB"/>
              </w:rPr>
            </w:pPr>
            <w:r w:rsidRPr="001D39F9">
              <w:rPr>
                <w:rFonts w:ascii="Arial" w:hAnsi="Arial" w:cs="Arial"/>
                <w:b/>
                <w:color w:val="FF0000"/>
                <w:lang w:val="en-GB"/>
              </w:rPr>
              <w:t>Others</w:t>
            </w:r>
          </w:p>
        </w:tc>
        <w:tc>
          <w:tcPr>
            <w:tcW w:w="3009" w:type="dxa"/>
            <w:shd w:val="clear" w:color="auto" w:fill="auto"/>
            <w:tcMar>
              <w:top w:w="100" w:type="dxa"/>
              <w:left w:w="100" w:type="dxa"/>
              <w:bottom w:w="100" w:type="dxa"/>
              <w:right w:w="100" w:type="dxa"/>
            </w:tcMar>
          </w:tcPr>
          <w:p w:rsidR="00092FE4" w:rsidRPr="001D39F9" w:rsidRDefault="00092FE4" w:rsidP="00092FE4">
            <w:pPr>
              <w:pStyle w:val="normal0"/>
              <w:widowControl w:val="0"/>
              <w:ind w:left="360"/>
              <w:rPr>
                <w:rFonts w:ascii="Arial" w:hAnsi="Arial" w:cs="Arial"/>
                <w:b/>
                <w:color w:val="FF0000"/>
                <w:lang w:val="en-GB"/>
              </w:rPr>
            </w:pPr>
            <w:r w:rsidRPr="001D39F9">
              <w:rPr>
                <w:rFonts w:ascii="Arial" w:hAnsi="Arial" w:cs="Arial"/>
                <w:b/>
                <w:color w:val="FF0000"/>
                <w:lang w:val="en-GB"/>
              </w:rPr>
              <w:t>5</w:t>
            </w:r>
          </w:p>
        </w:tc>
        <w:tc>
          <w:tcPr>
            <w:tcW w:w="3009" w:type="dxa"/>
            <w:shd w:val="clear" w:color="auto" w:fill="auto"/>
            <w:tcMar>
              <w:top w:w="100" w:type="dxa"/>
              <w:left w:w="100" w:type="dxa"/>
              <w:bottom w:w="100" w:type="dxa"/>
              <w:right w:w="100" w:type="dxa"/>
            </w:tcMar>
          </w:tcPr>
          <w:p w:rsidR="00092FE4" w:rsidRPr="001D39F9" w:rsidRDefault="00092FE4" w:rsidP="00092FE4">
            <w:pPr>
              <w:pStyle w:val="normal0"/>
              <w:widowControl w:val="0"/>
              <w:ind w:left="360"/>
              <w:rPr>
                <w:rFonts w:ascii="Arial" w:hAnsi="Arial" w:cs="Arial"/>
                <w:b/>
                <w:color w:val="FF0000"/>
                <w:lang w:val="en-GB"/>
              </w:rPr>
            </w:pPr>
            <w:r w:rsidRPr="001D39F9">
              <w:rPr>
                <w:rFonts w:ascii="Arial" w:hAnsi="Arial" w:cs="Arial"/>
                <w:b/>
                <w:color w:val="FF0000"/>
                <w:lang w:val="en-GB"/>
              </w:rPr>
              <w:t>2.5</w:t>
            </w:r>
          </w:p>
        </w:tc>
      </w:tr>
      <w:tr w:rsidR="00092FE4" w:rsidRPr="001D39F9" w:rsidTr="00F3628B">
        <w:trPr>
          <w:cantSplit/>
          <w:tblHeader/>
          <w:jc w:val="center"/>
        </w:trPr>
        <w:tc>
          <w:tcPr>
            <w:tcW w:w="3009" w:type="dxa"/>
            <w:shd w:val="clear" w:color="auto" w:fill="auto"/>
            <w:tcMar>
              <w:top w:w="100" w:type="dxa"/>
              <w:left w:w="100" w:type="dxa"/>
              <w:bottom w:w="100" w:type="dxa"/>
              <w:right w:w="100" w:type="dxa"/>
            </w:tcMar>
          </w:tcPr>
          <w:p w:rsidR="00092FE4" w:rsidRPr="001D39F9" w:rsidRDefault="00092FE4" w:rsidP="00092FE4">
            <w:pPr>
              <w:pStyle w:val="normal0"/>
              <w:widowControl w:val="0"/>
              <w:ind w:left="360"/>
              <w:rPr>
                <w:rFonts w:ascii="Arial" w:hAnsi="Arial" w:cs="Arial"/>
                <w:b/>
                <w:color w:val="FF0000"/>
                <w:lang w:val="en-GB"/>
              </w:rPr>
            </w:pPr>
            <w:r w:rsidRPr="001D39F9">
              <w:rPr>
                <w:rFonts w:ascii="Arial" w:hAnsi="Arial" w:cs="Arial"/>
                <w:b/>
                <w:color w:val="FF0000"/>
                <w:lang w:val="en-GB"/>
              </w:rPr>
              <w:t>Total</w:t>
            </w:r>
          </w:p>
        </w:tc>
        <w:tc>
          <w:tcPr>
            <w:tcW w:w="3009" w:type="dxa"/>
            <w:shd w:val="clear" w:color="auto" w:fill="auto"/>
            <w:tcMar>
              <w:top w:w="100" w:type="dxa"/>
              <w:left w:w="100" w:type="dxa"/>
              <w:bottom w:w="100" w:type="dxa"/>
              <w:right w:w="100" w:type="dxa"/>
            </w:tcMar>
          </w:tcPr>
          <w:p w:rsidR="00092FE4" w:rsidRPr="001D39F9" w:rsidRDefault="00092FE4" w:rsidP="00092FE4">
            <w:pPr>
              <w:pStyle w:val="normal0"/>
              <w:widowControl w:val="0"/>
              <w:ind w:left="360"/>
              <w:rPr>
                <w:rFonts w:ascii="Arial" w:hAnsi="Arial" w:cs="Arial"/>
                <w:b/>
                <w:color w:val="FF0000"/>
                <w:lang w:val="en-GB"/>
              </w:rPr>
            </w:pPr>
            <w:r w:rsidRPr="001D39F9">
              <w:rPr>
                <w:rFonts w:ascii="Arial" w:hAnsi="Arial" w:cs="Arial"/>
                <w:b/>
                <w:color w:val="FF0000"/>
                <w:lang w:val="en-GB"/>
              </w:rPr>
              <w:t>200</w:t>
            </w:r>
          </w:p>
        </w:tc>
        <w:tc>
          <w:tcPr>
            <w:tcW w:w="3009" w:type="dxa"/>
            <w:shd w:val="clear" w:color="auto" w:fill="auto"/>
            <w:tcMar>
              <w:top w:w="100" w:type="dxa"/>
              <w:left w:w="100" w:type="dxa"/>
              <w:bottom w:w="100" w:type="dxa"/>
              <w:right w:w="100" w:type="dxa"/>
            </w:tcMar>
          </w:tcPr>
          <w:p w:rsidR="00092FE4" w:rsidRPr="001D39F9" w:rsidRDefault="00092FE4" w:rsidP="00092FE4">
            <w:pPr>
              <w:pStyle w:val="normal0"/>
              <w:widowControl w:val="0"/>
              <w:ind w:left="360"/>
              <w:rPr>
                <w:rFonts w:ascii="Arial" w:hAnsi="Arial" w:cs="Arial"/>
                <w:b/>
                <w:color w:val="FF0000"/>
                <w:lang w:val="en-GB"/>
              </w:rPr>
            </w:pPr>
            <w:r w:rsidRPr="001D39F9">
              <w:rPr>
                <w:rFonts w:ascii="Arial" w:hAnsi="Arial" w:cs="Arial"/>
                <w:b/>
                <w:color w:val="FF0000"/>
                <w:lang w:val="en-GB"/>
              </w:rPr>
              <w:t>100</w:t>
            </w:r>
          </w:p>
        </w:tc>
      </w:tr>
    </w:tbl>
    <w:p w:rsidR="00092FE4" w:rsidRPr="001D39F9" w:rsidRDefault="00092FE4" w:rsidP="00092FE4">
      <w:pPr>
        <w:pStyle w:val="normal0"/>
        <w:ind w:left="360"/>
        <w:jc w:val="center"/>
        <w:rPr>
          <w:rFonts w:ascii="Arial" w:hAnsi="Arial" w:cs="Arial"/>
          <w:b/>
          <w:color w:val="FF0000"/>
          <w:lang w:val="en-GB"/>
        </w:rPr>
      </w:pPr>
      <w:r w:rsidRPr="001D39F9">
        <w:rPr>
          <w:rFonts w:ascii="Arial" w:hAnsi="Arial" w:cs="Arial"/>
          <w:b/>
          <w:color w:val="FF0000"/>
          <w:lang w:val="en-GB"/>
        </w:rPr>
        <w:t>Table 4.2: Responses based on gender orientation</w:t>
      </w:r>
    </w:p>
    <w:p w:rsidR="00092FE4" w:rsidRPr="001D39F9" w:rsidRDefault="00092FE4" w:rsidP="00092FE4">
      <w:pPr>
        <w:pStyle w:val="normal0"/>
        <w:ind w:left="360"/>
        <w:jc w:val="center"/>
        <w:rPr>
          <w:rFonts w:ascii="Arial" w:hAnsi="Arial" w:cs="Arial"/>
          <w:color w:val="FF0000"/>
          <w:lang w:val="en-GB"/>
        </w:rPr>
      </w:pPr>
      <w:r w:rsidRPr="001D39F9">
        <w:rPr>
          <w:rFonts w:ascii="Arial" w:hAnsi="Arial" w:cs="Arial"/>
          <w:color w:val="FF0000"/>
          <w:lang w:val="en-GB"/>
        </w:rPr>
        <w:t>(Source: Created by the Author)</w:t>
      </w:r>
    </w:p>
    <w:p w:rsidR="00092FE4" w:rsidRPr="001D39F9" w:rsidRDefault="00092FE4" w:rsidP="00092FE4">
      <w:pPr>
        <w:pStyle w:val="normal0"/>
        <w:ind w:left="360"/>
        <w:jc w:val="center"/>
        <w:rPr>
          <w:rFonts w:ascii="Arial" w:hAnsi="Arial" w:cs="Arial"/>
          <w:b/>
          <w:color w:val="FF0000"/>
          <w:lang w:val="en-GB"/>
        </w:rPr>
      </w:pPr>
      <w:r w:rsidRPr="001D39F9">
        <w:rPr>
          <w:rFonts w:ascii="Arial" w:hAnsi="Arial" w:cs="Arial"/>
          <w:b/>
          <w:noProof/>
          <w:color w:val="FF0000"/>
        </w:rPr>
        <w:lastRenderedPageBreak/>
        <w:drawing>
          <wp:inline distT="114300" distB="114300" distL="114300" distR="114300">
            <wp:extent cx="5731200" cy="34544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8"/>
                    <a:srcRect/>
                    <a:stretch>
                      <a:fillRect/>
                    </a:stretch>
                  </pic:blipFill>
                  <pic:spPr>
                    <a:xfrm>
                      <a:off x="0" y="0"/>
                      <a:ext cx="5731200" cy="3454400"/>
                    </a:xfrm>
                    <a:prstGeom prst="rect">
                      <a:avLst/>
                    </a:prstGeom>
                    <a:ln/>
                  </pic:spPr>
                </pic:pic>
              </a:graphicData>
            </a:graphic>
          </wp:inline>
        </w:drawing>
      </w:r>
    </w:p>
    <w:p w:rsidR="00092FE4" w:rsidRPr="001D39F9" w:rsidRDefault="00092FE4" w:rsidP="00092FE4">
      <w:pPr>
        <w:pStyle w:val="normal0"/>
        <w:ind w:left="360"/>
        <w:jc w:val="center"/>
        <w:rPr>
          <w:rFonts w:ascii="Arial" w:hAnsi="Arial" w:cs="Arial"/>
          <w:b/>
          <w:color w:val="FF0000"/>
          <w:lang w:val="en-GB"/>
        </w:rPr>
      </w:pPr>
      <w:r w:rsidRPr="001D39F9">
        <w:rPr>
          <w:rFonts w:ascii="Arial" w:hAnsi="Arial" w:cs="Arial"/>
          <w:b/>
          <w:color w:val="FF0000"/>
          <w:lang w:val="en-GB"/>
        </w:rPr>
        <w:t>Figure 4.2: Responses to the second survey question</w:t>
      </w:r>
    </w:p>
    <w:p w:rsidR="00092FE4" w:rsidRPr="001D39F9" w:rsidRDefault="00092FE4" w:rsidP="00092FE4">
      <w:pPr>
        <w:pStyle w:val="normal0"/>
        <w:ind w:left="360"/>
        <w:jc w:val="center"/>
        <w:rPr>
          <w:rFonts w:ascii="Arial" w:hAnsi="Arial" w:cs="Arial"/>
          <w:color w:val="FF0000"/>
          <w:lang w:val="en-GB"/>
        </w:rPr>
      </w:pPr>
      <w:r w:rsidRPr="001D39F9">
        <w:rPr>
          <w:rFonts w:ascii="Arial" w:hAnsi="Arial" w:cs="Arial"/>
          <w:color w:val="FF0000"/>
          <w:lang w:val="en-GB"/>
        </w:rPr>
        <w:t>(Source: Created by the Author)</w:t>
      </w:r>
    </w:p>
    <w:p w:rsidR="00092FE4" w:rsidRPr="001D39F9" w:rsidRDefault="00092FE4" w:rsidP="00092FE4">
      <w:pPr>
        <w:pStyle w:val="normal0"/>
        <w:ind w:left="360"/>
        <w:rPr>
          <w:rFonts w:ascii="Arial" w:hAnsi="Arial" w:cs="Arial"/>
          <w:b/>
          <w:color w:val="FF0000"/>
          <w:lang w:val="en-GB"/>
        </w:rPr>
      </w:pPr>
      <w:r w:rsidRPr="001D39F9">
        <w:rPr>
          <w:rFonts w:ascii="Arial" w:hAnsi="Arial" w:cs="Arial"/>
          <w:b/>
          <w:color w:val="FF0000"/>
          <w:lang w:val="en-GB"/>
        </w:rPr>
        <w:t>Comments</w:t>
      </w:r>
    </w:p>
    <w:p w:rsidR="00092FE4" w:rsidRPr="001D39F9" w:rsidRDefault="00092FE4" w:rsidP="00092FE4">
      <w:pPr>
        <w:pStyle w:val="normal0"/>
        <w:ind w:left="360"/>
        <w:rPr>
          <w:rFonts w:ascii="Arial" w:hAnsi="Arial" w:cs="Arial"/>
          <w:color w:val="FF0000"/>
          <w:lang w:val="en-GB"/>
        </w:rPr>
      </w:pPr>
      <w:r w:rsidRPr="001D39F9">
        <w:rPr>
          <w:rFonts w:ascii="Arial" w:hAnsi="Arial" w:cs="Arial"/>
          <w:color w:val="FF0000"/>
          <w:lang w:val="en-GB"/>
        </w:rPr>
        <w:t xml:space="preserve">It has been derived from the above-framed table that the maximum </w:t>
      </w:r>
      <w:r w:rsidRPr="001D39F9">
        <w:rPr>
          <w:color w:val="FF0000"/>
          <w:lang w:val="en-GB"/>
        </w:rPr>
        <w:t>percentage of the selected candidates is</w:t>
      </w:r>
      <w:r w:rsidRPr="001D39F9">
        <w:rPr>
          <w:rFonts w:ascii="Arial" w:hAnsi="Arial" w:cs="Arial"/>
          <w:color w:val="FF0000"/>
          <w:lang w:val="en-GB"/>
        </w:rPr>
        <w:t xml:space="preserve"> male. On the other hand, the minimum </w:t>
      </w:r>
      <w:r w:rsidRPr="001D39F9">
        <w:rPr>
          <w:color w:val="FF0000"/>
          <w:lang w:val="en-GB"/>
        </w:rPr>
        <w:t>percentage of the chosen participants belongs</w:t>
      </w:r>
      <w:r w:rsidRPr="001D39F9">
        <w:rPr>
          <w:rFonts w:ascii="Arial" w:hAnsi="Arial" w:cs="Arial"/>
          <w:color w:val="FF0000"/>
          <w:lang w:val="en-GB"/>
        </w:rPr>
        <w:t xml:space="preserve"> to the third gender. </w:t>
      </w:r>
    </w:p>
    <w:p w:rsidR="00092FE4" w:rsidRPr="001D39F9" w:rsidRDefault="00092FE4" w:rsidP="00092FE4">
      <w:pPr>
        <w:pStyle w:val="normal0"/>
        <w:ind w:left="360"/>
        <w:rPr>
          <w:rFonts w:ascii="Arial" w:hAnsi="Arial" w:cs="Arial"/>
          <w:b/>
          <w:color w:val="FF0000"/>
          <w:lang w:val="en-GB"/>
        </w:rPr>
      </w:pPr>
    </w:p>
    <w:tbl>
      <w:tblPr>
        <w:tblW w:w="6675" w:type="dxa"/>
        <w:jc w:val="center"/>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205"/>
        <w:gridCol w:w="2235"/>
        <w:gridCol w:w="2235"/>
      </w:tblGrid>
      <w:tr w:rsidR="00092FE4" w:rsidRPr="001D39F9" w:rsidTr="00F3628B">
        <w:trPr>
          <w:cantSplit/>
          <w:trHeight w:val="440"/>
          <w:tblHeader/>
          <w:jc w:val="center"/>
        </w:trPr>
        <w:tc>
          <w:tcPr>
            <w:tcW w:w="6675" w:type="dxa"/>
            <w:gridSpan w:val="3"/>
            <w:shd w:val="clear" w:color="auto" w:fill="auto"/>
            <w:tcMar>
              <w:top w:w="100" w:type="dxa"/>
              <w:left w:w="100" w:type="dxa"/>
              <w:bottom w:w="100" w:type="dxa"/>
              <w:right w:w="100" w:type="dxa"/>
            </w:tcMar>
          </w:tcPr>
          <w:p w:rsidR="00092FE4" w:rsidRPr="001D39F9" w:rsidRDefault="00092FE4" w:rsidP="00092FE4">
            <w:pPr>
              <w:pStyle w:val="normal0"/>
              <w:widowControl w:val="0"/>
              <w:ind w:left="360"/>
              <w:rPr>
                <w:rFonts w:ascii="Arial" w:hAnsi="Arial" w:cs="Arial"/>
                <w:b/>
                <w:color w:val="FF0000"/>
                <w:lang w:val="en-GB"/>
              </w:rPr>
            </w:pPr>
            <w:r w:rsidRPr="001D39F9">
              <w:rPr>
                <w:rFonts w:ascii="Arial" w:hAnsi="Arial" w:cs="Arial"/>
                <w:b/>
                <w:color w:val="FF0000"/>
                <w:lang w:val="en-GB"/>
              </w:rPr>
              <w:t>Question 3: What is your highest level of education?</w:t>
            </w:r>
          </w:p>
        </w:tc>
      </w:tr>
      <w:tr w:rsidR="00092FE4" w:rsidRPr="001D39F9" w:rsidTr="00F3628B">
        <w:trPr>
          <w:cantSplit/>
          <w:tblHeader/>
          <w:jc w:val="center"/>
        </w:trPr>
        <w:tc>
          <w:tcPr>
            <w:tcW w:w="2205" w:type="dxa"/>
            <w:shd w:val="clear" w:color="auto" w:fill="auto"/>
            <w:tcMar>
              <w:top w:w="100" w:type="dxa"/>
              <w:left w:w="100" w:type="dxa"/>
              <w:bottom w:w="100" w:type="dxa"/>
              <w:right w:w="100" w:type="dxa"/>
            </w:tcMar>
          </w:tcPr>
          <w:p w:rsidR="00092FE4" w:rsidRPr="001D39F9" w:rsidRDefault="00092FE4" w:rsidP="00092FE4">
            <w:pPr>
              <w:pStyle w:val="normal0"/>
              <w:widowControl w:val="0"/>
              <w:ind w:left="360"/>
              <w:rPr>
                <w:rFonts w:ascii="Arial" w:hAnsi="Arial" w:cs="Arial"/>
                <w:b/>
                <w:color w:val="FF0000"/>
                <w:lang w:val="en-GB"/>
              </w:rPr>
            </w:pPr>
            <w:r w:rsidRPr="001D39F9">
              <w:rPr>
                <w:rFonts w:ascii="Arial" w:hAnsi="Arial" w:cs="Arial"/>
                <w:b/>
                <w:color w:val="FF0000"/>
                <w:lang w:val="en-GB"/>
              </w:rPr>
              <w:t xml:space="preserve">Responses </w:t>
            </w:r>
          </w:p>
        </w:tc>
        <w:tc>
          <w:tcPr>
            <w:tcW w:w="2235" w:type="dxa"/>
            <w:shd w:val="clear" w:color="auto" w:fill="auto"/>
            <w:tcMar>
              <w:top w:w="100" w:type="dxa"/>
              <w:left w:w="100" w:type="dxa"/>
              <w:bottom w:w="100" w:type="dxa"/>
              <w:right w:w="100" w:type="dxa"/>
            </w:tcMar>
          </w:tcPr>
          <w:p w:rsidR="00092FE4" w:rsidRPr="001D39F9" w:rsidRDefault="00092FE4" w:rsidP="00092FE4">
            <w:pPr>
              <w:pStyle w:val="normal0"/>
              <w:widowControl w:val="0"/>
              <w:ind w:left="360"/>
              <w:rPr>
                <w:rFonts w:ascii="Arial" w:hAnsi="Arial" w:cs="Arial"/>
                <w:b/>
                <w:color w:val="FF0000"/>
                <w:lang w:val="en-GB"/>
              </w:rPr>
            </w:pPr>
            <w:r w:rsidRPr="001D39F9">
              <w:rPr>
                <w:rFonts w:ascii="Arial" w:hAnsi="Arial" w:cs="Arial"/>
                <w:b/>
                <w:color w:val="FF0000"/>
                <w:lang w:val="en-GB"/>
              </w:rPr>
              <w:t>Respondents</w:t>
            </w:r>
          </w:p>
        </w:tc>
        <w:tc>
          <w:tcPr>
            <w:tcW w:w="2235" w:type="dxa"/>
            <w:shd w:val="clear" w:color="auto" w:fill="auto"/>
            <w:tcMar>
              <w:top w:w="100" w:type="dxa"/>
              <w:left w:w="100" w:type="dxa"/>
              <w:bottom w:w="100" w:type="dxa"/>
              <w:right w:w="100" w:type="dxa"/>
            </w:tcMar>
          </w:tcPr>
          <w:p w:rsidR="00092FE4" w:rsidRPr="001D39F9" w:rsidRDefault="00092FE4" w:rsidP="00092FE4">
            <w:pPr>
              <w:pStyle w:val="normal0"/>
              <w:widowControl w:val="0"/>
              <w:ind w:left="360"/>
              <w:rPr>
                <w:rFonts w:ascii="Arial" w:hAnsi="Arial" w:cs="Arial"/>
                <w:b/>
                <w:color w:val="FF0000"/>
                <w:lang w:val="en-GB"/>
              </w:rPr>
            </w:pPr>
            <w:r w:rsidRPr="001D39F9">
              <w:rPr>
                <w:rFonts w:ascii="Arial" w:hAnsi="Arial" w:cs="Arial"/>
                <w:b/>
                <w:color w:val="FF0000"/>
                <w:lang w:val="en-GB"/>
              </w:rPr>
              <w:t>Percentage</w:t>
            </w:r>
          </w:p>
        </w:tc>
      </w:tr>
      <w:tr w:rsidR="00092FE4" w:rsidRPr="001D39F9" w:rsidTr="00F3628B">
        <w:trPr>
          <w:cantSplit/>
          <w:tblHeader/>
          <w:jc w:val="center"/>
        </w:trPr>
        <w:tc>
          <w:tcPr>
            <w:tcW w:w="2205" w:type="dxa"/>
            <w:shd w:val="clear" w:color="auto" w:fill="auto"/>
            <w:tcMar>
              <w:top w:w="100" w:type="dxa"/>
              <w:left w:w="100" w:type="dxa"/>
              <w:bottom w:w="100" w:type="dxa"/>
              <w:right w:w="100" w:type="dxa"/>
            </w:tcMar>
          </w:tcPr>
          <w:p w:rsidR="00092FE4" w:rsidRPr="001D39F9" w:rsidRDefault="00092FE4" w:rsidP="00092FE4">
            <w:pPr>
              <w:pStyle w:val="normal0"/>
              <w:widowControl w:val="0"/>
              <w:ind w:left="360"/>
              <w:rPr>
                <w:rFonts w:ascii="Arial" w:hAnsi="Arial" w:cs="Arial"/>
                <w:b/>
                <w:color w:val="FF0000"/>
                <w:lang w:val="en-GB"/>
              </w:rPr>
            </w:pPr>
            <w:r w:rsidRPr="001D39F9">
              <w:rPr>
                <w:rFonts w:ascii="Arial" w:hAnsi="Arial" w:cs="Arial"/>
                <w:b/>
                <w:color w:val="FF0000"/>
                <w:lang w:val="en-GB"/>
              </w:rPr>
              <w:t>High School</w:t>
            </w:r>
          </w:p>
        </w:tc>
        <w:tc>
          <w:tcPr>
            <w:tcW w:w="2235" w:type="dxa"/>
            <w:shd w:val="clear" w:color="auto" w:fill="auto"/>
            <w:tcMar>
              <w:top w:w="100" w:type="dxa"/>
              <w:left w:w="100" w:type="dxa"/>
              <w:bottom w:w="100" w:type="dxa"/>
              <w:right w:w="100" w:type="dxa"/>
            </w:tcMar>
          </w:tcPr>
          <w:p w:rsidR="00092FE4" w:rsidRPr="001D39F9" w:rsidRDefault="00092FE4" w:rsidP="00092FE4">
            <w:pPr>
              <w:pStyle w:val="normal0"/>
              <w:widowControl w:val="0"/>
              <w:ind w:left="360"/>
              <w:rPr>
                <w:rFonts w:ascii="Arial" w:hAnsi="Arial" w:cs="Arial"/>
                <w:b/>
                <w:color w:val="FF0000"/>
                <w:lang w:val="en-GB"/>
              </w:rPr>
            </w:pPr>
            <w:r w:rsidRPr="001D39F9">
              <w:rPr>
                <w:rFonts w:ascii="Arial" w:hAnsi="Arial" w:cs="Arial"/>
                <w:b/>
                <w:color w:val="FF0000"/>
                <w:lang w:val="en-GB"/>
              </w:rPr>
              <w:t>10</w:t>
            </w:r>
          </w:p>
        </w:tc>
        <w:tc>
          <w:tcPr>
            <w:tcW w:w="2235" w:type="dxa"/>
            <w:shd w:val="clear" w:color="auto" w:fill="auto"/>
            <w:tcMar>
              <w:top w:w="100" w:type="dxa"/>
              <w:left w:w="100" w:type="dxa"/>
              <w:bottom w:w="100" w:type="dxa"/>
              <w:right w:w="100" w:type="dxa"/>
            </w:tcMar>
          </w:tcPr>
          <w:p w:rsidR="00092FE4" w:rsidRPr="001D39F9" w:rsidRDefault="00092FE4" w:rsidP="00092FE4">
            <w:pPr>
              <w:pStyle w:val="normal0"/>
              <w:widowControl w:val="0"/>
              <w:ind w:left="360"/>
              <w:rPr>
                <w:rFonts w:ascii="Arial" w:hAnsi="Arial" w:cs="Arial"/>
                <w:b/>
                <w:color w:val="FF0000"/>
                <w:lang w:val="en-GB"/>
              </w:rPr>
            </w:pPr>
            <w:r w:rsidRPr="001D39F9">
              <w:rPr>
                <w:rFonts w:ascii="Arial" w:hAnsi="Arial" w:cs="Arial"/>
                <w:b/>
                <w:color w:val="FF0000"/>
                <w:lang w:val="en-GB"/>
              </w:rPr>
              <w:t>5</w:t>
            </w:r>
          </w:p>
        </w:tc>
      </w:tr>
      <w:tr w:rsidR="00092FE4" w:rsidRPr="001D39F9" w:rsidTr="00F3628B">
        <w:trPr>
          <w:cantSplit/>
          <w:tblHeader/>
          <w:jc w:val="center"/>
        </w:trPr>
        <w:tc>
          <w:tcPr>
            <w:tcW w:w="2205" w:type="dxa"/>
            <w:shd w:val="clear" w:color="auto" w:fill="auto"/>
            <w:tcMar>
              <w:top w:w="100" w:type="dxa"/>
              <w:left w:w="100" w:type="dxa"/>
              <w:bottom w:w="100" w:type="dxa"/>
              <w:right w:w="100" w:type="dxa"/>
            </w:tcMar>
          </w:tcPr>
          <w:p w:rsidR="00092FE4" w:rsidRPr="001D39F9" w:rsidRDefault="00092FE4" w:rsidP="00092FE4">
            <w:pPr>
              <w:pStyle w:val="normal0"/>
              <w:widowControl w:val="0"/>
              <w:ind w:left="360"/>
              <w:rPr>
                <w:rFonts w:ascii="Arial" w:hAnsi="Arial" w:cs="Arial"/>
                <w:b/>
                <w:color w:val="FF0000"/>
                <w:lang w:val="en-GB"/>
              </w:rPr>
            </w:pPr>
            <w:r w:rsidRPr="001D39F9">
              <w:rPr>
                <w:rFonts w:ascii="Arial" w:hAnsi="Arial" w:cs="Arial"/>
                <w:b/>
                <w:color w:val="FF0000"/>
                <w:lang w:val="en-GB"/>
              </w:rPr>
              <w:t>Associate’s Degree</w:t>
            </w:r>
          </w:p>
        </w:tc>
        <w:tc>
          <w:tcPr>
            <w:tcW w:w="2235" w:type="dxa"/>
            <w:shd w:val="clear" w:color="auto" w:fill="auto"/>
            <w:tcMar>
              <w:top w:w="100" w:type="dxa"/>
              <w:left w:w="100" w:type="dxa"/>
              <w:bottom w:w="100" w:type="dxa"/>
              <w:right w:w="100" w:type="dxa"/>
            </w:tcMar>
          </w:tcPr>
          <w:p w:rsidR="00092FE4" w:rsidRPr="001D39F9" w:rsidRDefault="00092FE4" w:rsidP="00092FE4">
            <w:pPr>
              <w:pStyle w:val="normal0"/>
              <w:widowControl w:val="0"/>
              <w:ind w:left="360"/>
              <w:rPr>
                <w:rFonts w:ascii="Arial" w:hAnsi="Arial" w:cs="Arial"/>
                <w:b/>
                <w:color w:val="FF0000"/>
                <w:lang w:val="en-GB"/>
              </w:rPr>
            </w:pPr>
            <w:r w:rsidRPr="001D39F9">
              <w:rPr>
                <w:rFonts w:ascii="Arial" w:hAnsi="Arial" w:cs="Arial"/>
                <w:b/>
                <w:color w:val="FF0000"/>
                <w:lang w:val="en-GB"/>
              </w:rPr>
              <w:t>100</w:t>
            </w:r>
          </w:p>
        </w:tc>
        <w:tc>
          <w:tcPr>
            <w:tcW w:w="2235" w:type="dxa"/>
            <w:shd w:val="clear" w:color="auto" w:fill="auto"/>
            <w:tcMar>
              <w:top w:w="100" w:type="dxa"/>
              <w:left w:w="100" w:type="dxa"/>
              <w:bottom w:w="100" w:type="dxa"/>
              <w:right w:w="100" w:type="dxa"/>
            </w:tcMar>
          </w:tcPr>
          <w:p w:rsidR="00092FE4" w:rsidRPr="001D39F9" w:rsidRDefault="00092FE4" w:rsidP="00092FE4">
            <w:pPr>
              <w:pStyle w:val="normal0"/>
              <w:widowControl w:val="0"/>
              <w:ind w:left="360"/>
              <w:rPr>
                <w:rFonts w:ascii="Arial" w:hAnsi="Arial" w:cs="Arial"/>
                <w:b/>
                <w:color w:val="FF0000"/>
                <w:lang w:val="en-GB"/>
              </w:rPr>
            </w:pPr>
            <w:r w:rsidRPr="001D39F9">
              <w:rPr>
                <w:rFonts w:ascii="Arial" w:hAnsi="Arial" w:cs="Arial"/>
                <w:b/>
                <w:color w:val="FF0000"/>
                <w:lang w:val="en-GB"/>
              </w:rPr>
              <w:t>50</w:t>
            </w:r>
          </w:p>
        </w:tc>
      </w:tr>
      <w:tr w:rsidR="00092FE4" w:rsidRPr="001D39F9" w:rsidTr="00F3628B">
        <w:trPr>
          <w:cantSplit/>
          <w:tblHeader/>
          <w:jc w:val="center"/>
        </w:trPr>
        <w:tc>
          <w:tcPr>
            <w:tcW w:w="2205" w:type="dxa"/>
            <w:shd w:val="clear" w:color="auto" w:fill="auto"/>
            <w:tcMar>
              <w:top w:w="100" w:type="dxa"/>
              <w:left w:w="100" w:type="dxa"/>
              <w:bottom w:w="100" w:type="dxa"/>
              <w:right w:w="100" w:type="dxa"/>
            </w:tcMar>
          </w:tcPr>
          <w:p w:rsidR="00092FE4" w:rsidRPr="001D39F9" w:rsidRDefault="00092FE4" w:rsidP="00092FE4">
            <w:pPr>
              <w:pStyle w:val="normal0"/>
              <w:widowControl w:val="0"/>
              <w:ind w:left="360"/>
              <w:rPr>
                <w:rFonts w:ascii="Arial" w:hAnsi="Arial" w:cs="Arial"/>
                <w:b/>
                <w:color w:val="FF0000"/>
                <w:lang w:val="en-GB"/>
              </w:rPr>
            </w:pPr>
            <w:r w:rsidRPr="001D39F9">
              <w:rPr>
                <w:rFonts w:ascii="Arial" w:hAnsi="Arial" w:cs="Arial"/>
                <w:b/>
                <w:color w:val="FF0000"/>
                <w:lang w:val="en-GB"/>
              </w:rPr>
              <w:t>Bachelor’s Degree</w:t>
            </w:r>
          </w:p>
        </w:tc>
        <w:tc>
          <w:tcPr>
            <w:tcW w:w="2235" w:type="dxa"/>
            <w:shd w:val="clear" w:color="auto" w:fill="auto"/>
            <w:tcMar>
              <w:top w:w="100" w:type="dxa"/>
              <w:left w:w="100" w:type="dxa"/>
              <w:bottom w:w="100" w:type="dxa"/>
              <w:right w:w="100" w:type="dxa"/>
            </w:tcMar>
          </w:tcPr>
          <w:p w:rsidR="00092FE4" w:rsidRPr="001D39F9" w:rsidRDefault="00092FE4" w:rsidP="00092FE4">
            <w:pPr>
              <w:pStyle w:val="normal0"/>
              <w:widowControl w:val="0"/>
              <w:ind w:left="360"/>
              <w:rPr>
                <w:rFonts w:ascii="Arial" w:hAnsi="Arial" w:cs="Arial"/>
                <w:b/>
                <w:color w:val="FF0000"/>
                <w:lang w:val="en-GB"/>
              </w:rPr>
            </w:pPr>
            <w:r w:rsidRPr="001D39F9">
              <w:rPr>
                <w:rFonts w:ascii="Arial" w:hAnsi="Arial" w:cs="Arial"/>
                <w:b/>
                <w:color w:val="FF0000"/>
                <w:lang w:val="en-GB"/>
              </w:rPr>
              <w:t>30</w:t>
            </w:r>
          </w:p>
        </w:tc>
        <w:tc>
          <w:tcPr>
            <w:tcW w:w="2235" w:type="dxa"/>
            <w:shd w:val="clear" w:color="auto" w:fill="auto"/>
            <w:tcMar>
              <w:top w:w="100" w:type="dxa"/>
              <w:left w:w="100" w:type="dxa"/>
              <w:bottom w:w="100" w:type="dxa"/>
              <w:right w:w="100" w:type="dxa"/>
            </w:tcMar>
          </w:tcPr>
          <w:p w:rsidR="00092FE4" w:rsidRPr="001D39F9" w:rsidRDefault="00092FE4" w:rsidP="00092FE4">
            <w:pPr>
              <w:pStyle w:val="normal0"/>
              <w:widowControl w:val="0"/>
              <w:ind w:left="360"/>
              <w:rPr>
                <w:rFonts w:ascii="Arial" w:hAnsi="Arial" w:cs="Arial"/>
                <w:b/>
                <w:color w:val="FF0000"/>
                <w:lang w:val="en-GB"/>
              </w:rPr>
            </w:pPr>
            <w:r w:rsidRPr="001D39F9">
              <w:rPr>
                <w:rFonts w:ascii="Arial" w:hAnsi="Arial" w:cs="Arial"/>
                <w:b/>
                <w:color w:val="FF0000"/>
                <w:lang w:val="en-GB"/>
              </w:rPr>
              <w:t>15</w:t>
            </w:r>
          </w:p>
        </w:tc>
      </w:tr>
      <w:tr w:rsidR="00092FE4" w:rsidRPr="001D39F9" w:rsidTr="00F3628B">
        <w:trPr>
          <w:cantSplit/>
          <w:tblHeader/>
          <w:jc w:val="center"/>
        </w:trPr>
        <w:tc>
          <w:tcPr>
            <w:tcW w:w="2205" w:type="dxa"/>
            <w:shd w:val="clear" w:color="auto" w:fill="auto"/>
            <w:tcMar>
              <w:top w:w="100" w:type="dxa"/>
              <w:left w:w="100" w:type="dxa"/>
              <w:bottom w:w="100" w:type="dxa"/>
              <w:right w:w="100" w:type="dxa"/>
            </w:tcMar>
          </w:tcPr>
          <w:p w:rsidR="00092FE4" w:rsidRPr="001D39F9" w:rsidRDefault="00092FE4" w:rsidP="00092FE4">
            <w:pPr>
              <w:pStyle w:val="normal0"/>
              <w:widowControl w:val="0"/>
              <w:ind w:left="360"/>
              <w:rPr>
                <w:rFonts w:ascii="Arial" w:hAnsi="Arial" w:cs="Arial"/>
                <w:b/>
                <w:color w:val="FF0000"/>
                <w:lang w:val="en-GB"/>
              </w:rPr>
            </w:pPr>
            <w:r w:rsidRPr="001D39F9">
              <w:rPr>
                <w:rFonts w:ascii="Arial" w:hAnsi="Arial" w:cs="Arial"/>
                <w:b/>
                <w:color w:val="FF0000"/>
                <w:lang w:val="en-GB"/>
              </w:rPr>
              <w:t>Master’s Degree</w:t>
            </w:r>
          </w:p>
        </w:tc>
        <w:tc>
          <w:tcPr>
            <w:tcW w:w="2235" w:type="dxa"/>
            <w:shd w:val="clear" w:color="auto" w:fill="auto"/>
            <w:tcMar>
              <w:top w:w="100" w:type="dxa"/>
              <w:left w:w="100" w:type="dxa"/>
              <w:bottom w:w="100" w:type="dxa"/>
              <w:right w:w="100" w:type="dxa"/>
            </w:tcMar>
          </w:tcPr>
          <w:p w:rsidR="00092FE4" w:rsidRPr="001D39F9" w:rsidRDefault="00092FE4" w:rsidP="00092FE4">
            <w:pPr>
              <w:pStyle w:val="normal0"/>
              <w:widowControl w:val="0"/>
              <w:ind w:left="360"/>
              <w:rPr>
                <w:rFonts w:ascii="Arial" w:hAnsi="Arial" w:cs="Arial"/>
                <w:b/>
                <w:color w:val="FF0000"/>
                <w:lang w:val="en-GB"/>
              </w:rPr>
            </w:pPr>
            <w:r w:rsidRPr="001D39F9">
              <w:rPr>
                <w:rFonts w:ascii="Arial" w:hAnsi="Arial" w:cs="Arial"/>
                <w:b/>
                <w:color w:val="FF0000"/>
                <w:lang w:val="en-GB"/>
              </w:rPr>
              <w:t>40</w:t>
            </w:r>
          </w:p>
        </w:tc>
        <w:tc>
          <w:tcPr>
            <w:tcW w:w="2235" w:type="dxa"/>
            <w:shd w:val="clear" w:color="auto" w:fill="auto"/>
            <w:tcMar>
              <w:top w:w="100" w:type="dxa"/>
              <w:left w:w="100" w:type="dxa"/>
              <w:bottom w:w="100" w:type="dxa"/>
              <w:right w:w="100" w:type="dxa"/>
            </w:tcMar>
          </w:tcPr>
          <w:p w:rsidR="00092FE4" w:rsidRPr="001D39F9" w:rsidRDefault="00092FE4" w:rsidP="00092FE4">
            <w:pPr>
              <w:pStyle w:val="normal0"/>
              <w:widowControl w:val="0"/>
              <w:ind w:left="360"/>
              <w:rPr>
                <w:rFonts w:ascii="Arial" w:hAnsi="Arial" w:cs="Arial"/>
                <w:b/>
                <w:color w:val="FF0000"/>
                <w:lang w:val="en-GB"/>
              </w:rPr>
            </w:pPr>
            <w:r w:rsidRPr="001D39F9">
              <w:rPr>
                <w:rFonts w:ascii="Arial" w:hAnsi="Arial" w:cs="Arial"/>
                <w:b/>
                <w:color w:val="FF0000"/>
                <w:lang w:val="en-GB"/>
              </w:rPr>
              <w:t>20</w:t>
            </w:r>
          </w:p>
        </w:tc>
      </w:tr>
      <w:tr w:rsidR="00092FE4" w:rsidRPr="001D39F9" w:rsidTr="00F3628B">
        <w:trPr>
          <w:cantSplit/>
          <w:tblHeader/>
          <w:jc w:val="center"/>
        </w:trPr>
        <w:tc>
          <w:tcPr>
            <w:tcW w:w="2205" w:type="dxa"/>
            <w:shd w:val="clear" w:color="auto" w:fill="auto"/>
            <w:tcMar>
              <w:top w:w="100" w:type="dxa"/>
              <w:left w:w="100" w:type="dxa"/>
              <w:bottom w:w="100" w:type="dxa"/>
              <w:right w:w="100" w:type="dxa"/>
            </w:tcMar>
          </w:tcPr>
          <w:p w:rsidR="00092FE4" w:rsidRPr="001D39F9" w:rsidRDefault="00092FE4" w:rsidP="00092FE4">
            <w:pPr>
              <w:pStyle w:val="normal0"/>
              <w:widowControl w:val="0"/>
              <w:ind w:left="360"/>
              <w:rPr>
                <w:rFonts w:ascii="Arial" w:hAnsi="Arial" w:cs="Arial"/>
                <w:b/>
                <w:color w:val="FF0000"/>
                <w:lang w:val="en-GB"/>
              </w:rPr>
            </w:pPr>
            <w:r w:rsidRPr="001D39F9">
              <w:rPr>
                <w:rFonts w:ascii="Arial" w:hAnsi="Arial" w:cs="Arial"/>
                <w:b/>
                <w:color w:val="FF0000"/>
                <w:lang w:val="en-GB"/>
              </w:rPr>
              <w:lastRenderedPageBreak/>
              <w:t>Doctorate Degree</w:t>
            </w:r>
          </w:p>
        </w:tc>
        <w:tc>
          <w:tcPr>
            <w:tcW w:w="2235" w:type="dxa"/>
            <w:shd w:val="clear" w:color="auto" w:fill="auto"/>
            <w:tcMar>
              <w:top w:w="100" w:type="dxa"/>
              <w:left w:w="100" w:type="dxa"/>
              <w:bottom w:w="100" w:type="dxa"/>
              <w:right w:w="100" w:type="dxa"/>
            </w:tcMar>
          </w:tcPr>
          <w:p w:rsidR="00092FE4" w:rsidRPr="001D39F9" w:rsidRDefault="00092FE4" w:rsidP="00092FE4">
            <w:pPr>
              <w:pStyle w:val="normal0"/>
              <w:widowControl w:val="0"/>
              <w:ind w:left="360"/>
              <w:rPr>
                <w:rFonts w:ascii="Arial" w:hAnsi="Arial" w:cs="Arial"/>
                <w:b/>
                <w:color w:val="FF0000"/>
                <w:lang w:val="en-GB"/>
              </w:rPr>
            </w:pPr>
            <w:r w:rsidRPr="001D39F9">
              <w:rPr>
                <w:rFonts w:ascii="Arial" w:hAnsi="Arial" w:cs="Arial"/>
                <w:b/>
                <w:color w:val="FF0000"/>
                <w:lang w:val="en-GB"/>
              </w:rPr>
              <w:t>20</w:t>
            </w:r>
          </w:p>
        </w:tc>
        <w:tc>
          <w:tcPr>
            <w:tcW w:w="2235" w:type="dxa"/>
            <w:shd w:val="clear" w:color="auto" w:fill="auto"/>
            <w:tcMar>
              <w:top w:w="100" w:type="dxa"/>
              <w:left w:w="100" w:type="dxa"/>
              <w:bottom w:w="100" w:type="dxa"/>
              <w:right w:w="100" w:type="dxa"/>
            </w:tcMar>
          </w:tcPr>
          <w:p w:rsidR="00092FE4" w:rsidRPr="001D39F9" w:rsidRDefault="00092FE4" w:rsidP="00092FE4">
            <w:pPr>
              <w:pStyle w:val="normal0"/>
              <w:widowControl w:val="0"/>
              <w:ind w:left="360"/>
              <w:rPr>
                <w:rFonts w:ascii="Arial" w:hAnsi="Arial" w:cs="Arial"/>
                <w:b/>
                <w:color w:val="FF0000"/>
                <w:lang w:val="en-GB"/>
              </w:rPr>
            </w:pPr>
            <w:r w:rsidRPr="001D39F9">
              <w:rPr>
                <w:rFonts w:ascii="Arial" w:hAnsi="Arial" w:cs="Arial"/>
                <w:b/>
                <w:color w:val="FF0000"/>
                <w:lang w:val="en-GB"/>
              </w:rPr>
              <w:t>10</w:t>
            </w:r>
          </w:p>
        </w:tc>
      </w:tr>
      <w:tr w:rsidR="00092FE4" w:rsidRPr="001D39F9" w:rsidTr="00F3628B">
        <w:trPr>
          <w:cantSplit/>
          <w:tblHeader/>
          <w:jc w:val="center"/>
        </w:trPr>
        <w:tc>
          <w:tcPr>
            <w:tcW w:w="2205" w:type="dxa"/>
            <w:shd w:val="clear" w:color="auto" w:fill="auto"/>
            <w:tcMar>
              <w:top w:w="100" w:type="dxa"/>
              <w:left w:w="100" w:type="dxa"/>
              <w:bottom w:w="100" w:type="dxa"/>
              <w:right w:w="100" w:type="dxa"/>
            </w:tcMar>
          </w:tcPr>
          <w:p w:rsidR="00092FE4" w:rsidRPr="001D39F9" w:rsidRDefault="00092FE4" w:rsidP="00092FE4">
            <w:pPr>
              <w:pStyle w:val="normal0"/>
              <w:widowControl w:val="0"/>
              <w:ind w:left="360"/>
              <w:rPr>
                <w:rFonts w:ascii="Arial" w:hAnsi="Arial" w:cs="Arial"/>
                <w:b/>
                <w:color w:val="FF0000"/>
                <w:lang w:val="en-GB"/>
              </w:rPr>
            </w:pPr>
            <w:r w:rsidRPr="001D39F9">
              <w:rPr>
                <w:rFonts w:ascii="Arial" w:hAnsi="Arial" w:cs="Arial"/>
                <w:b/>
                <w:color w:val="FF0000"/>
                <w:lang w:val="en-GB"/>
              </w:rPr>
              <w:t>Total</w:t>
            </w:r>
          </w:p>
        </w:tc>
        <w:tc>
          <w:tcPr>
            <w:tcW w:w="2235" w:type="dxa"/>
            <w:shd w:val="clear" w:color="auto" w:fill="auto"/>
            <w:tcMar>
              <w:top w:w="100" w:type="dxa"/>
              <w:left w:w="100" w:type="dxa"/>
              <w:bottom w:w="100" w:type="dxa"/>
              <w:right w:w="100" w:type="dxa"/>
            </w:tcMar>
          </w:tcPr>
          <w:p w:rsidR="00092FE4" w:rsidRPr="001D39F9" w:rsidRDefault="00092FE4" w:rsidP="00092FE4">
            <w:pPr>
              <w:pStyle w:val="normal0"/>
              <w:widowControl w:val="0"/>
              <w:ind w:left="360"/>
              <w:rPr>
                <w:rFonts w:ascii="Arial" w:hAnsi="Arial" w:cs="Arial"/>
                <w:b/>
                <w:color w:val="FF0000"/>
                <w:lang w:val="en-GB"/>
              </w:rPr>
            </w:pPr>
            <w:r w:rsidRPr="001D39F9">
              <w:rPr>
                <w:rFonts w:ascii="Arial" w:hAnsi="Arial" w:cs="Arial"/>
                <w:b/>
                <w:color w:val="FF0000"/>
                <w:lang w:val="en-GB"/>
              </w:rPr>
              <w:t>200</w:t>
            </w:r>
          </w:p>
        </w:tc>
        <w:tc>
          <w:tcPr>
            <w:tcW w:w="2235" w:type="dxa"/>
            <w:shd w:val="clear" w:color="auto" w:fill="auto"/>
            <w:tcMar>
              <w:top w:w="100" w:type="dxa"/>
              <w:left w:w="100" w:type="dxa"/>
              <w:bottom w:w="100" w:type="dxa"/>
              <w:right w:w="100" w:type="dxa"/>
            </w:tcMar>
          </w:tcPr>
          <w:p w:rsidR="00092FE4" w:rsidRPr="001D39F9" w:rsidRDefault="00092FE4" w:rsidP="00092FE4">
            <w:pPr>
              <w:pStyle w:val="normal0"/>
              <w:widowControl w:val="0"/>
              <w:ind w:left="360"/>
              <w:rPr>
                <w:rFonts w:ascii="Arial" w:hAnsi="Arial" w:cs="Arial"/>
                <w:b/>
                <w:color w:val="FF0000"/>
                <w:lang w:val="en-GB"/>
              </w:rPr>
            </w:pPr>
            <w:r w:rsidRPr="001D39F9">
              <w:rPr>
                <w:rFonts w:ascii="Arial" w:hAnsi="Arial" w:cs="Arial"/>
                <w:b/>
                <w:color w:val="FF0000"/>
                <w:lang w:val="en-GB"/>
              </w:rPr>
              <w:t>100</w:t>
            </w:r>
          </w:p>
        </w:tc>
      </w:tr>
    </w:tbl>
    <w:p w:rsidR="00092FE4" w:rsidRPr="001D39F9" w:rsidRDefault="00092FE4" w:rsidP="00092FE4">
      <w:pPr>
        <w:pStyle w:val="normal0"/>
        <w:ind w:left="360"/>
        <w:jc w:val="center"/>
        <w:rPr>
          <w:rFonts w:ascii="Arial" w:hAnsi="Arial" w:cs="Arial"/>
          <w:b/>
          <w:color w:val="FF0000"/>
          <w:lang w:val="en-GB"/>
        </w:rPr>
      </w:pPr>
      <w:r w:rsidRPr="001D39F9">
        <w:rPr>
          <w:rFonts w:ascii="Arial" w:hAnsi="Arial" w:cs="Arial"/>
          <w:b/>
          <w:color w:val="FF0000"/>
          <w:lang w:val="en-GB"/>
        </w:rPr>
        <w:t>Table 4.3: Responses for educational qualifications</w:t>
      </w:r>
    </w:p>
    <w:p w:rsidR="00092FE4" w:rsidRPr="001D39F9" w:rsidRDefault="00092FE4" w:rsidP="00092FE4">
      <w:pPr>
        <w:pStyle w:val="normal0"/>
        <w:ind w:left="360"/>
        <w:jc w:val="center"/>
        <w:rPr>
          <w:rFonts w:ascii="Arial" w:hAnsi="Arial" w:cs="Arial"/>
          <w:color w:val="FF0000"/>
          <w:lang w:val="en-GB"/>
        </w:rPr>
      </w:pPr>
      <w:r w:rsidRPr="001D39F9">
        <w:rPr>
          <w:rFonts w:ascii="Arial" w:hAnsi="Arial" w:cs="Arial"/>
          <w:color w:val="FF0000"/>
          <w:lang w:val="en-GB"/>
        </w:rPr>
        <w:t>(Source: Created by Author)</w:t>
      </w:r>
    </w:p>
    <w:p w:rsidR="00092FE4" w:rsidRPr="001D39F9" w:rsidRDefault="00092FE4" w:rsidP="00092FE4">
      <w:pPr>
        <w:pStyle w:val="normal0"/>
        <w:ind w:left="360"/>
        <w:jc w:val="center"/>
        <w:rPr>
          <w:rFonts w:ascii="Arial" w:hAnsi="Arial" w:cs="Arial"/>
          <w:b/>
          <w:color w:val="FF0000"/>
          <w:lang w:val="en-GB"/>
        </w:rPr>
      </w:pPr>
      <w:r w:rsidRPr="001D39F9">
        <w:rPr>
          <w:rFonts w:ascii="Arial" w:hAnsi="Arial" w:cs="Arial"/>
          <w:b/>
          <w:noProof/>
          <w:color w:val="FF0000"/>
        </w:rPr>
        <w:drawing>
          <wp:inline distT="114300" distB="114300" distL="114300" distR="114300">
            <wp:extent cx="5731200" cy="3454400"/>
            <wp:effectExtent l="0" t="0" r="0" b="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9"/>
                    <a:srcRect/>
                    <a:stretch>
                      <a:fillRect/>
                    </a:stretch>
                  </pic:blipFill>
                  <pic:spPr>
                    <a:xfrm>
                      <a:off x="0" y="0"/>
                      <a:ext cx="5731200" cy="3454400"/>
                    </a:xfrm>
                    <a:prstGeom prst="rect">
                      <a:avLst/>
                    </a:prstGeom>
                    <a:ln/>
                  </pic:spPr>
                </pic:pic>
              </a:graphicData>
            </a:graphic>
          </wp:inline>
        </w:drawing>
      </w:r>
    </w:p>
    <w:p w:rsidR="00092FE4" w:rsidRPr="001D39F9" w:rsidRDefault="00092FE4" w:rsidP="00092FE4">
      <w:pPr>
        <w:pStyle w:val="normal0"/>
        <w:ind w:left="360"/>
        <w:jc w:val="center"/>
        <w:rPr>
          <w:rFonts w:ascii="Arial" w:hAnsi="Arial" w:cs="Arial"/>
          <w:b/>
          <w:color w:val="FF0000"/>
          <w:lang w:val="en-GB"/>
        </w:rPr>
      </w:pPr>
      <w:r w:rsidRPr="001D39F9">
        <w:rPr>
          <w:rFonts w:ascii="Arial" w:hAnsi="Arial" w:cs="Arial"/>
          <w:b/>
          <w:color w:val="FF0000"/>
          <w:lang w:val="en-GB"/>
        </w:rPr>
        <w:t>Figure 4.3: Overview of the responses to the third survey question</w:t>
      </w:r>
    </w:p>
    <w:p w:rsidR="00092FE4" w:rsidRPr="001D39F9" w:rsidRDefault="00092FE4" w:rsidP="00092FE4">
      <w:pPr>
        <w:pStyle w:val="normal0"/>
        <w:ind w:left="360"/>
        <w:jc w:val="center"/>
        <w:rPr>
          <w:rFonts w:ascii="Arial" w:hAnsi="Arial" w:cs="Arial"/>
          <w:color w:val="FF0000"/>
          <w:lang w:val="en-GB"/>
        </w:rPr>
      </w:pPr>
      <w:r w:rsidRPr="001D39F9">
        <w:rPr>
          <w:rFonts w:ascii="Arial" w:hAnsi="Arial" w:cs="Arial"/>
          <w:color w:val="FF0000"/>
          <w:lang w:val="en-GB"/>
        </w:rPr>
        <w:t>(Source: Created by Author)</w:t>
      </w:r>
    </w:p>
    <w:p w:rsidR="00092FE4" w:rsidRPr="001D39F9" w:rsidRDefault="00092FE4" w:rsidP="00092FE4">
      <w:pPr>
        <w:pStyle w:val="normal0"/>
        <w:ind w:left="360"/>
        <w:rPr>
          <w:rFonts w:ascii="Arial" w:hAnsi="Arial" w:cs="Arial"/>
          <w:b/>
          <w:color w:val="FF0000"/>
          <w:lang w:val="en-GB"/>
        </w:rPr>
      </w:pPr>
      <w:r w:rsidRPr="001D39F9">
        <w:rPr>
          <w:rFonts w:ascii="Arial" w:hAnsi="Arial" w:cs="Arial"/>
          <w:b/>
          <w:color w:val="FF0000"/>
          <w:lang w:val="en-GB"/>
        </w:rPr>
        <w:t>Comments</w:t>
      </w:r>
    </w:p>
    <w:p w:rsidR="00092FE4" w:rsidRPr="001D39F9" w:rsidRDefault="00092FE4" w:rsidP="00092FE4">
      <w:pPr>
        <w:pStyle w:val="normal0"/>
        <w:ind w:left="360"/>
        <w:rPr>
          <w:rFonts w:ascii="Arial" w:hAnsi="Arial" w:cs="Arial"/>
          <w:color w:val="FF0000"/>
          <w:lang w:val="en-GB"/>
        </w:rPr>
      </w:pPr>
      <w:r w:rsidRPr="001D39F9">
        <w:rPr>
          <w:rFonts w:ascii="Arial" w:hAnsi="Arial" w:cs="Arial"/>
          <w:color w:val="FF0000"/>
          <w:lang w:val="en-GB"/>
        </w:rPr>
        <w:t xml:space="preserve">It has been found by analysing the above-mentioned table that the maximum percentage of the chosen participants hold the “Associate’s Degree”. On the other hand, the minimum percentage of the selected candidates seems to belong to high school.     </w:t>
      </w:r>
    </w:p>
    <w:p w:rsidR="00092FE4" w:rsidRPr="001D39F9" w:rsidRDefault="00092FE4" w:rsidP="00092FE4">
      <w:pPr>
        <w:pStyle w:val="normal0"/>
        <w:ind w:left="360"/>
        <w:rPr>
          <w:rFonts w:ascii="Arial" w:hAnsi="Arial" w:cs="Arial"/>
          <w:b/>
          <w:color w:val="FF0000"/>
          <w:lang w:val="en-GB"/>
        </w:rPr>
      </w:pPr>
    </w:p>
    <w:tbl>
      <w:tblPr>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09"/>
        <w:gridCol w:w="3010"/>
        <w:gridCol w:w="3010"/>
      </w:tblGrid>
      <w:tr w:rsidR="00092FE4" w:rsidRPr="001D39F9" w:rsidTr="00F3628B">
        <w:trPr>
          <w:cantSplit/>
          <w:trHeight w:val="440"/>
          <w:tblHeader/>
          <w:jc w:val="center"/>
        </w:trPr>
        <w:tc>
          <w:tcPr>
            <w:tcW w:w="9027" w:type="dxa"/>
            <w:gridSpan w:val="3"/>
            <w:shd w:val="clear" w:color="auto" w:fill="auto"/>
            <w:tcMar>
              <w:top w:w="100" w:type="dxa"/>
              <w:left w:w="100" w:type="dxa"/>
              <w:bottom w:w="100" w:type="dxa"/>
              <w:right w:w="100" w:type="dxa"/>
            </w:tcMar>
          </w:tcPr>
          <w:p w:rsidR="00092FE4" w:rsidRPr="001D39F9" w:rsidRDefault="00092FE4" w:rsidP="00092FE4">
            <w:pPr>
              <w:pStyle w:val="normal0"/>
              <w:widowControl w:val="0"/>
              <w:ind w:left="360"/>
              <w:rPr>
                <w:rFonts w:ascii="Arial" w:hAnsi="Arial" w:cs="Arial"/>
                <w:b/>
                <w:color w:val="FF0000"/>
                <w:lang w:val="en-GB"/>
              </w:rPr>
            </w:pPr>
            <w:r w:rsidRPr="001D39F9">
              <w:rPr>
                <w:rFonts w:ascii="Arial" w:hAnsi="Arial" w:cs="Arial"/>
                <w:b/>
                <w:color w:val="FF0000"/>
                <w:lang w:val="en-GB"/>
              </w:rPr>
              <w:t xml:space="preserve">Question 4: What is the issue which is being addressed in your business? </w:t>
            </w:r>
          </w:p>
        </w:tc>
      </w:tr>
      <w:tr w:rsidR="00092FE4" w:rsidRPr="001D39F9" w:rsidTr="00F3628B">
        <w:trPr>
          <w:cantSplit/>
          <w:tblHeader/>
          <w:jc w:val="center"/>
        </w:trPr>
        <w:tc>
          <w:tcPr>
            <w:tcW w:w="3009" w:type="dxa"/>
            <w:shd w:val="clear" w:color="auto" w:fill="auto"/>
            <w:tcMar>
              <w:top w:w="100" w:type="dxa"/>
              <w:left w:w="100" w:type="dxa"/>
              <w:bottom w:w="100" w:type="dxa"/>
              <w:right w:w="100" w:type="dxa"/>
            </w:tcMar>
          </w:tcPr>
          <w:p w:rsidR="00092FE4" w:rsidRPr="001D39F9" w:rsidRDefault="00092FE4" w:rsidP="00092FE4">
            <w:pPr>
              <w:pStyle w:val="normal0"/>
              <w:widowControl w:val="0"/>
              <w:ind w:left="360"/>
              <w:rPr>
                <w:rFonts w:ascii="Arial" w:hAnsi="Arial" w:cs="Arial"/>
                <w:b/>
                <w:color w:val="FF0000"/>
                <w:lang w:val="en-GB"/>
              </w:rPr>
            </w:pPr>
            <w:r w:rsidRPr="001D39F9">
              <w:rPr>
                <w:rFonts w:ascii="Arial" w:hAnsi="Arial" w:cs="Arial"/>
                <w:b/>
                <w:color w:val="FF0000"/>
                <w:lang w:val="en-GB"/>
              </w:rPr>
              <w:t>Responses</w:t>
            </w:r>
          </w:p>
        </w:tc>
        <w:tc>
          <w:tcPr>
            <w:tcW w:w="3009" w:type="dxa"/>
            <w:shd w:val="clear" w:color="auto" w:fill="auto"/>
            <w:tcMar>
              <w:top w:w="100" w:type="dxa"/>
              <w:left w:w="100" w:type="dxa"/>
              <w:bottom w:w="100" w:type="dxa"/>
              <w:right w:w="100" w:type="dxa"/>
            </w:tcMar>
          </w:tcPr>
          <w:p w:rsidR="00092FE4" w:rsidRPr="001D39F9" w:rsidRDefault="00092FE4" w:rsidP="00092FE4">
            <w:pPr>
              <w:pStyle w:val="normal0"/>
              <w:widowControl w:val="0"/>
              <w:ind w:left="360"/>
              <w:rPr>
                <w:rFonts w:ascii="Arial" w:hAnsi="Arial" w:cs="Arial"/>
                <w:b/>
                <w:color w:val="FF0000"/>
                <w:lang w:val="en-GB"/>
              </w:rPr>
            </w:pPr>
            <w:r w:rsidRPr="001D39F9">
              <w:rPr>
                <w:rFonts w:ascii="Arial" w:hAnsi="Arial" w:cs="Arial"/>
                <w:b/>
                <w:color w:val="FF0000"/>
                <w:lang w:val="en-GB"/>
              </w:rPr>
              <w:t>Respondents</w:t>
            </w:r>
          </w:p>
        </w:tc>
        <w:tc>
          <w:tcPr>
            <w:tcW w:w="3009" w:type="dxa"/>
            <w:shd w:val="clear" w:color="auto" w:fill="auto"/>
            <w:tcMar>
              <w:top w:w="100" w:type="dxa"/>
              <w:left w:w="100" w:type="dxa"/>
              <w:bottom w:w="100" w:type="dxa"/>
              <w:right w:w="100" w:type="dxa"/>
            </w:tcMar>
          </w:tcPr>
          <w:p w:rsidR="00092FE4" w:rsidRPr="001D39F9" w:rsidRDefault="00092FE4" w:rsidP="00092FE4">
            <w:pPr>
              <w:pStyle w:val="normal0"/>
              <w:widowControl w:val="0"/>
              <w:ind w:left="360"/>
              <w:rPr>
                <w:rFonts w:ascii="Arial" w:hAnsi="Arial" w:cs="Arial"/>
                <w:b/>
                <w:color w:val="FF0000"/>
                <w:lang w:val="en-GB"/>
              </w:rPr>
            </w:pPr>
            <w:r w:rsidRPr="001D39F9">
              <w:rPr>
                <w:rFonts w:ascii="Arial" w:hAnsi="Arial" w:cs="Arial"/>
                <w:b/>
                <w:color w:val="FF0000"/>
                <w:lang w:val="en-GB"/>
              </w:rPr>
              <w:t>Percentage</w:t>
            </w:r>
          </w:p>
        </w:tc>
      </w:tr>
      <w:tr w:rsidR="00092FE4" w:rsidRPr="001D39F9" w:rsidTr="00F3628B">
        <w:trPr>
          <w:cantSplit/>
          <w:tblHeader/>
          <w:jc w:val="center"/>
        </w:trPr>
        <w:tc>
          <w:tcPr>
            <w:tcW w:w="3009" w:type="dxa"/>
            <w:shd w:val="clear" w:color="auto" w:fill="auto"/>
            <w:tcMar>
              <w:top w:w="100" w:type="dxa"/>
              <w:left w:w="100" w:type="dxa"/>
              <w:bottom w:w="100" w:type="dxa"/>
              <w:right w:w="100" w:type="dxa"/>
            </w:tcMar>
          </w:tcPr>
          <w:p w:rsidR="00092FE4" w:rsidRPr="001D39F9" w:rsidRDefault="00092FE4" w:rsidP="00092FE4">
            <w:pPr>
              <w:pStyle w:val="normal0"/>
              <w:widowControl w:val="0"/>
              <w:ind w:left="360"/>
              <w:rPr>
                <w:rFonts w:ascii="Arial" w:hAnsi="Arial" w:cs="Arial"/>
                <w:b/>
                <w:color w:val="FF0000"/>
                <w:lang w:val="en-GB"/>
              </w:rPr>
            </w:pPr>
            <w:r w:rsidRPr="001D39F9">
              <w:rPr>
                <w:rFonts w:ascii="Arial" w:hAnsi="Arial" w:cs="Arial"/>
                <w:b/>
                <w:color w:val="FF0000"/>
                <w:lang w:val="en-GB"/>
              </w:rPr>
              <w:t>Financial Issues</w:t>
            </w:r>
          </w:p>
        </w:tc>
        <w:tc>
          <w:tcPr>
            <w:tcW w:w="3009" w:type="dxa"/>
            <w:shd w:val="clear" w:color="auto" w:fill="auto"/>
            <w:tcMar>
              <w:top w:w="100" w:type="dxa"/>
              <w:left w:w="100" w:type="dxa"/>
              <w:bottom w:w="100" w:type="dxa"/>
              <w:right w:w="100" w:type="dxa"/>
            </w:tcMar>
          </w:tcPr>
          <w:p w:rsidR="00092FE4" w:rsidRPr="001D39F9" w:rsidRDefault="00092FE4" w:rsidP="00092FE4">
            <w:pPr>
              <w:pStyle w:val="normal0"/>
              <w:widowControl w:val="0"/>
              <w:ind w:left="360"/>
              <w:rPr>
                <w:rFonts w:ascii="Arial" w:hAnsi="Arial" w:cs="Arial"/>
                <w:b/>
                <w:color w:val="FF0000"/>
                <w:lang w:val="en-GB"/>
              </w:rPr>
            </w:pPr>
            <w:r w:rsidRPr="001D39F9">
              <w:rPr>
                <w:rFonts w:ascii="Arial" w:hAnsi="Arial" w:cs="Arial"/>
                <w:b/>
                <w:color w:val="FF0000"/>
                <w:lang w:val="en-GB"/>
              </w:rPr>
              <w:t>120</w:t>
            </w:r>
          </w:p>
        </w:tc>
        <w:tc>
          <w:tcPr>
            <w:tcW w:w="3009" w:type="dxa"/>
            <w:shd w:val="clear" w:color="auto" w:fill="auto"/>
            <w:tcMar>
              <w:top w:w="100" w:type="dxa"/>
              <w:left w:w="100" w:type="dxa"/>
              <w:bottom w:w="100" w:type="dxa"/>
              <w:right w:w="100" w:type="dxa"/>
            </w:tcMar>
          </w:tcPr>
          <w:p w:rsidR="00092FE4" w:rsidRPr="001D39F9" w:rsidRDefault="00092FE4" w:rsidP="00092FE4">
            <w:pPr>
              <w:pStyle w:val="normal0"/>
              <w:widowControl w:val="0"/>
              <w:ind w:left="360"/>
              <w:rPr>
                <w:rFonts w:ascii="Arial" w:hAnsi="Arial" w:cs="Arial"/>
                <w:b/>
                <w:color w:val="FF0000"/>
                <w:lang w:val="en-GB"/>
              </w:rPr>
            </w:pPr>
            <w:r w:rsidRPr="001D39F9">
              <w:rPr>
                <w:rFonts w:ascii="Arial" w:hAnsi="Arial" w:cs="Arial"/>
                <w:b/>
                <w:color w:val="FF0000"/>
                <w:lang w:val="en-GB"/>
              </w:rPr>
              <w:t>60</w:t>
            </w:r>
          </w:p>
        </w:tc>
      </w:tr>
      <w:tr w:rsidR="00092FE4" w:rsidRPr="001D39F9" w:rsidTr="00F3628B">
        <w:trPr>
          <w:cantSplit/>
          <w:tblHeader/>
          <w:jc w:val="center"/>
        </w:trPr>
        <w:tc>
          <w:tcPr>
            <w:tcW w:w="3009" w:type="dxa"/>
            <w:shd w:val="clear" w:color="auto" w:fill="auto"/>
            <w:tcMar>
              <w:top w:w="100" w:type="dxa"/>
              <w:left w:w="100" w:type="dxa"/>
              <w:bottom w:w="100" w:type="dxa"/>
              <w:right w:w="100" w:type="dxa"/>
            </w:tcMar>
          </w:tcPr>
          <w:p w:rsidR="00092FE4" w:rsidRPr="001D39F9" w:rsidRDefault="00092FE4" w:rsidP="00092FE4">
            <w:pPr>
              <w:pStyle w:val="normal0"/>
              <w:widowControl w:val="0"/>
              <w:ind w:left="360"/>
              <w:rPr>
                <w:rFonts w:ascii="Arial" w:hAnsi="Arial" w:cs="Arial"/>
                <w:b/>
                <w:color w:val="FF0000"/>
                <w:lang w:val="en-GB"/>
              </w:rPr>
            </w:pPr>
            <w:r w:rsidRPr="001D39F9">
              <w:rPr>
                <w:rFonts w:ascii="Arial" w:hAnsi="Arial" w:cs="Arial"/>
                <w:b/>
                <w:color w:val="FF0000"/>
                <w:lang w:val="en-GB"/>
              </w:rPr>
              <w:lastRenderedPageBreak/>
              <w:t>Management Issues</w:t>
            </w:r>
          </w:p>
        </w:tc>
        <w:tc>
          <w:tcPr>
            <w:tcW w:w="3009" w:type="dxa"/>
            <w:shd w:val="clear" w:color="auto" w:fill="auto"/>
            <w:tcMar>
              <w:top w:w="100" w:type="dxa"/>
              <w:left w:w="100" w:type="dxa"/>
              <w:bottom w:w="100" w:type="dxa"/>
              <w:right w:w="100" w:type="dxa"/>
            </w:tcMar>
          </w:tcPr>
          <w:p w:rsidR="00092FE4" w:rsidRPr="001D39F9" w:rsidRDefault="00092FE4" w:rsidP="00092FE4">
            <w:pPr>
              <w:pStyle w:val="normal0"/>
              <w:widowControl w:val="0"/>
              <w:ind w:left="360"/>
              <w:rPr>
                <w:rFonts w:ascii="Arial" w:hAnsi="Arial" w:cs="Arial"/>
                <w:b/>
                <w:color w:val="FF0000"/>
                <w:lang w:val="en-GB"/>
              </w:rPr>
            </w:pPr>
            <w:r w:rsidRPr="001D39F9">
              <w:rPr>
                <w:rFonts w:ascii="Arial" w:hAnsi="Arial" w:cs="Arial"/>
                <w:b/>
                <w:color w:val="FF0000"/>
                <w:lang w:val="en-GB"/>
              </w:rPr>
              <w:t>65</w:t>
            </w:r>
          </w:p>
        </w:tc>
        <w:tc>
          <w:tcPr>
            <w:tcW w:w="3009" w:type="dxa"/>
            <w:shd w:val="clear" w:color="auto" w:fill="auto"/>
            <w:tcMar>
              <w:top w:w="100" w:type="dxa"/>
              <w:left w:w="100" w:type="dxa"/>
              <w:bottom w:w="100" w:type="dxa"/>
              <w:right w:w="100" w:type="dxa"/>
            </w:tcMar>
          </w:tcPr>
          <w:p w:rsidR="00092FE4" w:rsidRPr="001D39F9" w:rsidRDefault="00092FE4" w:rsidP="00092FE4">
            <w:pPr>
              <w:pStyle w:val="normal0"/>
              <w:widowControl w:val="0"/>
              <w:ind w:left="360"/>
              <w:rPr>
                <w:rFonts w:ascii="Arial" w:hAnsi="Arial" w:cs="Arial"/>
                <w:b/>
                <w:color w:val="FF0000"/>
                <w:lang w:val="en-GB"/>
              </w:rPr>
            </w:pPr>
            <w:r w:rsidRPr="001D39F9">
              <w:rPr>
                <w:rFonts w:ascii="Arial" w:hAnsi="Arial" w:cs="Arial"/>
                <w:b/>
                <w:color w:val="FF0000"/>
                <w:lang w:val="en-GB"/>
              </w:rPr>
              <w:t>32.5</w:t>
            </w:r>
          </w:p>
        </w:tc>
      </w:tr>
      <w:tr w:rsidR="00092FE4" w:rsidRPr="001D39F9" w:rsidTr="00F3628B">
        <w:trPr>
          <w:cantSplit/>
          <w:tblHeader/>
          <w:jc w:val="center"/>
        </w:trPr>
        <w:tc>
          <w:tcPr>
            <w:tcW w:w="3009" w:type="dxa"/>
            <w:shd w:val="clear" w:color="auto" w:fill="auto"/>
            <w:tcMar>
              <w:top w:w="100" w:type="dxa"/>
              <w:left w:w="100" w:type="dxa"/>
              <w:bottom w:w="100" w:type="dxa"/>
              <w:right w:w="100" w:type="dxa"/>
            </w:tcMar>
          </w:tcPr>
          <w:p w:rsidR="00092FE4" w:rsidRPr="001D39F9" w:rsidRDefault="00092FE4" w:rsidP="00092FE4">
            <w:pPr>
              <w:pStyle w:val="normal0"/>
              <w:widowControl w:val="0"/>
              <w:ind w:left="360"/>
              <w:rPr>
                <w:rFonts w:ascii="Arial" w:hAnsi="Arial" w:cs="Arial"/>
                <w:b/>
                <w:color w:val="FF0000"/>
                <w:lang w:val="en-GB"/>
              </w:rPr>
            </w:pPr>
            <w:r w:rsidRPr="001D39F9">
              <w:rPr>
                <w:rFonts w:ascii="Arial" w:hAnsi="Arial" w:cs="Arial"/>
                <w:b/>
                <w:color w:val="FF0000"/>
                <w:lang w:val="en-GB"/>
              </w:rPr>
              <w:t>Marketing Issues</w:t>
            </w:r>
          </w:p>
        </w:tc>
        <w:tc>
          <w:tcPr>
            <w:tcW w:w="3009" w:type="dxa"/>
            <w:shd w:val="clear" w:color="auto" w:fill="auto"/>
            <w:tcMar>
              <w:top w:w="100" w:type="dxa"/>
              <w:left w:w="100" w:type="dxa"/>
              <w:bottom w:w="100" w:type="dxa"/>
              <w:right w:w="100" w:type="dxa"/>
            </w:tcMar>
          </w:tcPr>
          <w:p w:rsidR="00092FE4" w:rsidRPr="001D39F9" w:rsidRDefault="00092FE4" w:rsidP="00092FE4">
            <w:pPr>
              <w:pStyle w:val="normal0"/>
              <w:widowControl w:val="0"/>
              <w:ind w:left="360"/>
              <w:rPr>
                <w:rFonts w:ascii="Arial" w:hAnsi="Arial" w:cs="Arial"/>
                <w:b/>
                <w:color w:val="FF0000"/>
                <w:lang w:val="en-GB"/>
              </w:rPr>
            </w:pPr>
            <w:r w:rsidRPr="001D39F9">
              <w:rPr>
                <w:rFonts w:ascii="Arial" w:hAnsi="Arial" w:cs="Arial"/>
                <w:b/>
                <w:color w:val="FF0000"/>
                <w:lang w:val="en-GB"/>
              </w:rPr>
              <w:t>15</w:t>
            </w:r>
          </w:p>
        </w:tc>
        <w:tc>
          <w:tcPr>
            <w:tcW w:w="3009" w:type="dxa"/>
            <w:shd w:val="clear" w:color="auto" w:fill="auto"/>
            <w:tcMar>
              <w:top w:w="100" w:type="dxa"/>
              <w:left w:w="100" w:type="dxa"/>
              <w:bottom w:w="100" w:type="dxa"/>
              <w:right w:w="100" w:type="dxa"/>
            </w:tcMar>
          </w:tcPr>
          <w:p w:rsidR="00092FE4" w:rsidRPr="001D39F9" w:rsidRDefault="00092FE4" w:rsidP="00092FE4">
            <w:pPr>
              <w:pStyle w:val="normal0"/>
              <w:widowControl w:val="0"/>
              <w:ind w:left="360"/>
              <w:rPr>
                <w:rFonts w:ascii="Arial" w:hAnsi="Arial" w:cs="Arial"/>
                <w:b/>
                <w:color w:val="FF0000"/>
                <w:lang w:val="en-GB"/>
              </w:rPr>
            </w:pPr>
            <w:r w:rsidRPr="001D39F9">
              <w:rPr>
                <w:rFonts w:ascii="Arial" w:hAnsi="Arial" w:cs="Arial"/>
                <w:b/>
                <w:color w:val="FF0000"/>
                <w:lang w:val="en-GB"/>
              </w:rPr>
              <w:t>7.5</w:t>
            </w:r>
          </w:p>
        </w:tc>
      </w:tr>
      <w:tr w:rsidR="00092FE4" w:rsidRPr="001D39F9" w:rsidTr="00F3628B">
        <w:trPr>
          <w:cantSplit/>
          <w:tblHeader/>
          <w:jc w:val="center"/>
        </w:trPr>
        <w:tc>
          <w:tcPr>
            <w:tcW w:w="3009" w:type="dxa"/>
            <w:shd w:val="clear" w:color="auto" w:fill="auto"/>
            <w:tcMar>
              <w:top w:w="100" w:type="dxa"/>
              <w:left w:w="100" w:type="dxa"/>
              <w:bottom w:w="100" w:type="dxa"/>
              <w:right w:w="100" w:type="dxa"/>
            </w:tcMar>
          </w:tcPr>
          <w:p w:rsidR="00092FE4" w:rsidRPr="001D39F9" w:rsidRDefault="00092FE4" w:rsidP="00092FE4">
            <w:pPr>
              <w:pStyle w:val="normal0"/>
              <w:widowControl w:val="0"/>
              <w:ind w:left="360"/>
              <w:rPr>
                <w:rFonts w:ascii="Arial" w:hAnsi="Arial" w:cs="Arial"/>
                <w:b/>
                <w:color w:val="FF0000"/>
                <w:lang w:val="en-GB"/>
              </w:rPr>
            </w:pPr>
            <w:r w:rsidRPr="001D39F9">
              <w:rPr>
                <w:rFonts w:ascii="Arial" w:hAnsi="Arial" w:cs="Arial"/>
                <w:b/>
                <w:color w:val="FF0000"/>
                <w:lang w:val="en-GB"/>
              </w:rPr>
              <w:t>Total</w:t>
            </w:r>
          </w:p>
        </w:tc>
        <w:tc>
          <w:tcPr>
            <w:tcW w:w="3009" w:type="dxa"/>
            <w:shd w:val="clear" w:color="auto" w:fill="auto"/>
            <w:tcMar>
              <w:top w:w="100" w:type="dxa"/>
              <w:left w:w="100" w:type="dxa"/>
              <w:bottom w:w="100" w:type="dxa"/>
              <w:right w:w="100" w:type="dxa"/>
            </w:tcMar>
          </w:tcPr>
          <w:p w:rsidR="00092FE4" w:rsidRPr="001D39F9" w:rsidRDefault="00092FE4" w:rsidP="00092FE4">
            <w:pPr>
              <w:pStyle w:val="normal0"/>
              <w:widowControl w:val="0"/>
              <w:ind w:left="360"/>
              <w:rPr>
                <w:rFonts w:ascii="Arial" w:hAnsi="Arial" w:cs="Arial"/>
                <w:b/>
                <w:color w:val="FF0000"/>
                <w:lang w:val="en-GB"/>
              </w:rPr>
            </w:pPr>
            <w:r w:rsidRPr="001D39F9">
              <w:rPr>
                <w:rFonts w:ascii="Arial" w:hAnsi="Arial" w:cs="Arial"/>
                <w:b/>
                <w:color w:val="FF0000"/>
                <w:lang w:val="en-GB"/>
              </w:rPr>
              <w:t>200</w:t>
            </w:r>
          </w:p>
        </w:tc>
        <w:tc>
          <w:tcPr>
            <w:tcW w:w="3009" w:type="dxa"/>
            <w:shd w:val="clear" w:color="auto" w:fill="auto"/>
            <w:tcMar>
              <w:top w:w="100" w:type="dxa"/>
              <w:left w:w="100" w:type="dxa"/>
              <w:bottom w:w="100" w:type="dxa"/>
              <w:right w:w="100" w:type="dxa"/>
            </w:tcMar>
          </w:tcPr>
          <w:p w:rsidR="00092FE4" w:rsidRPr="001D39F9" w:rsidRDefault="00092FE4" w:rsidP="00092FE4">
            <w:pPr>
              <w:pStyle w:val="normal0"/>
              <w:widowControl w:val="0"/>
              <w:ind w:left="360"/>
              <w:rPr>
                <w:rFonts w:ascii="Arial" w:hAnsi="Arial" w:cs="Arial"/>
                <w:b/>
                <w:color w:val="FF0000"/>
                <w:lang w:val="en-GB"/>
              </w:rPr>
            </w:pPr>
            <w:r w:rsidRPr="001D39F9">
              <w:rPr>
                <w:rFonts w:ascii="Arial" w:hAnsi="Arial" w:cs="Arial"/>
                <w:b/>
                <w:color w:val="FF0000"/>
                <w:lang w:val="en-GB"/>
              </w:rPr>
              <w:t>100</w:t>
            </w:r>
          </w:p>
        </w:tc>
      </w:tr>
    </w:tbl>
    <w:p w:rsidR="00092FE4" w:rsidRPr="001D39F9" w:rsidRDefault="00092FE4" w:rsidP="00092FE4">
      <w:pPr>
        <w:pStyle w:val="normal0"/>
        <w:ind w:left="360"/>
        <w:jc w:val="center"/>
        <w:rPr>
          <w:rFonts w:ascii="Arial" w:hAnsi="Arial" w:cs="Arial"/>
          <w:b/>
          <w:color w:val="FF0000"/>
          <w:lang w:val="en-GB"/>
        </w:rPr>
      </w:pPr>
      <w:r w:rsidRPr="001D39F9">
        <w:rPr>
          <w:rFonts w:ascii="Arial" w:hAnsi="Arial" w:cs="Arial"/>
          <w:b/>
          <w:color w:val="FF0000"/>
          <w:lang w:val="en-GB"/>
        </w:rPr>
        <w:t>Table 4.4: Responses for the fourth survey question</w:t>
      </w:r>
    </w:p>
    <w:p w:rsidR="00092FE4" w:rsidRPr="001D39F9" w:rsidRDefault="00092FE4" w:rsidP="00092FE4">
      <w:pPr>
        <w:pStyle w:val="normal0"/>
        <w:ind w:left="360"/>
        <w:jc w:val="center"/>
        <w:rPr>
          <w:rFonts w:ascii="Arial" w:hAnsi="Arial" w:cs="Arial"/>
          <w:color w:val="FF0000"/>
          <w:lang w:val="en-GB"/>
        </w:rPr>
      </w:pPr>
      <w:r w:rsidRPr="001D39F9">
        <w:rPr>
          <w:rFonts w:ascii="Arial" w:hAnsi="Arial" w:cs="Arial"/>
          <w:color w:val="FF0000"/>
          <w:lang w:val="en-GB"/>
        </w:rPr>
        <w:t>(Source: Created by Author)</w:t>
      </w:r>
    </w:p>
    <w:p w:rsidR="00092FE4" w:rsidRPr="001D39F9" w:rsidRDefault="00092FE4" w:rsidP="00092FE4">
      <w:pPr>
        <w:pStyle w:val="normal0"/>
        <w:ind w:left="360"/>
        <w:jc w:val="center"/>
        <w:rPr>
          <w:rFonts w:ascii="Arial" w:hAnsi="Arial" w:cs="Arial"/>
          <w:b/>
          <w:color w:val="FF0000"/>
          <w:lang w:val="en-GB"/>
        </w:rPr>
      </w:pPr>
      <w:r w:rsidRPr="001D39F9">
        <w:rPr>
          <w:rFonts w:ascii="Arial" w:hAnsi="Arial" w:cs="Arial"/>
          <w:b/>
          <w:noProof/>
          <w:color w:val="FF0000"/>
        </w:rPr>
        <w:drawing>
          <wp:inline distT="114300" distB="114300" distL="114300" distR="114300">
            <wp:extent cx="5731200" cy="3251200"/>
            <wp:effectExtent l="0" t="0" r="0" b="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0"/>
                    <a:srcRect/>
                    <a:stretch>
                      <a:fillRect/>
                    </a:stretch>
                  </pic:blipFill>
                  <pic:spPr>
                    <a:xfrm>
                      <a:off x="0" y="0"/>
                      <a:ext cx="5731200" cy="3251200"/>
                    </a:xfrm>
                    <a:prstGeom prst="rect">
                      <a:avLst/>
                    </a:prstGeom>
                    <a:ln/>
                  </pic:spPr>
                </pic:pic>
              </a:graphicData>
            </a:graphic>
          </wp:inline>
        </w:drawing>
      </w:r>
    </w:p>
    <w:p w:rsidR="00092FE4" w:rsidRPr="001D39F9" w:rsidRDefault="00092FE4" w:rsidP="00092FE4">
      <w:pPr>
        <w:pStyle w:val="normal0"/>
        <w:ind w:left="360"/>
        <w:jc w:val="center"/>
        <w:rPr>
          <w:rFonts w:ascii="Arial" w:hAnsi="Arial" w:cs="Arial"/>
          <w:b/>
          <w:color w:val="FF0000"/>
          <w:lang w:val="en-GB"/>
        </w:rPr>
      </w:pPr>
      <w:r w:rsidRPr="001D39F9">
        <w:rPr>
          <w:rFonts w:ascii="Arial" w:hAnsi="Arial" w:cs="Arial"/>
          <w:b/>
          <w:color w:val="FF0000"/>
          <w:lang w:val="en-GB"/>
        </w:rPr>
        <w:t>Figure 4.4: Responses to the fourth survey question</w:t>
      </w:r>
    </w:p>
    <w:p w:rsidR="00092FE4" w:rsidRPr="001D39F9" w:rsidRDefault="00092FE4" w:rsidP="00092FE4">
      <w:pPr>
        <w:pStyle w:val="normal0"/>
        <w:ind w:left="360"/>
        <w:jc w:val="center"/>
        <w:rPr>
          <w:rFonts w:ascii="Arial" w:hAnsi="Arial" w:cs="Arial"/>
          <w:color w:val="FF0000"/>
          <w:lang w:val="en-GB"/>
        </w:rPr>
      </w:pPr>
      <w:r w:rsidRPr="001D39F9">
        <w:rPr>
          <w:rFonts w:ascii="Arial" w:hAnsi="Arial" w:cs="Arial"/>
          <w:color w:val="FF0000"/>
          <w:lang w:val="en-GB"/>
        </w:rPr>
        <w:t>(Source: Created by the Author)</w:t>
      </w:r>
    </w:p>
    <w:p w:rsidR="00092FE4" w:rsidRPr="001D39F9" w:rsidRDefault="00092FE4" w:rsidP="00092FE4">
      <w:pPr>
        <w:pStyle w:val="normal0"/>
        <w:ind w:left="360"/>
        <w:rPr>
          <w:rFonts w:ascii="Arial" w:hAnsi="Arial" w:cs="Arial"/>
          <w:b/>
          <w:color w:val="FF0000"/>
          <w:lang w:val="en-GB"/>
        </w:rPr>
      </w:pPr>
      <w:r w:rsidRPr="001D39F9">
        <w:rPr>
          <w:rFonts w:ascii="Arial" w:hAnsi="Arial" w:cs="Arial"/>
          <w:b/>
          <w:color w:val="FF0000"/>
          <w:lang w:val="en-GB"/>
        </w:rPr>
        <w:t>Comments</w:t>
      </w:r>
    </w:p>
    <w:p w:rsidR="00092FE4" w:rsidRPr="00092FE4" w:rsidRDefault="00092FE4" w:rsidP="00092FE4">
      <w:pPr>
        <w:pStyle w:val="Normal1"/>
        <w:ind w:left="360"/>
        <w:jc w:val="both"/>
        <w:rPr>
          <w:lang w:val="en-GB"/>
        </w:rPr>
      </w:pPr>
      <w:r w:rsidRPr="001D39F9">
        <w:rPr>
          <w:rFonts w:eastAsia="Times New Roman"/>
          <w:color w:val="FF0000"/>
          <w:sz w:val="24"/>
          <w:szCs w:val="24"/>
          <w:lang w:val="en-GB"/>
        </w:rPr>
        <w:t xml:space="preserve">It has been observed from the above-stated table that the maximum percentage of the chosen candidates responded that financial issues have been addressed in this business. In contrast, the minimum percentage of the chosen participants have opined that this business is addressing marketing issues.    </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09"/>
        <w:gridCol w:w="3010"/>
        <w:gridCol w:w="3010"/>
      </w:tblGrid>
      <w:tr w:rsidR="00AA7802" w:rsidRPr="002C7D57" w:rsidTr="00AD6BF2">
        <w:trPr>
          <w:cantSplit/>
          <w:trHeight w:val="440"/>
          <w:tblHeader/>
        </w:trPr>
        <w:tc>
          <w:tcPr>
            <w:tcW w:w="9027" w:type="dxa"/>
            <w:gridSpan w:val="3"/>
            <w:shd w:val="clear" w:color="auto" w:fill="auto"/>
            <w:tcMar>
              <w:top w:w="100" w:type="dxa"/>
              <w:left w:w="100" w:type="dxa"/>
              <w:bottom w:w="100" w:type="dxa"/>
              <w:right w:w="100" w:type="dxa"/>
            </w:tcMar>
          </w:tcPr>
          <w:p w:rsidR="00AA7802" w:rsidRPr="002C7D57" w:rsidRDefault="00AA7802" w:rsidP="00757B74">
            <w:pPr>
              <w:pStyle w:val="normal0"/>
              <w:rPr>
                <w:rFonts w:ascii="Arial" w:hAnsi="Arial" w:cs="Arial"/>
                <w:b/>
                <w:color w:val="FF0000"/>
                <w:lang w:val="en-GB"/>
              </w:rPr>
            </w:pPr>
            <w:r w:rsidRPr="002C7D57">
              <w:rPr>
                <w:rFonts w:ascii="Arial" w:hAnsi="Arial" w:cs="Arial"/>
                <w:b/>
                <w:color w:val="FF0000"/>
                <w:lang w:val="en-GB"/>
              </w:rPr>
              <w:t>Q5 Do you think that you can achieve the long-term mission and vision of your business?</w:t>
            </w:r>
          </w:p>
        </w:tc>
      </w:tr>
      <w:tr w:rsidR="00AA7802" w:rsidRPr="002C7D57" w:rsidTr="00AD6BF2">
        <w:trPr>
          <w:cantSplit/>
          <w:tblHeader/>
        </w:trPr>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pBdr>
                <w:top w:val="nil"/>
                <w:left w:val="nil"/>
                <w:bottom w:val="nil"/>
                <w:right w:val="nil"/>
                <w:between w:val="nil"/>
              </w:pBdr>
              <w:jc w:val="left"/>
              <w:rPr>
                <w:rFonts w:ascii="Arial" w:hAnsi="Arial" w:cs="Arial"/>
                <w:b/>
                <w:color w:val="FF0000"/>
                <w:lang w:val="en-GB"/>
              </w:rPr>
            </w:pPr>
            <w:r w:rsidRPr="002C7D57">
              <w:rPr>
                <w:rFonts w:ascii="Arial" w:hAnsi="Arial" w:cs="Arial"/>
                <w:b/>
                <w:color w:val="FF0000"/>
                <w:lang w:val="en-GB"/>
              </w:rPr>
              <w:t>Response</w:t>
            </w:r>
          </w:p>
        </w:tc>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pBdr>
                <w:top w:val="nil"/>
                <w:left w:val="nil"/>
                <w:bottom w:val="nil"/>
                <w:right w:val="nil"/>
                <w:between w:val="nil"/>
              </w:pBdr>
              <w:jc w:val="left"/>
              <w:rPr>
                <w:rFonts w:ascii="Arial" w:hAnsi="Arial" w:cs="Arial"/>
                <w:b/>
                <w:color w:val="FF0000"/>
                <w:lang w:val="en-GB"/>
              </w:rPr>
            </w:pPr>
            <w:r w:rsidRPr="002C7D57">
              <w:rPr>
                <w:rFonts w:ascii="Arial" w:hAnsi="Arial" w:cs="Arial"/>
                <w:b/>
                <w:color w:val="FF0000"/>
                <w:lang w:val="en-GB"/>
              </w:rPr>
              <w:t>Number of Participants</w:t>
            </w:r>
          </w:p>
        </w:tc>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pBdr>
                <w:top w:val="nil"/>
                <w:left w:val="nil"/>
                <w:bottom w:val="nil"/>
                <w:right w:val="nil"/>
                <w:between w:val="nil"/>
              </w:pBdr>
              <w:jc w:val="left"/>
              <w:rPr>
                <w:rFonts w:ascii="Arial" w:hAnsi="Arial" w:cs="Arial"/>
                <w:b/>
                <w:color w:val="FF0000"/>
                <w:lang w:val="en-GB"/>
              </w:rPr>
            </w:pPr>
            <w:r w:rsidRPr="002C7D57">
              <w:rPr>
                <w:rFonts w:ascii="Arial" w:hAnsi="Arial" w:cs="Arial"/>
                <w:b/>
                <w:color w:val="FF0000"/>
                <w:lang w:val="en-GB"/>
              </w:rPr>
              <w:t>Percentage</w:t>
            </w:r>
          </w:p>
        </w:tc>
      </w:tr>
      <w:tr w:rsidR="00AA7802" w:rsidRPr="002C7D57" w:rsidTr="00AD6BF2">
        <w:trPr>
          <w:cantSplit/>
          <w:tblHeader/>
        </w:trPr>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pBdr>
                <w:top w:val="nil"/>
                <w:left w:val="nil"/>
                <w:bottom w:val="nil"/>
                <w:right w:val="nil"/>
                <w:between w:val="nil"/>
              </w:pBdr>
              <w:jc w:val="left"/>
              <w:rPr>
                <w:rFonts w:ascii="Arial" w:hAnsi="Arial" w:cs="Arial"/>
                <w:color w:val="FF0000"/>
                <w:lang w:val="en-GB"/>
              </w:rPr>
            </w:pPr>
            <w:r w:rsidRPr="002C7D57">
              <w:rPr>
                <w:rFonts w:ascii="Arial" w:hAnsi="Arial" w:cs="Arial"/>
                <w:color w:val="FF0000"/>
                <w:lang w:val="en-GB"/>
              </w:rPr>
              <w:t>Strongly Agree</w:t>
            </w:r>
          </w:p>
        </w:tc>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pBdr>
                <w:top w:val="nil"/>
                <w:left w:val="nil"/>
                <w:bottom w:val="nil"/>
                <w:right w:val="nil"/>
                <w:between w:val="nil"/>
              </w:pBdr>
              <w:jc w:val="left"/>
              <w:rPr>
                <w:rFonts w:ascii="Arial" w:hAnsi="Arial" w:cs="Arial"/>
                <w:color w:val="FF0000"/>
                <w:lang w:val="en-GB"/>
              </w:rPr>
            </w:pPr>
            <w:r w:rsidRPr="002C7D57">
              <w:rPr>
                <w:rFonts w:ascii="Arial" w:hAnsi="Arial" w:cs="Arial"/>
                <w:color w:val="FF0000"/>
                <w:lang w:val="en-GB"/>
              </w:rPr>
              <w:t>40</w:t>
            </w:r>
          </w:p>
        </w:tc>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pBdr>
                <w:top w:val="nil"/>
                <w:left w:val="nil"/>
                <w:bottom w:val="nil"/>
                <w:right w:val="nil"/>
                <w:between w:val="nil"/>
              </w:pBdr>
              <w:jc w:val="left"/>
              <w:rPr>
                <w:rFonts w:ascii="Arial" w:hAnsi="Arial" w:cs="Arial"/>
                <w:color w:val="FF0000"/>
                <w:lang w:val="en-GB"/>
              </w:rPr>
            </w:pPr>
            <w:r w:rsidRPr="002C7D57">
              <w:rPr>
                <w:rFonts w:ascii="Arial" w:hAnsi="Arial" w:cs="Arial"/>
                <w:color w:val="FF0000"/>
                <w:lang w:val="en-GB"/>
              </w:rPr>
              <w:t>20</w:t>
            </w:r>
          </w:p>
        </w:tc>
      </w:tr>
      <w:tr w:rsidR="00AA7802" w:rsidRPr="002C7D57" w:rsidTr="00AD6BF2">
        <w:trPr>
          <w:cantSplit/>
          <w:tblHeader/>
        </w:trPr>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pBdr>
                <w:top w:val="nil"/>
                <w:left w:val="nil"/>
                <w:bottom w:val="nil"/>
                <w:right w:val="nil"/>
                <w:between w:val="nil"/>
              </w:pBdr>
              <w:jc w:val="left"/>
              <w:rPr>
                <w:rFonts w:ascii="Arial" w:hAnsi="Arial" w:cs="Arial"/>
                <w:color w:val="FF0000"/>
                <w:lang w:val="en-GB"/>
              </w:rPr>
            </w:pPr>
            <w:r w:rsidRPr="002C7D57">
              <w:rPr>
                <w:rFonts w:ascii="Arial" w:hAnsi="Arial" w:cs="Arial"/>
                <w:color w:val="FF0000"/>
                <w:lang w:val="en-GB"/>
              </w:rPr>
              <w:t>Agree</w:t>
            </w:r>
          </w:p>
        </w:tc>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pBdr>
                <w:top w:val="nil"/>
                <w:left w:val="nil"/>
                <w:bottom w:val="nil"/>
                <w:right w:val="nil"/>
                <w:between w:val="nil"/>
              </w:pBdr>
              <w:jc w:val="left"/>
              <w:rPr>
                <w:rFonts w:ascii="Arial" w:hAnsi="Arial" w:cs="Arial"/>
                <w:color w:val="FF0000"/>
                <w:lang w:val="en-GB"/>
              </w:rPr>
            </w:pPr>
            <w:r w:rsidRPr="002C7D57">
              <w:rPr>
                <w:rFonts w:ascii="Arial" w:hAnsi="Arial" w:cs="Arial"/>
                <w:color w:val="FF0000"/>
                <w:lang w:val="en-GB"/>
              </w:rPr>
              <w:t>90</w:t>
            </w:r>
          </w:p>
        </w:tc>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pBdr>
                <w:top w:val="nil"/>
                <w:left w:val="nil"/>
                <w:bottom w:val="nil"/>
                <w:right w:val="nil"/>
                <w:between w:val="nil"/>
              </w:pBdr>
              <w:jc w:val="left"/>
              <w:rPr>
                <w:rFonts w:ascii="Arial" w:hAnsi="Arial" w:cs="Arial"/>
                <w:color w:val="FF0000"/>
                <w:lang w:val="en-GB"/>
              </w:rPr>
            </w:pPr>
            <w:r w:rsidRPr="002C7D57">
              <w:rPr>
                <w:rFonts w:ascii="Arial" w:hAnsi="Arial" w:cs="Arial"/>
                <w:color w:val="FF0000"/>
                <w:lang w:val="en-GB"/>
              </w:rPr>
              <w:t>45</w:t>
            </w:r>
          </w:p>
        </w:tc>
      </w:tr>
      <w:tr w:rsidR="00AA7802" w:rsidRPr="002C7D57" w:rsidTr="00AD6BF2">
        <w:trPr>
          <w:cantSplit/>
          <w:tblHeader/>
        </w:trPr>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pBdr>
                <w:top w:val="nil"/>
                <w:left w:val="nil"/>
                <w:bottom w:val="nil"/>
                <w:right w:val="nil"/>
                <w:between w:val="nil"/>
              </w:pBdr>
              <w:jc w:val="left"/>
              <w:rPr>
                <w:rFonts w:ascii="Arial" w:hAnsi="Arial" w:cs="Arial"/>
                <w:color w:val="FF0000"/>
                <w:lang w:val="en-GB"/>
              </w:rPr>
            </w:pPr>
            <w:r w:rsidRPr="002C7D57">
              <w:rPr>
                <w:rFonts w:ascii="Arial" w:hAnsi="Arial" w:cs="Arial"/>
                <w:color w:val="FF0000"/>
                <w:lang w:val="en-GB"/>
              </w:rPr>
              <w:lastRenderedPageBreak/>
              <w:t>Neutral</w:t>
            </w:r>
          </w:p>
        </w:tc>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pBdr>
                <w:top w:val="nil"/>
                <w:left w:val="nil"/>
                <w:bottom w:val="nil"/>
                <w:right w:val="nil"/>
                <w:between w:val="nil"/>
              </w:pBdr>
              <w:jc w:val="left"/>
              <w:rPr>
                <w:rFonts w:ascii="Arial" w:hAnsi="Arial" w:cs="Arial"/>
                <w:color w:val="FF0000"/>
                <w:lang w:val="en-GB"/>
              </w:rPr>
            </w:pPr>
            <w:r w:rsidRPr="002C7D57">
              <w:rPr>
                <w:rFonts w:ascii="Arial" w:hAnsi="Arial" w:cs="Arial"/>
                <w:color w:val="FF0000"/>
                <w:lang w:val="en-GB"/>
              </w:rPr>
              <w:t>20</w:t>
            </w:r>
          </w:p>
        </w:tc>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pBdr>
                <w:top w:val="nil"/>
                <w:left w:val="nil"/>
                <w:bottom w:val="nil"/>
                <w:right w:val="nil"/>
                <w:between w:val="nil"/>
              </w:pBdr>
              <w:jc w:val="left"/>
              <w:rPr>
                <w:rFonts w:ascii="Arial" w:hAnsi="Arial" w:cs="Arial"/>
                <w:color w:val="FF0000"/>
                <w:lang w:val="en-GB"/>
              </w:rPr>
            </w:pPr>
            <w:r w:rsidRPr="002C7D57">
              <w:rPr>
                <w:rFonts w:ascii="Arial" w:hAnsi="Arial" w:cs="Arial"/>
                <w:color w:val="FF0000"/>
                <w:lang w:val="en-GB"/>
              </w:rPr>
              <w:t>10</w:t>
            </w:r>
          </w:p>
        </w:tc>
      </w:tr>
      <w:tr w:rsidR="00AA7802" w:rsidRPr="002C7D57" w:rsidTr="00AD6BF2">
        <w:trPr>
          <w:cantSplit/>
          <w:tblHeader/>
        </w:trPr>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pBdr>
                <w:top w:val="nil"/>
                <w:left w:val="nil"/>
                <w:bottom w:val="nil"/>
                <w:right w:val="nil"/>
                <w:between w:val="nil"/>
              </w:pBdr>
              <w:jc w:val="left"/>
              <w:rPr>
                <w:rFonts w:ascii="Arial" w:hAnsi="Arial" w:cs="Arial"/>
                <w:color w:val="FF0000"/>
                <w:lang w:val="en-GB"/>
              </w:rPr>
            </w:pPr>
            <w:r w:rsidRPr="002C7D57">
              <w:rPr>
                <w:rFonts w:ascii="Arial" w:hAnsi="Arial" w:cs="Arial"/>
                <w:color w:val="FF0000"/>
                <w:lang w:val="en-GB"/>
              </w:rPr>
              <w:t>Disagree</w:t>
            </w:r>
          </w:p>
        </w:tc>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pBdr>
                <w:top w:val="nil"/>
                <w:left w:val="nil"/>
                <w:bottom w:val="nil"/>
                <w:right w:val="nil"/>
                <w:between w:val="nil"/>
              </w:pBdr>
              <w:jc w:val="left"/>
              <w:rPr>
                <w:rFonts w:ascii="Arial" w:hAnsi="Arial" w:cs="Arial"/>
                <w:color w:val="FF0000"/>
                <w:lang w:val="en-GB"/>
              </w:rPr>
            </w:pPr>
            <w:r w:rsidRPr="002C7D57">
              <w:rPr>
                <w:rFonts w:ascii="Arial" w:hAnsi="Arial" w:cs="Arial"/>
                <w:color w:val="FF0000"/>
                <w:lang w:val="en-GB"/>
              </w:rPr>
              <w:t>40</w:t>
            </w:r>
          </w:p>
        </w:tc>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pBdr>
                <w:top w:val="nil"/>
                <w:left w:val="nil"/>
                <w:bottom w:val="nil"/>
                <w:right w:val="nil"/>
                <w:between w:val="nil"/>
              </w:pBdr>
              <w:jc w:val="left"/>
              <w:rPr>
                <w:rFonts w:ascii="Arial" w:hAnsi="Arial" w:cs="Arial"/>
                <w:color w:val="FF0000"/>
                <w:lang w:val="en-GB"/>
              </w:rPr>
            </w:pPr>
            <w:r w:rsidRPr="002C7D57">
              <w:rPr>
                <w:rFonts w:ascii="Arial" w:hAnsi="Arial" w:cs="Arial"/>
                <w:color w:val="FF0000"/>
                <w:lang w:val="en-GB"/>
              </w:rPr>
              <w:t>20</w:t>
            </w:r>
          </w:p>
        </w:tc>
      </w:tr>
      <w:tr w:rsidR="00AA7802" w:rsidRPr="002C7D57" w:rsidTr="00AD6BF2">
        <w:trPr>
          <w:cantSplit/>
          <w:tblHeader/>
        </w:trPr>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pBdr>
                <w:top w:val="nil"/>
                <w:left w:val="nil"/>
                <w:bottom w:val="nil"/>
                <w:right w:val="nil"/>
                <w:between w:val="nil"/>
              </w:pBdr>
              <w:jc w:val="left"/>
              <w:rPr>
                <w:rFonts w:ascii="Arial" w:hAnsi="Arial" w:cs="Arial"/>
                <w:color w:val="FF0000"/>
                <w:lang w:val="en-GB"/>
              </w:rPr>
            </w:pPr>
            <w:r w:rsidRPr="002C7D57">
              <w:rPr>
                <w:rFonts w:ascii="Arial" w:hAnsi="Arial" w:cs="Arial"/>
                <w:color w:val="FF0000"/>
                <w:lang w:val="en-GB"/>
              </w:rPr>
              <w:t>Strongly Disagree</w:t>
            </w:r>
          </w:p>
        </w:tc>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pBdr>
                <w:top w:val="nil"/>
                <w:left w:val="nil"/>
                <w:bottom w:val="nil"/>
                <w:right w:val="nil"/>
                <w:between w:val="nil"/>
              </w:pBdr>
              <w:jc w:val="left"/>
              <w:rPr>
                <w:rFonts w:ascii="Arial" w:hAnsi="Arial" w:cs="Arial"/>
                <w:color w:val="FF0000"/>
                <w:lang w:val="en-GB"/>
              </w:rPr>
            </w:pPr>
            <w:r w:rsidRPr="002C7D57">
              <w:rPr>
                <w:rFonts w:ascii="Arial" w:hAnsi="Arial" w:cs="Arial"/>
                <w:color w:val="FF0000"/>
                <w:lang w:val="en-GB"/>
              </w:rPr>
              <w:t>10</w:t>
            </w:r>
          </w:p>
        </w:tc>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pBdr>
                <w:top w:val="nil"/>
                <w:left w:val="nil"/>
                <w:bottom w:val="nil"/>
                <w:right w:val="nil"/>
                <w:between w:val="nil"/>
              </w:pBdr>
              <w:jc w:val="left"/>
              <w:rPr>
                <w:rFonts w:ascii="Arial" w:hAnsi="Arial" w:cs="Arial"/>
                <w:color w:val="FF0000"/>
                <w:lang w:val="en-GB"/>
              </w:rPr>
            </w:pPr>
            <w:r w:rsidRPr="002C7D57">
              <w:rPr>
                <w:rFonts w:ascii="Arial" w:hAnsi="Arial" w:cs="Arial"/>
                <w:color w:val="FF0000"/>
                <w:lang w:val="en-GB"/>
              </w:rPr>
              <w:t>5</w:t>
            </w:r>
          </w:p>
        </w:tc>
      </w:tr>
      <w:tr w:rsidR="00AA7802" w:rsidRPr="002C7D57" w:rsidTr="00AD6BF2">
        <w:trPr>
          <w:cantSplit/>
          <w:tblHeader/>
        </w:trPr>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pBdr>
                <w:top w:val="nil"/>
                <w:left w:val="nil"/>
                <w:bottom w:val="nil"/>
                <w:right w:val="nil"/>
                <w:between w:val="nil"/>
              </w:pBdr>
              <w:jc w:val="left"/>
              <w:rPr>
                <w:rFonts w:ascii="Arial" w:hAnsi="Arial" w:cs="Arial"/>
                <w:color w:val="FF0000"/>
                <w:lang w:val="en-GB"/>
              </w:rPr>
            </w:pPr>
            <w:r w:rsidRPr="002C7D57">
              <w:rPr>
                <w:rFonts w:ascii="Arial" w:hAnsi="Arial" w:cs="Arial"/>
                <w:color w:val="FF0000"/>
                <w:lang w:val="en-GB"/>
              </w:rPr>
              <w:t>Total</w:t>
            </w:r>
          </w:p>
        </w:tc>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pBdr>
                <w:top w:val="nil"/>
                <w:left w:val="nil"/>
                <w:bottom w:val="nil"/>
                <w:right w:val="nil"/>
                <w:between w:val="nil"/>
              </w:pBdr>
              <w:jc w:val="left"/>
              <w:rPr>
                <w:rFonts w:ascii="Arial" w:hAnsi="Arial" w:cs="Arial"/>
                <w:color w:val="FF0000"/>
                <w:lang w:val="en-GB"/>
              </w:rPr>
            </w:pPr>
            <w:r w:rsidRPr="002C7D57">
              <w:rPr>
                <w:rFonts w:ascii="Arial" w:hAnsi="Arial" w:cs="Arial"/>
                <w:color w:val="FF0000"/>
                <w:lang w:val="en-GB"/>
              </w:rPr>
              <w:t>200</w:t>
            </w:r>
          </w:p>
        </w:tc>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pBdr>
                <w:top w:val="nil"/>
                <w:left w:val="nil"/>
                <w:bottom w:val="nil"/>
                <w:right w:val="nil"/>
                <w:between w:val="nil"/>
              </w:pBdr>
              <w:jc w:val="left"/>
              <w:rPr>
                <w:rFonts w:ascii="Arial" w:hAnsi="Arial" w:cs="Arial"/>
                <w:color w:val="FF0000"/>
                <w:lang w:val="en-GB"/>
              </w:rPr>
            </w:pPr>
            <w:r w:rsidRPr="002C7D57">
              <w:rPr>
                <w:rFonts w:ascii="Arial" w:hAnsi="Arial" w:cs="Arial"/>
                <w:color w:val="FF0000"/>
                <w:lang w:val="en-GB"/>
              </w:rPr>
              <w:t>100</w:t>
            </w:r>
          </w:p>
        </w:tc>
      </w:tr>
    </w:tbl>
    <w:p w:rsidR="00AA7802" w:rsidRPr="002C7D57" w:rsidRDefault="00AA7802" w:rsidP="002C7D57">
      <w:pPr>
        <w:pStyle w:val="Heading5"/>
        <w:rPr>
          <w:lang w:val="en-GB"/>
        </w:rPr>
      </w:pPr>
      <w:bookmarkStart w:id="103" w:name="_Toc132885922"/>
      <w:r w:rsidRPr="002C7D57">
        <w:rPr>
          <w:lang w:val="en-GB"/>
        </w:rPr>
        <w:t>Table 4.5: Achievement of long-term mission and vision of business</w:t>
      </w:r>
      <w:bookmarkEnd w:id="103"/>
    </w:p>
    <w:p w:rsidR="00AA7802" w:rsidRPr="002C7D57" w:rsidRDefault="00AA7802" w:rsidP="00757B74">
      <w:pPr>
        <w:pStyle w:val="normal0"/>
        <w:jc w:val="center"/>
        <w:rPr>
          <w:rFonts w:ascii="Arial" w:hAnsi="Arial" w:cs="Arial"/>
          <w:color w:val="FF0000"/>
          <w:lang w:val="en-GB"/>
        </w:rPr>
      </w:pPr>
      <w:r w:rsidRPr="002C7D57">
        <w:rPr>
          <w:rFonts w:ascii="Arial" w:hAnsi="Arial" w:cs="Arial"/>
          <w:color w:val="FF0000"/>
          <w:lang w:val="en-GB"/>
        </w:rPr>
        <w:t>(Source: Created by the Author)</w:t>
      </w:r>
    </w:p>
    <w:p w:rsidR="00AA7802" w:rsidRPr="002C7D57" w:rsidRDefault="00AA7802" w:rsidP="00757B74">
      <w:pPr>
        <w:pStyle w:val="normal0"/>
        <w:rPr>
          <w:rFonts w:ascii="Arial" w:hAnsi="Arial" w:cs="Arial"/>
          <w:color w:val="FF0000"/>
          <w:lang w:val="en-GB"/>
        </w:rPr>
      </w:pPr>
      <w:r w:rsidRPr="002C7D57">
        <w:rPr>
          <w:rFonts w:ascii="Arial" w:hAnsi="Arial" w:cs="Arial"/>
          <w:noProof/>
          <w:color w:val="FF0000"/>
        </w:rPr>
        <w:drawing>
          <wp:inline distT="114300" distB="114300" distL="114300" distR="114300">
            <wp:extent cx="5731200" cy="3454400"/>
            <wp:effectExtent l="0" t="0" r="0" b="0"/>
            <wp:docPr id="42"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31"/>
                    <a:stretch>
                      <a:fillRect/>
                    </a:stretch>
                  </pic:blipFill>
                  <pic:spPr>
                    <a:xfrm>
                      <a:off x="0" y="0"/>
                      <a:ext cx="5731200" cy="3454400"/>
                    </a:xfrm>
                    <a:prstGeom prst="rect">
                      <a:avLst/>
                    </a:prstGeom>
                  </pic:spPr>
                </pic:pic>
              </a:graphicData>
            </a:graphic>
          </wp:inline>
        </w:drawing>
      </w:r>
    </w:p>
    <w:p w:rsidR="00AA7802" w:rsidRPr="002C7D57" w:rsidRDefault="00AA7802" w:rsidP="006E6E23">
      <w:pPr>
        <w:pStyle w:val="Heading4"/>
      </w:pPr>
      <w:bookmarkStart w:id="104" w:name="_Toc132885911"/>
      <w:r w:rsidRPr="002C7D57">
        <w:t>Figure 4.5: Achievement of long-term mission and vision of business</w:t>
      </w:r>
      <w:bookmarkEnd w:id="104"/>
    </w:p>
    <w:p w:rsidR="00AA7802" w:rsidRPr="002C7D57" w:rsidRDefault="00AA7802" w:rsidP="00757B74">
      <w:pPr>
        <w:pStyle w:val="normal0"/>
        <w:jc w:val="center"/>
        <w:rPr>
          <w:rFonts w:ascii="Arial" w:hAnsi="Arial" w:cs="Arial"/>
          <w:color w:val="FF0000"/>
          <w:lang w:val="en-GB"/>
        </w:rPr>
      </w:pPr>
      <w:r w:rsidRPr="002C7D57">
        <w:rPr>
          <w:rFonts w:ascii="Arial" w:hAnsi="Arial" w:cs="Arial"/>
          <w:color w:val="FF0000"/>
          <w:lang w:val="en-GB"/>
        </w:rPr>
        <w:t>(Source: Created by the Author)</w:t>
      </w:r>
    </w:p>
    <w:p w:rsidR="00AA7802" w:rsidRPr="002C7D57" w:rsidRDefault="00AA7802" w:rsidP="00757B74">
      <w:pPr>
        <w:pStyle w:val="normal0"/>
        <w:rPr>
          <w:rFonts w:ascii="Arial" w:hAnsi="Arial" w:cs="Arial"/>
          <w:color w:val="FF0000"/>
          <w:lang w:val="en-GB"/>
        </w:rPr>
      </w:pPr>
      <w:r w:rsidRPr="002C7D57">
        <w:rPr>
          <w:rFonts w:ascii="Arial" w:hAnsi="Arial" w:cs="Arial"/>
          <w:color w:val="FF0000"/>
          <w:lang w:val="en-GB"/>
        </w:rPr>
        <w:t>As per the findings of Question 5, 45% of participants have agreed that they believe that their business can achieve its long-term mission and mission. On the other hand, 20% of respondents strongly agreed with the statement. Furthermore, 10% and 20% of participants responded as being neutral and in disagreement with the statement respectively. Lastly, 5% of respondents strongly disagreed with the statement.</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09"/>
        <w:gridCol w:w="3010"/>
        <w:gridCol w:w="3010"/>
      </w:tblGrid>
      <w:tr w:rsidR="00AA7802" w:rsidRPr="002C7D57" w:rsidTr="00AD6BF2">
        <w:trPr>
          <w:cantSplit/>
          <w:trHeight w:val="440"/>
          <w:tblHeader/>
        </w:trPr>
        <w:tc>
          <w:tcPr>
            <w:tcW w:w="9027" w:type="dxa"/>
            <w:gridSpan w:val="3"/>
            <w:shd w:val="clear" w:color="auto" w:fill="auto"/>
            <w:tcMar>
              <w:top w:w="100" w:type="dxa"/>
              <w:left w:w="100" w:type="dxa"/>
              <w:bottom w:w="100" w:type="dxa"/>
              <w:right w:w="100" w:type="dxa"/>
            </w:tcMar>
          </w:tcPr>
          <w:p w:rsidR="00AA7802" w:rsidRPr="002C7D57" w:rsidRDefault="00AA7802" w:rsidP="00757B74">
            <w:pPr>
              <w:pStyle w:val="normal0"/>
              <w:rPr>
                <w:rFonts w:ascii="Arial" w:hAnsi="Arial" w:cs="Arial"/>
                <w:b/>
                <w:color w:val="FF0000"/>
                <w:lang w:val="en-GB"/>
              </w:rPr>
            </w:pPr>
            <w:r w:rsidRPr="002C7D57">
              <w:rPr>
                <w:rFonts w:ascii="Arial" w:hAnsi="Arial" w:cs="Arial"/>
                <w:b/>
                <w:color w:val="FF0000"/>
                <w:lang w:val="en-GB"/>
              </w:rPr>
              <w:t>Q6 Do you think you can measure the success of your business?</w:t>
            </w:r>
          </w:p>
        </w:tc>
      </w:tr>
      <w:tr w:rsidR="00AA7802" w:rsidRPr="002C7D57" w:rsidTr="00AD6BF2">
        <w:trPr>
          <w:cantSplit/>
          <w:tblHeader/>
        </w:trPr>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jc w:val="left"/>
              <w:rPr>
                <w:rFonts w:ascii="Arial" w:hAnsi="Arial" w:cs="Arial"/>
                <w:b/>
                <w:color w:val="FF0000"/>
                <w:lang w:val="en-GB"/>
              </w:rPr>
            </w:pPr>
            <w:r w:rsidRPr="002C7D57">
              <w:rPr>
                <w:rFonts w:ascii="Arial" w:hAnsi="Arial" w:cs="Arial"/>
                <w:b/>
                <w:color w:val="FF0000"/>
                <w:lang w:val="en-GB"/>
              </w:rPr>
              <w:t>Response</w:t>
            </w:r>
          </w:p>
        </w:tc>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jc w:val="left"/>
              <w:rPr>
                <w:rFonts w:ascii="Arial" w:hAnsi="Arial" w:cs="Arial"/>
                <w:b/>
                <w:color w:val="FF0000"/>
                <w:lang w:val="en-GB"/>
              </w:rPr>
            </w:pPr>
            <w:r w:rsidRPr="002C7D57">
              <w:rPr>
                <w:rFonts w:ascii="Arial" w:hAnsi="Arial" w:cs="Arial"/>
                <w:b/>
                <w:color w:val="FF0000"/>
                <w:lang w:val="en-GB"/>
              </w:rPr>
              <w:t>Number of Participants</w:t>
            </w:r>
          </w:p>
        </w:tc>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jc w:val="left"/>
              <w:rPr>
                <w:rFonts w:ascii="Arial" w:hAnsi="Arial" w:cs="Arial"/>
                <w:b/>
                <w:color w:val="FF0000"/>
                <w:lang w:val="en-GB"/>
              </w:rPr>
            </w:pPr>
            <w:r w:rsidRPr="002C7D57">
              <w:rPr>
                <w:rFonts w:ascii="Arial" w:hAnsi="Arial" w:cs="Arial"/>
                <w:b/>
                <w:color w:val="FF0000"/>
                <w:lang w:val="en-GB"/>
              </w:rPr>
              <w:t>Percentage</w:t>
            </w:r>
          </w:p>
        </w:tc>
      </w:tr>
      <w:tr w:rsidR="00AA7802" w:rsidRPr="002C7D57" w:rsidTr="00AD6BF2">
        <w:trPr>
          <w:cantSplit/>
          <w:tblHeader/>
        </w:trPr>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jc w:val="left"/>
              <w:rPr>
                <w:rFonts w:ascii="Arial" w:hAnsi="Arial" w:cs="Arial"/>
                <w:color w:val="FF0000"/>
                <w:lang w:val="en-GB"/>
              </w:rPr>
            </w:pPr>
            <w:r w:rsidRPr="002C7D57">
              <w:rPr>
                <w:rFonts w:ascii="Arial" w:hAnsi="Arial" w:cs="Arial"/>
                <w:color w:val="FF0000"/>
                <w:lang w:val="en-GB"/>
              </w:rPr>
              <w:lastRenderedPageBreak/>
              <w:t>Strongly Agree</w:t>
            </w:r>
          </w:p>
        </w:tc>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jc w:val="left"/>
              <w:rPr>
                <w:rFonts w:ascii="Arial" w:hAnsi="Arial" w:cs="Arial"/>
                <w:color w:val="FF0000"/>
                <w:lang w:val="en-GB"/>
              </w:rPr>
            </w:pPr>
            <w:r w:rsidRPr="002C7D57">
              <w:rPr>
                <w:rFonts w:ascii="Arial" w:hAnsi="Arial" w:cs="Arial"/>
                <w:color w:val="FF0000"/>
                <w:lang w:val="en-GB"/>
              </w:rPr>
              <w:t>10</w:t>
            </w:r>
          </w:p>
        </w:tc>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jc w:val="left"/>
              <w:rPr>
                <w:rFonts w:ascii="Arial" w:hAnsi="Arial" w:cs="Arial"/>
                <w:color w:val="FF0000"/>
                <w:lang w:val="en-GB"/>
              </w:rPr>
            </w:pPr>
            <w:r w:rsidRPr="002C7D57">
              <w:rPr>
                <w:rFonts w:ascii="Arial" w:hAnsi="Arial" w:cs="Arial"/>
                <w:color w:val="FF0000"/>
                <w:lang w:val="en-GB"/>
              </w:rPr>
              <w:t>5</w:t>
            </w:r>
          </w:p>
        </w:tc>
      </w:tr>
      <w:tr w:rsidR="00AA7802" w:rsidRPr="002C7D57" w:rsidTr="00AD6BF2">
        <w:trPr>
          <w:cantSplit/>
          <w:tblHeader/>
        </w:trPr>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jc w:val="left"/>
              <w:rPr>
                <w:rFonts w:ascii="Arial" w:hAnsi="Arial" w:cs="Arial"/>
                <w:color w:val="FF0000"/>
                <w:lang w:val="en-GB"/>
              </w:rPr>
            </w:pPr>
            <w:r w:rsidRPr="002C7D57">
              <w:rPr>
                <w:rFonts w:ascii="Arial" w:hAnsi="Arial" w:cs="Arial"/>
                <w:color w:val="FF0000"/>
                <w:lang w:val="en-GB"/>
              </w:rPr>
              <w:t>Agree</w:t>
            </w:r>
          </w:p>
        </w:tc>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jc w:val="left"/>
              <w:rPr>
                <w:rFonts w:ascii="Arial" w:hAnsi="Arial" w:cs="Arial"/>
                <w:color w:val="FF0000"/>
                <w:lang w:val="en-GB"/>
              </w:rPr>
            </w:pPr>
            <w:r w:rsidRPr="002C7D57">
              <w:rPr>
                <w:rFonts w:ascii="Arial" w:hAnsi="Arial" w:cs="Arial"/>
                <w:color w:val="FF0000"/>
                <w:lang w:val="en-GB"/>
              </w:rPr>
              <w:t>60</w:t>
            </w:r>
          </w:p>
        </w:tc>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jc w:val="left"/>
              <w:rPr>
                <w:rFonts w:ascii="Arial" w:hAnsi="Arial" w:cs="Arial"/>
                <w:color w:val="FF0000"/>
                <w:lang w:val="en-GB"/>
              </w:rPr>
            </w:pPr>
            <w:r w:rsidRPr="002C7D57">
              <w:rPr>
                <w:rFonts w:ascii="Arial" w:hAnsi="Arial" w:cs="Arial"/>
                <w:color w:val="FF0000"/>
                <w:lang w:val="en-GB"/>
              </w:rPr>
              <w:t>30</w:t>
            </w:r>
          </w:p>
        </w:tc>
      </w:tr>
      <w:tr w:rsidR="00AA7802" w:rsidRPr="002C7D57" w:rsidTr="00AD6BF2">
        <w:trPr>
          <w:cantSplit/>
          <w:tblHeader/>
        </w:trPr>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jc w:val="left"/>
              <w:rPr>
                <w:rFonts w:ascii="Arial" w:hAnsi="Arial" w:cs="Arial"/>
                <w:color w:val="FF0000"/>
                <w:lang w:val="en-GB"/>
              </w:rPr>
            </w:pPr>
            <w:r w:rsidRPr="002C7D57">
              <w:rPr>
                <w:rFonts w:ascii="Arial" w:hAnsi="Arial" w:cs="Arial"/>
                <w:color w:val="FF0000"/>
                <w:lang w:val="en-GB"/>
              </w:rPr>
              <w:t>Neutral</w:t>
            </w:r>
          </w:p>
        </w:tc>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jc w:val="left"/>
              <w:rPr>
                <w:rFonts w:ascii="Arial" w:hAnsi="Arial" w:cs="Arial"/>
                <w:color w:val="FF0000"/>
                <w:lang w:val="en-GB"/>
              </w:rPr>
            </w:pPr>
            <w:r w:rsidRPr="002C7D57">
              <w:rPr>
                <w:rFonts w:ascii="Arial" w:hAnsi="Arial" w:cs="Arial"/>
                <w:color w:val="FF0000"/>
                <w:lang w:val="en-GB"/>
              </w:rPr>
              <w:t>80</w:t>
            </w:r>
          </w:p>
        </w:tc>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jc w:val="left"/>
              <w:rPr>
                <w:rFonts w:ascii="Arial" w:hAnsi="Arial" w:cs="Arial"/>
                <w:color w:val="FF0000"/>
                <w:lang w:val="en-GB"/>
              </w:rPr>
            </w:pPr>
            <w:r w:rsidRPr="002C7D57">
              <w:rPr>
                <w:rFonts w:ascii="Arial" w:hAnsi="Arial" w:cs="Arial"/>
                <w:color w:val="FF0000"/>
                <w:lang w:val="en-GB"/>
              </w:rPr>
              <w:t>40</w:t>
            </w:r>
          </w:p>
        </w:tc>
      </w:tr>
      <w:tr w:rsidR="00AA7802" w:rsidRPr="002C7D57" w:rsidTr="00AD6BF2">
        <w:trPr>
          <w:cantSplit/>
          <w:tblHeader/>
        </w:trPr>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jc w:val="left"/>
              <w:rPr>
                <w:rFonts w:ascii="Arial" w:hAnsi="Arial" w:cs="Arial"/>
                <w:color w:val="FF0000"/>
                <w:lang w:val="en-GB"/>
              </w:rPr>
            </w:pPr>
            <w:r w:rsidRPr="002C7D57">
              <w:rPr>
                <w:rFonts w:ascii="Arial" w:hAnsi="Arial" w:cs="Arial"/>
                <w:color w:val="FF0000"/>
                <w:lang w:val="en-GB"/>
              </w:rPr>
              <w:t>Disagree</w:t>
            </w:r>
          </w:p>
        </w:tc>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jc w:val="left"/>
              <w:rPr>
                <w:rFonts w:ascii="Arial" w:hAnsi="Arial" w:cs="Arial"/>
                <w:color w:val="FF0000"/>
                <w:lang w:val="en-GB"/>
              </w:rPr>
            </w:pPr>
            <w:r w:rsidRPr="002C7D57">
              <w:rPr>
                <w:rFonts w:ascii="Arial" w:hAnsi="Arial" w:cs="Arial"/>
                <w:color w:val="FF0000"/>
                <w:lang w:val="en-GB"/>
              </w:rPr>
              <w:t>40</w:t>
            </w:r>
          </w:p>
        </w:tc>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jc w:val="left"/>
              <w:rPr>
                <w:rFonts w:ascii="Arial" w:hAnsi="Arial" w:cs="Arial"/>
                <w:color w:val="FF0000"/>
                <w:lang w:val="en-GB"/>
              </w:rPr>
            </w:pPr>
            <w:r w:rsidRPr="002C7D57">
              <w:rPr>
                <w:rFonts w:ascii="Arial" w:hAnsi="Arial" w:cs="Arial"/>
                <w:color w:val="FF0000"/>
                <w:lang w:val="en-GB"/>
              </w:rPr>
              <w:t>20</w:t>
            </w:r>
          </w:p>
        </w:tc>
      </w:tr>
      <w:tr w:rsidR="00AA7802" w:rsidRPr="002C7D57" w:rsidTr="00AD6BF2">
        <w:trPr>
          <w:cantSplit/>
          <w:tblHeader/>
        </w:trPr>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jc w:val="left"/>
              <w:rPr>
                <w:rFonts w:ascii="Arial" w:hAnsi="Arial" w:cs="Arial"/>
                <w:color w:val="FF0000"/>
                <w:lang w:val="en-GB"/>
              </w:rPr>
            </w:pPr>
            <w:r w:rsidRPr="002C7D57">
              <w:rPr>
                <w:rFonts w:ascii="Arial" w:hAnsi="Arial" w:cs="Arial"/>
                <w:color w:val="FF0000"/>
                <w:lang w:val="en-GB"/>
              </w:rPr>
              <w:t>Strongly Disagree</w:t>
            </w:r>
          </w:p>
        </w:tc>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jc w:val="left"/>
              <w:rPr>
                <w:rFonts w:ascii="Arial" w:hAnsi="Arial" w:cs="Arial"/>
                <w:color w:val="FF0000"/>
                <w:lang w:val="en-GB"/>
              </w:rPr>
            </w:pPr>
            <w:r w:rsidRPr="002C7D57">
              <w:rPr>
                <w:rFonts w:ascii="Arial" w:hAnsi="Arial" w:cs="Arial"/>
                <w:color w:val="FF0000"/>
                <w:lang w:val="en-GB"/>
              </w:rPr>
              <w:t>10</w:t>
            </w:r>
          </w:p>
        </w:tc>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jc w:val="left"/>
              <w:rPr>
                <w:rFonts w:ascii="Arial" w:hAnsi="Arial" w:cs="Arial"/>
                <w:color w:val="FF0000"/>
                <w:lang w:val="en-GB"/>
              </w:rPr>
            </w:pPr>
            <w:r w:rsidRPr="002C7D57">
              <w:rPr>
                <w:rFonts w:ascii="Arial" w:hAnsi="Arial" w:cs="Arial"/>
                <w:color w:val="FF0000"/>
                <w:lang w:val="en-GB"/>
              </w:rPr>
              <w:t>5</w:t>
            </w:r>
          </w:p>
        </w:tc>
      </w:tr>
      <w:tr w:rsidR="00AA7802" w:rsidRPr="002C7D57" w:rsidTr="00AD6BF2">
        <w:trPr>
          <w:cantSplit/>
          <w:tblHeader/>
        </w:trPr>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jc w:val="left"/>
              <w:rPr>
                <w:rFonts w:ascii="Arial" w:hAnsi="Arial" w:cs="Arial"/>
                <w:color w:val="FF0000"/>
                <w:lang w:val="en-GB"/>
              </w:rPr>
            </w:pPr>
            <w:r w:rsidRPr="002C7D57">
              <w:rPr>
                <w:rFonts w:ascii="Arial" w:hAnsi="Arial" w:cs="Arial"/>
                <w:color w:val="FF0000"/>
                <w:lang w:val="en-GB"/>
              </w:rPr>
              <w:t>Total</w:t>
            </w:r>
          </w:p>
        </w:tc>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jc w:val="left"/>
              <w:rPr>
                <w:rFonts w:ascii="Arial" w:hAnsi="Arial" w:cs="Arial"/>
                <w:color w:val="FF0000"/>
                <w:lang w:val="en-GB"/>
              </w:rPr>
            </w:pPr>
            <w:r w:rsidRPr="002C7D57">
              <w:rPr>
                <w:rFonts w:ascii="Arial" w:hAnsi="Arial" w:cs="Arial"/>
                <w:color w:val="FF0000"/>
                <w:lang w:val="en-GB"/>
              </w:rPr>
              <w:t>200</w:t>
            </w:r>
          </w:p>
        </w:tc>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jc w:val="left"/>
              <w:rPr>
                <w:rFonts w:ascii="Arial" w:hAnsi="Arial" w:cs="Arial"/>
                <w:color w:val="FF0000"/>
                <w:lang w:val="en-GB"/>
              </w:rPr>
            </w:pPr>
            <w:r w:rsidRPr="002C7D57">
              <w:rPr>
                <w:rFonts w:ascii="Arial" w:hAnsi="Arial" w:cs="Arial"/>
                <w:color w:val="FF0000"/>
                <w:lang w:val="en-GB"/>
              </w:rPr>
              <w:t>100</w:t>
            </w:r>
          </w:p>
        </w:tc>
      </w:tr>
    </w:tbl>
    <w:p w:rsidR="00AA7802" w:rsidRPr="002C7D57" w:rsidRDefault="00AA7802" w:rsidP="002C7D57">
      <w:pPr>
        <w:pStyle w:val="Heading5"/>
        <w:rPr>
          <w:lang w:val="en-GB"/>
        </w:rPr>
      </w:pPr>
      <w:bookmarkStart w:id="105" w:name="_Toc132885923"/>
      <w:r w:rsidRPr="002C7D57">
        <w:rPr>
          <w:lang w:val="en-GB"/>
        </w:rPr>
        <w:t>Table 4.6: Ways to measure the success of a business</w:t>
      </w:r>
      <w:bookmarkEnd w:id="105"/>
    </w:p>
    <w:p w:rsidR="00AA7802" w:rsidRPr="002C7D57" w:rsidRDefault="00AA7802" w:rsidP="00757B74">
      <w:pPr>
        <w:pStyle w:val="normal0"/>
        <w:jc w:val="center"/>
        <w:rPr>
          <w:rFonts w:ascii="Arial" w:hAnsi="Arial" w:cs="Arial"/>
          <w:color w:val="FF0000"/>
          <w:lang w:val="en-GB"/>
        </w:rPr>
      </w:pPr>
      <w:r w:rsidRPr="002C7D57">
        <w:rPr>
          <w:rFonts w:ascii="Arial" w:hAnsi="Arial" w:cs="Arial"/>
          <w:color w:val="FF0000"/>
          <w:lang w:val="en-GB"/>
        </w:rPr>
        <w:t>(Source: Created by the Author)</w:t>
      </w:r>
    </w:p>
    <w:p w:rsidR="00AA7802" w:rsidRPr="002C7D57" w:rsidRDefault="00AA7802" w:rsidP="00757B74">
      <w:pPr>
        <w:pStyle w:val="normal0"/>
        <w:rPr>
          <w:rFonts w:ascii="Arial" w:hAnsi="Arial" w:cs="Arial"/>
          <w:color w:val="FF0000"/>
          <w:lang w:val="en-GB"/>
        </w:rPr>
      </w:pPr>
      <w:r w:rsidRPr="002C7D57">
        <w:rPr>
          <w:rFonts w:ascii="Arial" w:hAnsi="Arial" w:cs="Arial"/>
          <w:noProof/>
          <w:color w:val="FF0000"/>
        </w:rPr>
        <w:drawing>
          <wp:inline distT="114300" distB="114300" distL="114300" distR="114300">
            <wp:extent cx="5731200" cy="3454400"/>
            <wp:effectExtent l="0" t="0" r="0" b="0"/>
            <wp:docPr id="43" name="image2.png"/>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32"/>
                    <a:stretch>
                      <a:fillRect/>
                    </a:stretch>
                  </pic:blipFill>
                  <pic:spPr>
                    <a:xfrm>
                      <a:off x="0" y="0"/>
                      <a:ext cx="5731200" cy="3454400"/>
                    </a:xfrm>
                    <a:prstGeom prst="rect">
                      <a:avLst/>
                    </a:prstGeom>
                  </pic:spPr>
                </pic:pic>
              </a:graphicData>
            </a:graphic>
          </wp:inline>
        </w:drawing>
      </w:r>
    </w:p>
    <w:p w:rsidR="00AA7802" w:rsidRPr="002C7D57" w:rsidRDefault="00AA7802" w:rsidP="006E6E23">
      <w:pPr>
        <w:pStyle w:val="Heading4"/>
      </w:pPr>
      <w:bookmarkStart w:id="106" w:name="_Toc132885912"/>
      <w:r w:rsidRPr="002C7D57">
        <w:t>Figure 4.6: Ways to measure the success of a business</w:t>
      </w:r>
      <w:bookmarkEnd w:id="106"/>
    </w:p>
    <w:p w:rsidR="00AA7802" w:rsidRPr="002C7D57" w:rsidRDefault="00AA7802" w:rsidP="00757B74">
      <w:pPr>
        <w:pStyle w:val="normal0"/>
        <w:jc w:val="center"/>
        <w:rPr>
          <w:rFonts w:ascii="Arial" w:hAnsi="Arial" w:cs="Arial"/>
          <w:color w:val="FF0000"/>
          <w:lang w:val="en-GB"/>
        </w:rPr>
      </w:pPr>
      <w:r w:rsidRPr="002C7D57">
        <w:rPr>
          <w:rFonts w:ascii="Arial" w:hAnsi="Arial" w:cs="Arial"/>
          <w:color w:val="FF0000"/>
          <w:lang w:val="en-GB"/>
        </w:rPr>
        <w:t>(Source: Created by the Author)</w:t>
      </w:r>
    </w:p>
    <w:p w:rsidR="00AA7802" w:rsidRPr="002C7D57" w:rsidRDefault="00AA7802" w:rsidP="00757B74">
      <w:pPr>
        <w:pStyle w:val="normal0"/>
        <w:rPr>
          <w:rFonts w:ascii="Arial" w:hAnsi="Arial" w:cs="Arial"/>
          <w:color w:val="FF0000"/>
          <w:lang w:val="en-GB"/>
        </w:rPr>
      </w:pPr>
      <w:r w:rsidRPr="002C7D57">
        <w:rPr>
          <w:rFonts w:ascii="Arial" w:hAnsi="Arial" w:cs="Arial"/>
          <w:color w:val="FF0000"/>
          <w:lang w:val="en-GB"/>
        </w:rPr>
        <w:t>In response to Question 6, only 5% of participants strongly agreed that they can measure the success of their business while 30% agreed with the statement. Further, the highest proportion of participants numbering 40% have been neutral in the statement. However, 20% and 5% of respondents disagreed and strongly disagreed with the statement respectively.</w:t>
      </w: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09"/>
        <w:gridCol w:w="3010"/>
        <w:gridCol w:w="3010"/>
      </w:tblGrid>
      <w:tr w:rsidR="00AA7802" w:rsidRPr="002C7D57" w:rsidTr="00AD6BF2">
        <w:trPr>
          <w:cantSplit/>
          <w:trHeight w:val="440"/>
          <w:tblHeader/>
        </w:trPr>
        <w:tc>
          <w:tcPr>
            <w:tcW w:w="9027" w:type="dxa"/>
            <w:gridSpan w:val="3"/>
            <w:shd w:val="clear" w:color="auto" w:fill="auto"/>
            <w:tcMar>
              <w:top w:w="100" w:type="dxa"/>
              <w:left w:w="100" w:type="dxa"/>
              <w:bottom w:w="100" w:type="dxa"/>
              <w:right w:w="100" w:type="dxa"/>
            </w:tcMar>
          </w:tcPr>
          <w:p w:rsidR="00AA7802" w:rsidRPr="002C7D57" w:rsidRDefault="00AA7802" w:rsidP="00757B74">
            <w:pPr>
              <w:pStyle w:val="normal0"/>
              <w:rPr>
                <w:rFonts w:ascii="Arial" w:hAnsi="Arial" w:cs="Arial"/>
                <w:b/>
                <w:color w:val="FF0000"/>
                <w:lang w:val="en-GB"/>
              </w:rPr>
            </w:pPr>
            <w:r w:rsidRPr="002C7D57">
              <w:rPr>
                <w:rFonts w:ascii="Arial" w:hAnsi="Arial" w:cs="Arial"/>
                <w:b/>
                <w:color w:val="FF0000"/>
                <w:lang w:val="en-GB"/>
              </w:rPr>
              <w:lastRenderedPageBreak/>
              <w:t>Q7 What are the factors which you think you should know before framing a business plan in the modern era?</w:t>
            </w:r>
          </w:p>
        </w:tc>
      </w:tr>
      <w:tr w:rsidR="00AA7802" w:rsidRPr="002C7D57" w:rsidTr="00AD6BF2">
        <w:trPr>
          <w:cantSplit/>
          <w:tblHeader/>
        </w:trPr>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jc w:val="left"/>
              <w:rPr>
                <w:rFonts w:ascii="Arial" w:hAnsi="Arial" w:cs="Arial"/>
                <w:b/>
                <w:color w:val="FF0000"/>
                <w:lang w:val="en-GB"/>
              </w:rPr>
            </w:pPr>
            <w:r w:rsidRPr="002C7D57">
              <w:rPr>
                <w:rFonts w:ascii="Arial" w:hAnsi="Arial" w:cs="Arial"/>
                <w:b/>
                <w:color w:val="FF0000"/>
                <w:lang w:val="en-GB"/>
              </w:rPr>
              <w:t>Response</w:t>
            </w:r>
          </w:p>
        </w:tc>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jc w:val="left"/>
              <w:rPr>
                <w:rFonts w:ascii="Arial" w:hAnsi="Arial" w:cs="Arial"/>
                <w:b/>
                <w:color w:val="FF0000"/>
                <w:lang w:val="en-GB"/>
              </w:rPr>
            </w:pPr>
            <w:r w:rsidRPr="002C7D57">
              <w:rPr>
                <w:rFonts w:ascii="Arial" w:hAnsi="Arial" w:cs="Arial"/>
                <w:b/>
                <w:color w:val="FF0000"/>
                <w:lang w:val="en-GB"/>
              </w:rPr>
              <w:t>Number of Participants</w:t>
            </w:r>
          </w:p>
        </w:tc>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jc w:val="left"/>
              <w:rPr>
                <w:rFonts w:ascii="Arial" w:hAnsi="Arial" w:cs="Arial"/>
                <w:b/>
                <w:color w:val="FF0000"/>
                <w:lang w:val="en-GB"/>
              </w:rPr>
            </w:pPr>
            <w:r w:rsidRPr="002C7D57">
              <w:rPr>
                <w:rFonts w:ascii="Arial" w:hAnsi="Arial" w:cs="Arial"/>
                <w:b/>
                <w:color w:val="FF0000"/>
                <w:lang w:val="en-GB"/>
              </w:rPr>
              <w:t>Percentage</w:t>
            </w:r>
          </w:p>
        </w:tc>
      </w:tr>
      <w:tr w:rsidR="00AA7802" w:rsidRPr="002C7D57" w:rsidTr="00AD6BF2">
        <w:trPr>
          <w:cantSplit/>
          <w:tblHeader/>
        </w:trPr>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jc w:val="left"/>
              <w:rPr>
                <w:rFonts w:ascii="Arial" w:hAnsi="Arial" w:cs="Arial"/>
                <w:color w:val="FF0000"/>
                <w:lang w:val="en-GB"/>
              </w:rPr>
            </w:pPr>
            <w:r w:rsidRPr="002C7D57">
              <w:rPr>
                <w:rFonts w:ascii="Arial" w:hAnsi="Arial" w:cs="Arial"/>
                <w:color w:val="FF0000"/>
                <w:lang w:val="en-GB"/>
              </w:rPr>
              <w:t>Consumer Demands</w:t>
            </w:r>
          </w:p>
        </w:tc>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jc w:val="left"/>
              <w:rPr>
                <w:rFonts w:ascii="Arial" w:hAnsi="Arial" w:cs="Arial"/>
                <w:color w:val="FF0000"/>
                <w:lang w:val="en-GB"/>
              </w:rPr>
            </w:pPr>
            <w:r w:rsidRPr="002C7D57">
              <w:rPr>
                <w:rFonts w:ascii="Arial" w:hAnsi="Arial" w:cs="Arial"/>
                <w:color w:val="FF0000"/>
                <w:lang w:val="en-GB"/>
              </w:rPr>
              <w:t>120</w:t>
            </w:r>
          </w:p>
        </w:tc>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jc w:val="left"/>
              <w:rPr>
                <w:rFonts w:ascii="Arial" w:hAnsi="Arial" w:cs="Arial"/>
                <w:color w:val="FF0000"/>
                <w:lang w:val="en-GB"/>
              </w:rPr>
            </w:pPr>
            <w:r w:rsidRPr="002C7D57">
              <w:rPr>
                <w:rFonts w:ascii="Arial" w:hAnsi="Arial" w:cs="Arial"/>
                <w:color w:val="FF0000"/>
                <w:lang w:val="en-GB"/>
              </w:rPr>
              <w:t>60</w:t>
            </w:r>
          </w:p>
        </w:tc>
      </w:tr>
      <w:tr w:rsidR="00AA7802" w:rsidRPr="002C7D57" w:rsidTr="00AD6BF2">
        <w:trPr>
          <w:cantSplit/>
          <w:tblHeader/>
        </w:trPr>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jc w:val="left"/>
              <w:rPr>
                <w:rFonts w:ascii="Arial" w:hAnsi="Arial" w:cs="Arial"/>
                <w:color w:val="FF0000"/>
                <w:lang w:val="en-GB"/>
              </w:rPr>
            </w:pPr>
            <w:r w:rsidRPr="002C7D57">
              <w:rPr>
                <w:rFonts w:ascii="Arial" w:hAnsi="Arial" w:cs="Arial"/>
                <w:color w:val="FF0000"/>
                <w:lang w:val="en-GB"/>
              </w:rPr>
              <w:t>Employee Demands</w:t>
            </w:r>
          </w:p>
        </w:tc>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jc w:val="left"/>
              <w:rPr>
                <w:rFonts w:ascii="Arial" w:hAnsi="Arial" w:cs="Arial"/>
                <w:color w:val="FF0000"/>
                <w:lang w:val="en-GB"/>
              </w:rPr>
            </w:pPr>
            <w:r w:rsidRPr="002C7D57">
              <w:rPr>
                <w:rFonts w:ascii="Arial" w:hAnsi="Arial" w:cs="Arial"/>
                <w:color w:val="FF0000"/>
                <w:lang w:val="en-GB"/>
              </w:rPr>
              <w:t>20</w:t>
            </w:r>
          </w:p>
        </w:tc>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jc w:val="left"/>
              <w:rPr>
                <w:rFonts w:ascii="Arial" w:hAnsi="Arial" w:cs="Arial"/>
                <w:color w:val="FF0000"/>
                <w:lang w:val="en-GB"/>
              </w:rPr>
            </w:pPr>
            <w:r w:rsidRPr="002C7D57">
              <w:rPr>
                <w:rFonts w:ascii="Arial" w:hAnsi="Arial" w:cs="Arial"/>
                <w:color w:val="FF0000"/>
                <w:lang w:val="en-GB"/>
              </w:rPr>
              <w:t>10</w:t>
            </w:r>
          </w:p>
        </w:tc>
      </w:tr>
      <w:tr w:rsidR="00AA7802" w:rsidRPr="002C7D57" w:rsidTr="00AD6BF2">
        <w:trPr>
          <w:cantSplit/>
          <w:tblHeader/>
        </w:trPr>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jc w:val="left"/>
              <w:rPr>
                <w:rFonts w:ascii="Arial" w:hAnsi="Arial" w:cs="Arial"/>
                <w:color w:val="FF0000"/>
                <w:lang w:val="en-GB"/>
              </w:rPr>
            </w:pPr>
            <w:r w:rsidRPr="002C7D57">
              <w:rPr>
                <w:rFonts w:ascii="Arial" w:hAnsi="Arial" w:cs="Arial"/>
                <w:color w:val="FF0000"/>
                <w:lang w:val="en-GB"/>
              </w:rPr>
              <w:t>Supply chain issues</w:t>
            </w:r>
          </w:p>
        </w:tc>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jc w:val="left"/>
              <w:rPr>
                <w:rFonts w:ascii="Arial" w:hAnsi="Arial" w:cs="Arial"/>
                <w:color w:val="FF0000"/>
                <w:lang w:val="en-GB"/>
              </w:rPr>
            </w:pPr>
            <w:r w:rsidRPr="002C7D57">
              <w:rPr>
                <w:rFonts w:ascii="Arial" w:hAnsi="Arial" w:cs="Arial"/>
                <w:color w:val="FF0000"/>
                <w:lang w:val="en-GB"/>
              </w:rPr>
              <w:t>60</w:t>
            </w:r>
          </w:p>
        </w:tc>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jc w:val="left"/>
              <w:rPr>
                <w:rFonts w:ascii="Arial" w:hAnsi="Arial" w:cs="Arial"/>
                <w:color w:val="FF0000"/>
                <w:lang w:val="en-GB"/>
              </w:rPr>
            </w:pPr>
            <w:r w:rsidRPr="002C7D57">
              <w:rPr>
                <w:rFonts w:ascii="Arial" w:hAnsi="Arial" w:cs="Arial"/>
                <w:color w:val="FF0000"/>
                <w:lang w:val="en-GB"/>
              </w:rPr>
              <w:t>30</w:t>
            </w:r>
          </w:p>
        </w:tc>
      </w:tr>
      <w:tr w:rsidR="00AA7802" w:rsidRPr="002C7D57" w:rsidTr="00AD6BF2">
        <w:trPr>
          <w:cantSplit/>
          <w:tblHeader/>
        </w:trPr>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jc w:val="left"/>
              <w:rPr>
                <w:rFonts w:ascii="Arial" w:hAnsi="Arial" w:cs="Arial"/>
                <w:color w:val="FF0000"/>
                <w:lang w:val="en-GB"/>
              </w:rPr>
            </w:pPr>
            <w:r w:rsidRPr="002C7D57">
              <w:rPr>
                <w:rFonts w:ascii="Arial" w:hAnsi="Arial" w:cs="Arial"/>
                <w:color w:val="FF0000"/>
                <w:lang w:val="en-GB"/>
              </w:rPr>
              <w:t>Total</w:t>
            </w:r>
          </w:p>
        </w:tc>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jc w:val="left"/>
              <w:rPr>
                <w:rFonts w:ascii="Arial" w:hAnsi="Arial" w:cs="Arial"/>
                <w:color w:val="FF0000"/>
                <w:lang w:val="en-GB"/>
              </w:rPr>
            </w:pPr>
            <w:r w:rsidRPr="002C7D57">
              <w:rPr>
                <w:rFonts w:ascii="Arial" w:hAnsi="Arial" w:cs="Arial"/>
                <w:color w:val="FF0000"/>
                <w:lang w:val="en-GB"/>
              </w:rPr>
              <w:t>200</w:t>
            </w:r>
          </w:p>
        </w:tc>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jc w:val="left"/>
              <w:rPr>
                <w:rFonts w:ascii="Arial" w:hAnsi="Arial" w:cs="Arial"/>
                <w:color w:val="FF0000"/>
                <w:lang w:val="en-GB"/>
              </w:rPr>
            </w:pPr>
            <w:r w:rsidRPr="002C7D57">
              <w:rPr>
                <w:rFonts w:ascii="Arial" w:hAnsi="Arial" w:cs="Arial"/>
                <w:color w:val="FF0000"/>
                <w:lang w:val="en-GB"/>
              </w:rPr>
              <w:t>100</w:t>
            </w:r>
          </w:p>
        </w:tc>
      </w:tr>
    </w:tbl>
    <w:p w:rsidR="00AA7802" w:rsidRPr="002C7D57" w:rsidRDefault="00AA7802" w:rsidP="002C7D57">
      <w:pPr>
        <w:pStyle w:val="Heading5"/>
        <w:rPr>
          <w:lang w:val="en-GB"/>
        </w:rPr>
      </w:pPr>
      <w:bookmarkStart w:id="107" w:name="_Toc132885924"/>
      <w:r w:rsidRPr="002C7D57">
        <w:rPr>
          <w:lang w:val="en-GB"/>
        </w:rPr>
        <w:t>Table 4.7: Important factors to frame a business plan in the modern era</w:t>
      </w:r>
      <w:bookmarkEnd w:id="107"/>
    </w:p>
    <w:p w:rsidR="00AA7802" w:rsidRPr="002C7D57" w:rsidRDefault="00AA7802" w:rsidP="00757B74">
      <w:pPr>
        <w:pStyle w:val="normal0"/>
        <w:jc w:val="center"/>
        <w:rPr>
          <w:rFonts w:ascii="Arial" w:hAnsi="Arial" w:cs="Arial"/>
          <w:color w:val="FF0000"/>
          <w:lang w:val="en-GB"/>
        </w:rPr>
      </w:pPr>
      <w:r w:rsidRPr="002C7D57">
        <w:rPr>
          <w:rFonts w:ascii="Arial" w:hAnsi="Arial" w:cs="Arial"/>
          <w:color w:val="FF0000"/>
          <w:lang w:val="en-GB"/>
        </w:rPr>
        <w:t>(Source: Created by the Author)</w:t>
      </w:r>
    </w:p>
    <w:p w:rsidR="00AA7802" w:rsidRPr="002C7D57" w:rsidRDefault="00AA7802" w:rsidP="00757B74">
      <w:pPr>
        <w:pStyle w:val="normal0"/>
        <w:rPr>
          <w:rFonts w:ascii="Arial" w:hAnsi="Arial" w:cs="Arial"/>
          <w:color w:val="FF0000"/>
          <w:lang w:val="en-GB"/>
        </w:rPr>
      </w:pPr>
      <w:r w:rsidRPr="002C7D57">
        <w:rPr>
          <w:rFonts w:ascii="Arial" w:hAnsi="Arial" w:cs="Arial"/>
          <w:noProof/>
          <w:color w:val="FF0000"/>
        </w:rPr>
        <w:drawing>
          <wp:inline distT="114300" distB="114300" distL="114300" distR="114300">
            <wp:extent cx="5731200" cy="3454400"/>
            <wp:effectExtent l="0" t="0" r="0" b="0"/>
            <wp:docPr id="44" name="image3.png"/>
            <wp:cNvGraphicFramePr/>
            <a:graphic xmlns:a="http://schemas.openxmlformats.org/drawingml/2006/main">
              <a:graphicData uri="http://schemas.openxmlformats.org/drawingml/2006/picture">
                <pic:pic xmlns:pic="http://schemas.openxmlformats.org/drawingml/2006/picture">
                  <pic:nvPicPr>
                    <pic:cNvPr id="3" name="image3.png"/>
                    <pic:cNvPicPr/>
                  </pic:nvPicPr>
                  <pic:blipFill>
                    <a:blip r:embed="rId33"/>
                    <a:stretch>
                      <a:fillRect/>
                    </a:stretch>
                  </pic:blipFill>
                  <pic:spPr>
                    <a:xfrm>
                      <a:off x="0" y="0"/>
                      <a:ext cx="5731200" cy="3454400"/>
                    </a:xfrm>
                    <a:prstGeom prst="rect">
                      <a:avLst/>
                    </a:prstGeom>
                  </pic:spPr>
                </pic:pic>
              </a:graphicData>
            </a:graphic>
          </wp:inline>
        </w:drawing>
      </w:r>
    </w:p>
    <w:p w:rsidR="00AA7802" w:rsidRPr="002C7D57" w:rsidRDefault="00AA7802" w:rsidP="006E6E23">
      <w:pPr>
        <w:pStyle w:val="Heading4"/>
      </w:pPr>
      <w:bookmarkStart w:id="108" w:name="_Toc132885913"/>
      <w:r w:rsidRPr="002C7D57">
        <w:t>Figure 4.7: Important factors to frame a business plan in the modern era</w:t>
      </w:r>
      <w:bookmarkEnd w:id="108"/>
    </w:p>
    <w:p w:rsidR="00AA7802" w:rsidRPr="002C7D57" w:rsidRDefault="00AA7802" w:rsidP="00757B74">
      <w:pPr>
        <w:pStyle w:val="normal0"/>
        <w:jc w:val="center"/>
        <w:rPr>
          <w:rFonts w:ascii="Arial" w:hAnsi="Arial" w:cs="Arial"/>
          <w:color w:val="FF0000"/>
          <w:lang w:val="en-GB"/>
        </w:rPr>
      </w:pPr>
      <w:r w:rsidRPr="002C7D57">
        <w:rPr>
          <w:rFonts w:ascii="Arial" w:hAnsi="Arial" w:cs="Arial"/>
          <w:color w:val="FF0000"/>
          <w:lang w:val="en-GB"/>
        </w:rPr>
        <w:t>(Source: Created by the Author)</w:t>
      </w:r>
    </w:p>
    <w:p w:rsidR="00AA7802" w:rsidRPr="002C7D57" w:rsidRDefault="00AA7802" w:rsidP="00757B74">
      <w:pPr>
        <w:pStyle w:val="normal0"/>
        <w:rPr>
          <w:rFonts w:ascii="Arial" w:hAnsi="Arial" w:cs="Arial"/>
          <w:color w:val="FF0000"/>
          <w:lang w:val="en-GB"/>
        </w:rPr>
      </w:pPr>
      <w:r w:rsidRPr="002C7D57">
        <w:rPr>
          <w:rFonts w:ascii="Arial" w:hAnsi="Arial" w:cs="Arial"/>
          <w:color w:val="FF0000"/>
          <w:lang w:val="en-GB"/>
        </w:rPr>
        <w:t xml:space="preserve">Following the response to Question 7, it has been determined that 60% of the respondents believed that consumer demands form an important factor to understand before framing a business plan. Furthermore, 10% of respondents have indicated that employee demands are an important factor for framing a business plan </w:t>
      </w:r>
      <w:r w:rsidRPr="002C7D57">
        <w:rPr>
          <w:rFonts w:ascii="Arial" w:hAnsi="Arial" w:cs="Arial"/>
          <w:color w:val="FF0000"/>
          <w:lang w:val="en-GB"/>
        </w:rPr>
        <w:lastRenderedPageBreak/>
        <w:t>in the modern era while 30% have responded that supply chain issues need to be considered in the process.</w:t>
      </w: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09"/>
        <w:gridCol w:w="3010"/>
        <w:gridCol w:w="3010"/>
      </w:tblGrid>
      <w:tr w:rsidR="00AA7802" w:rsidRPr="002C7D57" w:rsidTr="00AD6BF2">
        <w:trPr>
          <w:cantSplit/>
          <w:trHeight w:val="440"/>
          <w:tblHeader/>
        </w:trPr>
        <w:tc>
          <w:tcPr>
            <w:tcW w:w="9027" w:type="dxa"/>
            <w:gridSpan w:val="3"/>
            <w:shd w:val="clear" w:color="auto" w:fill="auto"/>
            <w:tcMar>
              <w:top w:w="100" w:type="dxa"/>
              <w:left w:w="100" w:type="dxa"/>
              <w:bottom w:w="100" w:type="dxa"/>
              <w:right w:w="100" w:type="dxa"/>
            </w:tcMar>
          </w:tcPr>
          <w:p w:rsidR="00AA7802" w:rsidRPr="002C7D57" w:rsidRDefault="00AA7802" w:rsidP="00757B74">
            <w:pPr>
              <w:pStyle w:val="normal0"/>
              <w:rPr>
                <w:rFonts w:ascii="Arial" w:hAnsi="Arial" w:cs="Arial"/>
                <w:b/>
                <w:color w:val="FF0000"/>
                <w:lang w:val="en-GB"/>
              </w:rPr>
            </w:pPr>
            <w:r w:rsidRPr="002C7D57">
              <w:rPr>
                <w:rFonts w:ascii="Arial" w:hAnsi="Arial" w:cs="Arial"/>
                <w:b/>
                <w:color w:val="FF0000"/>
                <w:lang w:val="en-GB"/>
              </w:rPr>
              <w:t>Q8 Do you agree that you will face barriers while framing a business plan in the 21st century?</w:t>
            </w:r>
          </w:p>
        </w:tc>
      </w:tr>
      <w:tr w:rsidR="00AA7802" w:rsidRPr="002C7D57" w:rsidTr="00AD6BF2">
        <w:trPr>
          <w:cantSplit/>
          <w:tblHeader/>
        </w:trPr>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jc w:val="left"/>
              <w:rPr>
                <w:rFonts w:ascii="Arial" w:hAnsi="Arial" w:cs="Arial"/>
                <w:b/>
                <w:color w:val="FF0000"/>
                <w:lang w:val="en-GB"/>
              </w:rPr>
            </w:pPr>
            <w:r w:rsidRPr="002C7D57">
              <w:rPr>
                <w:rFonts w:ascii="Arial" w:hAnsi="Arial" w:cs="Arial"/>
                <w:b/>
                <w:color w:val="FF0000"/>
                <w:lang w:val="en-GB"/>
              </w:rPr>
              <w:t>Response</w:t>
            </w:r>
          </w:p>
        </w:tc>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jc w:val="left"/>
              <w:rPr>
                <w:rFonts w:ascii="Arial" w:hAnsi="Arial" w:cs="Arial"/>
                <w:b/>
                <w:color w:val="FF0000"/>
                <w:lang w:val="en-GB"/>
              </w:rPr>
            </w:pPr>
            <w:r w:rsidRPr="002C7D57">
              <w:rPr>
                <w:rFonts w:ascii="Arial" w:hAnsi="Arial" w:cs="Arial"/>
                <w:b/>
                <w:color w:val="FF0000"/>
                <w:lang w:val="en-GB"/>
              </w:rPr>
              <w:t>Number of Participants</w:t>
            </w:r>
          </w:p>
        </w:tc>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jc w:val="left"/>
              <w:rPr>
                <w:rFonts w:ascii="Arial" w:hAnsi="Arial" w:cs="Arial"/>
                <w:b/>
                <w:color w:val="FF0000"/>
                <w:lang w:val="en-GB"/>
              </w:rPr>
            </w:pPr>
            <w:r w:rsidRPr="002C7D57">
              <w:rPr>
                <w:rFonts w:ascii="Arial" w:hAnsi="Arial" w:cs="Arial"/>
                <w:b/>
                <w:color w:val="FF0000"/>
                <w:lang w:val="en-GB"/>
              </w:rPr>
              <w:t>Percentage</w:t>
            </w:r>
          </w:p>
        </w:tc>
      </w:tr>
      <w:tr w:rsidR="00AA7802" w:rsidRPr="002C7D57" w:rsidTr="00AD6BF2">
        <w:trPr>
          <w:cantSplit/>
          <w:tblHeader/>
        </w:trPr>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jc w:val="left"/>
              <w:rPr>
                <w:rFonts w:ascii="Arial" w:hAnsi="Arial" w:cs="Arial"/>
                <w:color w:val="FF0000"/>
                <w:lang w:val="en-GB"/>
              </w:rPr>
            </w:pPr>
            <w:r w:rsidRPr="002C7D57">
              <w:rPr>
                <w:rFonts w:ascii="Arial" w:hAnsi="Arial" w:cs="Arial"/>
                <w:color w:val="FF0000"/>
                <w:lang w:val="en-GB"/>
              </w:rPr>
              <w:t>Strongly Agree</w:t>
            </w:r>
          </w:p>
        </w:tc>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jc w:val="left"/>
              <w:rPr>
                <w:rFonts w:ascii="Arial" w:hAnsi="Arial" w:cs="Arial"/>
                <w:color w:val="FF0000"/>
                <w:lang w:val="en-GB"/>
              </w:rPr>
            </w:pPr>
            <w:r w:rsidRPr="002C7D57">
              <w:rPr>
                <w:rFonts w:ascii="Arial" w:hAnsi="Arial" w:cs="Arial"/>
                <w:color w:val="FF0000"/>
                <w:lang w:val="en-GB"/>
              </w:rPr>
              <w:t>90</w:t>
            </w:r>
          </w:p>
        </w:tc>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jc w:val="left"/>
              <w:rPr>
                <w:rFonts w:ascii="Arial" w:hAnsi="Arial" w:cs="Arial"/>
                <w:color w:val="FF0000"/>
                <w:lang w:val="en-GB"/>
              </w:rPr>
            </w:pPr>
            <w:r w:rsidRPr="002C7D57">
              <w:rPr>
                <w:rFonts w:ascii="Arial" w:hAnsi="Arial" w:cs="Arial"/>
                <w:color w:val="FF0000"/>
                <w:lang w:val="en-GB"/>
              </w:rPr>
              <w:t>45</w:t>
            </w:r>
          </w:p>
        </w:tc>
      </w:tr>
      <w:tr w:rsidR="00AA7802" w:rsidRPr="002C7D57" w:rsidTr="00AD6BF2">
        <w:trPr>
          <w:cantSplit/>
          <w:tblHeader/>
        </w:trPr>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jc w:val="left"/>
              <w:rPr>
                <w:rFonts w:ascii="Arial" w:hAnsi="Arial" w:cs="Arial"/>
                <w:color w:val="FF0000"/>
                <w:lang w:val="en-GB"/>
              </w:rPr>
            </w:pPr>
            <w:r w:rsidRPr="002C7D57">
              <w:rPr>
                <w:rFonts w:ascii="Arial" w:hAnsi="Arial" w:cs="Arial"/>
                <w:color w:val="FF0000"/>
                <w:lang w:val="en-GB"/>
              </w:rPr>
              <w:t>Agree</w:t>
            </w:r>
          </w:p>
        </w:tc>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jc w:val="left"/>
              <w:rPr>
                <w:rFonts w:ascii="Arial" w:hAnsi="Arial" w:cs="Arial"/>
                <w:color w:val="FF0000"/>
                <w:lang w:val="en-GB"/>
              </w:rPr>
            </w:pPr>
            <w:r w:rsidRPr="002C7D57">
              <w:rPr>
                <w:rFonts w:ascii="Arial" w:hAnsi="Arial" w:cs="Arial"/>
                <w:color w:val="FF0000"/>
                <w:lang w:val="en-GB"/>
              </w:rPr>
              <w:t>70</w:t>
            </w:r>
          </w:p>
        </w:tc>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jc w:val="left"/>
              <w:rPr>
                <w:rFonts w:ascii="Arial" w:hAnsi="Arial" w:cs="Arial"/>
                <w:color w:val="FF0000"/>
                <w:lang w:val="en-GB"/>
              </w:rPr>
            </w:pPr>
            <w:r w:rsidRPr="002C7D57">
              <w:rPr>
                <w:rFonts w:ascii="Arial" w:hAnsi="Arial" w:cs="Arial"/>
                <w:color w:val="FF0000"/>
                <w:lang w:val="en-GB"/>
              </w:rPr>
              <w:t>35</w:t>
            </w:r>
          </w:p>
        </w:tc>
      </w:tr>
      <w:tr w:rsidR="00AA7802" w:rsidRPr="002C7D57" w:rsidTr="00AD6BF2">
        <w:trPr>
          <w:cantSplit/>
          <w:tblHeader/>
        </w:trPr>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jc w:val="left"/>
              <w:rPr>
                <w:rFonts w:ascii="Arial" w:hAnsi="Arial" w:cs="Arial"/>
                <w:color w:val="FF0000"/>
                <w:lang w:val="en-GB"/>
              </w:rPr>
            </w:pPr>
            <w:r w:rsidRPr="002C7D57">
              <w:rPr>
                <w:rFonts w:ascii="Arial" w:hAnsi="Arial" w:cs="Arial"/>
                <w:color w:val="FF0000"/>
                <w:lang w:val="en-GB"/>
              </w:rPr>
              <w:t>Neutral</w:t>
            </w:r>
          </w:p>
        </w:tc>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jc w:val="left"/>
              <w:rPr>
                <w:rFonts w:ascii="Arial" w:hAnsi="Arial" w:cs="Arial"/>
                <w:color w:val="FF0000"/>
                <w:lang w:val="en-GB"/>
              </w:rPr>
            </w:pPr>
            <w:r w:rsidRPr="002C7D57">
              <w:rPr>
                <w:rFonts w:ascii="Arial" w:hAnsi="Arial" w:cs="Arial"/>
                <w:color w:val="FF0000"/>
                <w:lang w:val="en-GB"/>
              </w:rPr>
              <w:t>30</w:t>
            </w:r>
          </w:p>
        </w:tc>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jc w:val="left"/>
              <w:rPr>
                <w:rFonts w:ascii="Arial" w:hAnsi="Arial" w:cs="Arial"/>
                <w:color w:val="FF0000"/>
                <w:lang w:val="en-GB"/>
              </w:rPr>
            </w:pPr>
            <w:r w:rsidRPr="002C7D57">
              <w:rPr>
                <w:rFonts w:ascii="Arial" w:hAnsi="Arial" w:cs="Arial"/>
                <w:color w:val="FF0000"/>
                <w:lang w:val="en-GB"/>
              </w:rPr>
              <w:t>15</w:t>
            </w:r>
          </w:p>
        </w:tc>
      </w:tr>
      <w:tr w:rsidR="00AA7802" w:rsidRPr="002C7D57" w:rsidTr="00AD6BF2">
        <w:trPr>
          <w:cantSplit/>
          <w:tblHeader/>
        </w:trPr>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jc w:val="left"/>
              <w:rPr>
                <w:rFonts w:ascii="Arial" w:hAnsi="Arial" w:cs="Arial"/>
                <w:color w:val="FF0000"/>
                <w:lang w:val="en-GB"/>
              </w:rPr>
            </w:pPr>
            <w:r w:rsidRPr="002C7D57">
              <w:rPr>
                <w:rFonts w:ascii="Arial" w:hAnsi="Arial" w:cs="Arial"/>
                <w:color w:val="FF0000"/>
                <w:lang w:val="en-GB"/>
              </w:rPr>
              <w:t>Disagree</w:t>
            </w:r>
          </w:p>
        </w:tc>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jc w:val="left"/>
              <w:rPr>
                <w:rFonts w:ascii="Arial" w:hAnsi="Arial" w:cs="Arial"/>
                <w:color w:val="FF0000"/>
                <w:lang w:val="en-GB"/>
              </w:rPr>
            </w:pPr>
            <w:r w:rsidRPr="002C7D57">
              <w:rPr>
                <w:rFonts w:ascii="Arial" w:hAnsi="Arial" w:cs="Arial"/>
                <w:color w:val="FF0000"/>
                <w:lang w:val="en-GB"/>
              </w:rPr>
              <w:t>10</w:t>
            </w:r>
          </w:p>
        </w:tc>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jc w:val="left"/>
              <w:rPr>
                <w:rFonts w:ascii="Arial" w:hAnsi="Arial" w:cs="Arial"/>
                <w:color w:val="FF0000"/>
                <w:lang w:val="en-GB"/>
              </w:rPr>
            </w:pPr>
            <w:r w:rsidRPr="002C7D57">
              <w:rPr>
                <w:rFonts w:ascii="Arial" w:hAnsi="Arial" w:cs="Arial"/>
                <w:color w:val="FF0000"/>
                <w:lang w:val="en-GB"/>
              </w:rPr>
              <w:t>5</w:t>
            </w:r>
          </w:p>
        </w:tc>
      </w:tr>
      <w:tr w:rsidR="00AA7802" w:rsidRPr="002C7D57" w:rsidTr="00AD6BF2">
        <w:trPr>
          <w:cantSplit/>
          <w:tblHeader/>
        </w:trPr>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jc w:val="left"/>
              <w:rPr>
                <w:rFonts w:ascii="Arial" w:hAnsi="Arial" w:cs="Arial"/>
                <w:color w:val="FF0000"/>
                <w:lang w:val="en-GB"/>
              </w:rPr>
            </w:pPr>
            <w:r w:rsidRPr="002C7D57">
              <w:rPr>
                <w:rFonts w:ascii="Arial" w:hAnsi="Arial" w:cs="Arial"/>
                <w:color w:val="FF0000"/>
                <w:lang w:val="en-GB"/>
              </w:rPr>
              <w:t>Strongly Disagree</w:t>
            </w:r>
          </w:p>
        </w:tc>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jc w:val="left"/>
              <w:rPr>
                <w:rFonts w:ascii="Arial" w:hAnsi="Arial" w:cs="Arial"/>
                <w:color w:val="FF0000"/>
                <w:lang w:val="en-GB"/>
              </w:rPr>
            </w:pPr>
            <w:r w:rsidRPr="002C7D57">
              <w:rPr>
                <w:rFonts w:ascii="Arial" w:hAnsi="Arial" w:cs="Arial"/>
                <w:color w:val="FF0000"/>
                <w:lang w:val="en-GB"/>
              </w:rPr>
              <w:t>0</w:t>
            </w:r>
          </w:p>
        </w:tc>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jc w:val="left"/>
              <w:rPr>
                <w:rFonts w:ascii="Arial" w:hAnsi="Arial" w:cs="Arial"/>
                <w:color w:val="FF0000"/>
                <w:lang w:val="en-GB"/>
              </w:rPr>
            </w:pPr>
            <w:r w:rsidRPr="002C7D57">
              <w:rPr>
                <w:rFonts w:ascii="Arial" w:hAnsi="Arial" w:cs="Arial"/>
                <w:color w:val="FF0000"/>
                <w:lang w:val="en-GB"/>
              </w:rPr>
              <w:t>0</w:t>
            </w:r>
          </w:p>
        </w:tc>
      </w:tr>
      <w:tr w:rsidR="00AA7802" w:rsidRPr="002C7D57" w:rsidTr="00AD6BF2">
        <w:trPr>
          <w:cantSplit/>
          <w:tblHeader/>
        </w:trPr>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jc w:val="left"/>
              <w:rPr>
                <w:rFonts w:ascii="Arial" w:hAnsi="Arial" w:cs="Arial"/>
                <w:color w:val="FF0000"/>
                <w:lang w:val="en-GB"/>
              </w:rPr>
            </w:pPr>
            <w:r w:rsidRPr="002C7D57">
              <w:rPr>
                <w:rFonts w:ascii="Arial" w:hAnsi="Arial" w:cs="Arial"/>
                <w:color w:val="FF0000"/>
                <w:lang w:val="en-GB"/>
              </w:rPr>
              <w:t>Total</w:t>
            </w:r>
          </w:p>
        </w:tc>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jc w:val="left"/>
              <w:rPr>
                <w:rFonts w:ascii="Arial" w:hAnsi="Arial" w:cs="Arial"/>
                <w:color w:val="FF0000"/>
                <w:lang w:val="en-GB"/>
              </w:rPr>
            </w:pPr>
            <w:r w:rsidRPr="002C7D57">
              <w:rPr>
                <w:rFonts w:ascii="Arial" w:hAnsi="Arial" w:cs="Arial"/>
                <w:color w:val="FF0000"/>
                <w:lang w:val="en-GB"/>
              </w:rPr>
              <w:t>200</w:t>
            </w:r>
          </w:p>
        </w:tc>
        <w:tc>
          <w:tcPr>
            <w:tcW w:w="3009" w:type="dxa"/>
            <w:shd w:val="clear" w:color="auto" w:fill="auto"/>
            <w:tcMar>
              <w:top w:w="100" w:type="dxa"/>
              <w:left w:w="100" w:type="dxa"/>
              <w:bottom w:w="100" w:type="dxa"/>
              <w:right w:w="100" w:type="dxa"/>
            </w:tcMar>
          </w:tcPr>
          <w:p w:rsidR="00AA7802" w:rsidRPr="002C7D57" w:rsidRDefault="00AA7802" w:rsidP="00757B74">
            <w:pPr>
              <w:pStyle w:val="normal0"/>
              <w:widowControl w:val="0"/>
              <w:jc w:val="left"/>
              <w:rPr>
                <w:rFonts w:ascii="Arial" w:hAnsi="Arial" w:cs="Arial"/>
                <w:color w:val="FF0000"/>
                <w:lang w:val="en-GB"/>
              </w:rPr>
            </w:pPr>
            <w:r w:rsidRPr="002C7D57">
              <w:rPr>
                <w:rFonts w:ascii="Arial" w:hAnsi="Arial" w:cs="Arial"/>
                <w:color w:val="FF0000"/>
                <w:lang w:val="en-GB"/>
              </w:rPr>
              <w:t>100</w:t>
            </w:r>
          </w:p>
        </w:tc>
      </w:tr>
    </w:tbl>
    <w:p w:rsidR="00AA7802" w:rsidRPr="002C7D57" w:rsidRDefault="00AA7802" w:rsidP="002C7D57">
      <w:pPr>
        <w:pStyle w:val="Heading5"/>
        <w:rPr>
          <w:lang w:val="en-GB"/>
        </w:rPr>
      </w:pPr>
      <w:bookmarkStart w:id="109" w:name="_Toc132885925"/>
      <w:r w:rsidRPr="002C7D57">
        <w:rPr>
          <w:lang w:val="en-GB"/>
        </w:rPr>
        <w:t>Table 4.8: Likelihood of facing barriers in framing a business plan in the 21st century</w:t>
      </w:r>
      <w:bookmarkEnd w:id="109"/>
    </w:p>
    <w:p w:rsidR="00AA7802" w:rsidRPr="002C7D57" w:rsidRDefault="00AA7802" w:rsidP="00757B74">
      <w:pPr>
        <w:pStyle w:val="normal0"/>
        <w:jc w:val="center"/>
        <w:rPr>
          <w:rFonts w:ascii="Arial" w:hAnsi="Arial" w:cs="Arial"/>
          <w:color w:val="FF0000"/>
          <w:lang w:val="en-GB"/>
        </w:rPr>
      </w:pPr>
      <w:r w:rsidRPr="002C7D57">
        <w:rPr>
          <w:rFonts w:ascii="Arial" w:hAnsi="Arial" w:cs="Arial"/>
          <w:color w:val="FF0000"/>
          <w:lang w:val="en-GB"/>
        </w:rPr>
        <w:t>(Source: Created by the Author)</w:t>
      </w:r>
    </w:p>
    <w:p w:rsidR="00AA7802" w:rsidRPr="002C7D57" w:rsidRDefault="00AA7802" w:rsidP="00757B74">
      <w:pPr>
        <w:pStyle w:val="normal0"/>
        <w:rPr>
          <w:rFonts w:ascii="Arial" w:hAnsi="Arial" w:cs="Arial"/>
          <w:color w:val="FF0000"/>
          <w:lang w:val="en-GB"/>
        </w:rPr>
      </w:pPr>
      <w:r w:rsidRPr="002C7D57">
        <w:rPr>
          <w:rFonts w:ascii="Arial" w:hAnsi="Arial" w:cs="Arial"/>
          <w:noProof/>
          <w:color w:val="FF0000"/>
        </w:rPr>
        <w:drawing>
          <wp:inline distT="114300" distB="114300" distL="114300" distR="114300">
            <wp:extent cx="5731200" cy="3454400"/>
            <wp:effectExtent l="0" t="0" r="0" b="0"/>
            <wp:docPr id="45" name="image4.png"/>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34"/>
                    <a:stretch>
                      <a:fillRect/>
                    </a:stretch>
                  </pic:blipFill>
                  <pic:spPr>
                    <a:xfrm>
                      <a:off x="0" y="0"/>
                      <a:ext cx="5731200" cy="3454400"/>
                    </a:xfrm>
                    <a:prstGeom prst="rect">
                      <a:avLst/>
                    </a:prstGeom>
                  </pic:spPr>
                </pic:pic>
              </a:graphicData>
            </a:graphic>
          </wp:inline>
        </w:drawing>
      </w:r>
    </w:p>
    <w:p w:rsidR="00AA7802" w:rsidRPr="002C7D57" w:rsidRDefault="00AA7802" w:rsidP="006E6E23">
      <w:pPr>
        <w:pStyle w:val="Heading4"/>
      </w:pPr>
      <w:bookmarkStart w:id="110" w:name="_Toc132885914"/>
      <w:r w:rsidRPr="002C7D57">
        <w:lastRenderedPageBreak/>
        <w:t>Figure 4.8: Likelihood of facing barriers in framing a business plan in the 21st century</w:t>
      </w:r>
      <w:bookmarkEnd w:id="110"/>
    </w:p>
    <w:p w:rsidR="00AA7802" w:rsidRPr="002C7D57" w:rsidRDefault="00AA7802" w:rsidP="00757B74">
      <w:pPr>
        <w:pStyle w:val="normal0"/>
        <w:jc w:val="center"/>
        <w:rPr>
          <w:rFonts w:ascii="Arial" w:hAnsi="Arial" w:cs="Arial"/>
          <w:color w:val="FF0000"/>
          <w:lang w:val="en-GB"/>
        </w:rPr>
      </w:pPr>
      <w:r w:rsidRPr="002C7D57">
        <w:rPr>
          <w:rFonts w:ascii="Arial" w:hAnsi="Arial" w:cs="Arial"/>
          <w:color w:val="FF0000"/>
          <w:lang w:val="en-GB"/>
        </w:rPr>
        <w:t>(Source: Created by the Author)</w:t>
      </w:r>
    </w:p>
    <w:p w:rsidR="00AA7802" w:rsidRPr="002C7D57" w:rsidRDefault="00AA7802" w:rsidP="00757B74">
      <w:pPr>
        <w:pStyle w:val="normal0"/>
        <w:rPr>
          <w:rFonts w:ascii="Arial" w:hAnsi="Arial" w:cs="Arial"/>
          <w:color w:val="FF0000"/>
          <w:lang w:val="en-GB"/>
        </w:rPr>
      </w:pPr>
      <w:r w:rsidRPr="002C7D57">
        <w:rPr>
          <w:rFonts w:ascii="Arial" w:hAnsi="Arial" w:cs="Arial"/>
          <w:color w:val="FF0000"/>
          <w:lang w:val="en-GB"/>
        </w:rPr>
        <w:t>In response to Question 8, 45% of participants responded that they strongly agree that they will face barriers while framing a business plan in the 21st century. Furthermore, 35% of respondents agreed with the statement while 15% responded naturally. Lastly, 5% of participants disagreed with the statement and 0% strongly disagreed with the question.</w:t>
      </w:r>
    </w:p>
    <w:tbl>
      <w:tblPr>
        <w:tblW w:w="9360" w:type="dxa"/>
        <w:tblCellMar>
          <w:top w:w="15" w:type="dxa"/>
          <w:left w:w="15" w:type="dxa"/>
          <w:bottom w:w="15" w:type="dxa"/>
          <w:right w:w="15" w:type="dxa"/>
        </w:tblCellMar>
        <w:tblLook w:val="04A0"/>
      </w:tblPr>
      <w:tblGrid>
        <w:gridCol w:w="2960"/>
        <w:gridCol w:w="3416"/>
        <w:gridCol w:w="2984"/>
      </w:tblGrid>
      <w:tr w:rsidR="002C7D57" w:rsidRPr="008D1929" w:rsidTr="006D4677">
        <w:trPr>
          <w:trHeight w:val="44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D57" w:rsidRPr="008D1929" w:rsidRDefault="002C7D57" w:rsidP="002C7D57">
            <w:pPr>
              <w:spacing w:line="360" w:lineRule="auto"/>
              <w:jc w:val="both"/>
              <w:rPr>
                <w:b/>
                <w:bCs/>
                <w:sz w:val="24"/>
                <w:szCs w:val="24"/>
              </w:rPr>
            </w:pPr>
            <w:r w:rsidRPr="008D1929">
              <w:rPr>
                <w:b/>
                <w:bCs/>
                <w:color w:val="FF0000"/>
                <w:sz w:val="24"/>
                <w:szCs w:val="24"/>
              </w:rPr>
              <w:t>Question 9: Do you agree that digital channels will be appropriate for communicating your business plans and objectives to the employees in the 21st century?</w:t>
            </w:r>
          </w:p>
          <w:p w:rsidR="002C7D57" w:rsidRPr="008D1929" w:rsidRDefault="002C7D57" w:rsidP="002C7D57">
            <w:pPr>
              <w:spacing w:line="360" w:lineRule="auto"/>
              <w:jc w:val="both"/>
              <w:rPr>
                <w:b/>
                <w:bCs/>
                <w:sz w:val="24"/>
                <w:szCs w:val="24"/>
              </w:rPr>
            </w:pPr>
          </w:p>
        </w:tc>
      </w:tr>
      <w:tr w:rsidR="002C7D57" w:rsidRPr="008D1929" w:rsidTr="006D4677">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929" w:rsidRPr="008D1929" w:rsidRDefault="002C7D57" w:rsidP="002C7D57">
            <w:pPr>
              <w:spacing w:line="360" w:lineRule="auto"/>
              <w:jc w:val="both"/>
              <w:rPr>
                <w:b/>
                <w:bCs/>
                <w:sz w:val="24"/>
                <w:szCs w:val="24"/>
              </w:rPr>
            </w:pPr>
            <w:r w:rsidRPr="008D1929">
              <w:rPr>
                <w:b/>
                <w:bCs/>
                <w:color w:val="FF0000"/>
                <w:sz w:val="24"/>
                <w:szCs w:val="24"/>
              </w:rPr>
              <w:t>Responses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929" w:rsidRPr="008D1929" w:rsidRDefault="002C7D57" w:rsidP="002C7D57">
            <w:pPr>
              <w:spacing w:line="360" w:lineRule="auto"/>
              <w:jc w:val="both"/>
              <w:rPr>
                <w:b/>
                <w:bCs/>
                <w:sz w:val="24"/>
                <w:szCs w:val="24"/>
              </w:rPr>
            </w:pPr>
            <w:r w:rsidRPr="008D1929">
              <w:rPr>
                <w:b/>
                <w:bCs/>
                <w:color w:val="FF0000"/>
                <w:sz w:val="24"/>
                <w:szCs w:val="24"/>
              </w:rPr>
              <w:t>Respondents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929" w:rsidRPr="008D1929" w:rsidRDefault="002C7D57" w:rsidP="002C7D57">
            <w:pPr>
              <w:spacing w:line="360" w:lineRule="auto"/>
              <w:jc w:val="both"/>
              <w:rPr>
                <w:b/>
                <w:bCs/>
                <w:sz w:val="24"/>
                <w:szCs w:val="24"/>
              </w:rPr>
            </w:pPr>
            <w:r w:rsidRPr="008D1929">
              <w:rPr>
                <w:b/>
                <w:bCs/>
                <w:color w:val="FF0000"/>
                <w:sz w:val="24"/>
                <w:szCs w:val="24"/>
              </w:rPr>
              <w:t>Percentage </w:t>
            </w:r>
          </w:p>
        </w:tc>
      </w:tr>
      <w:tr w:rsidR="002C7D57" w:rsidRPr="008D1929" w:rsidTr="006D46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929" w:rsidRPr="008D1929" w:rsidRDefault="002C7D57" w:rsidP="002C7D57">
            <w:pPr>
              <w:spacing w:line="360" w:lineRule="auto"/>
              <w:jc w:val="both"/>
              <w:rPr>
                <w:sz w:val="24"/>
                <w:szCs w:val="24"/>
              </w:rPr>
            </w:pPr>
            <w:r w:rsidRPr="008D1929">
              <w:rPr>
                <w:b/>
                <w:bCs/>
                <w:color w:val="FF0000"/>
                <w:sz w:val="24"/>
                <w:szCs w:val="24"/>
              </w:rPr>
              <w:t>Agree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929" w:rsidRPr="008D1929" w:rsidRDefault="002C7D57" w:rsidP="002C7D57">
            <w:pPr>
              <w:spacing w:line="360" w:lineRule="auto"/>
              <w:jc w:val="both"/>
              <w:rPr>
                <w:sz w:val="24"/>
                <w:szCs w:val="24"/>
              </w:rPr>
            </w:pPr>
            <w:r w:rsidRPr="008D1929">
              <w:rPr>
                <w:b/>
                <w:bCs/>
                <w:color w:val="FF0000"/>
                <w:sz w:val="24"/>
                <w:szCs w:val="24"/>
              </w:rPr>
              <w:t>150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929" w:rsidRPr="008D1929" w:rsidRDefault="002C7D57" w:rsidP="002C7D57">
            <w:pPr>
              <w:spacing w:line="360" w:lineRule="auto"/>
              <w:jc w:val="both"/>
              <w:rPr>
                <w:sz w:val="24"/>
                <w:szCs w:val="24"/>
              </w:rPr>
            </w:pPr>
            <w:r w:rsidRPr="008D1929">
              <w:rPr>
                <w:b/>
                <w:bCs/>
                <w:color w:val="FF0000"/>
                <w:sz w:val="24"/>
                <w:szCs w:val="24"/>
              </w:rPr>
              <w:t>75</w:t>
            </w:r>
          </w:p>
        </w:tc>
      </w:tr>
      <w:tr w:rsidR="002C7D57" w:rsidRPr="008D1929" w:rsidTr="006D46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929" w:rsidRPr="008D1929" w:rsidRDefault="002C7D57" w:rsidP="002C7D57">
            <w:pPr>
              <w:spacing w:line="360" w:lineRule="auto"/>
              <w:jc w:val="both"/>
              <w:rPr>
                <w:sz w:val="24"/>
                <w:szCs w:val="24"/>
              </w:rPr>
            </w:pPr>
            <w:r w:rsidRPr="008D1929">
              <w:rPr>
                <w:b/>
                <w:bCs/>
                <w:color w:val="FF0000"/>
                <w:sz w:val="24"/>
                <w:szCs w:val="24"/>
              </w:rPr>
              <w:t>Disagree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929" w:rsidRPr="008D1929" w:rsidRDefault="002C7D57" w:rsidP="002C7D57">
            <w:pPr>
              <w:spacing w:line="360" w:lineRule="auto"/>
              <w:jc w:val="both"/>
              <w:rPr>
                <w:sz w:val="24"/>
                <w:szCs w:val="24"/>
              </w:rPr>
            </w:pPr>
            <w:r w:rsidRPr="008D1929">
              <w:rPr>
                <w:b/>
                <w:bCs/>
                <w:color w:val="FF0000"/>
                <w:sz w:val="24"/>
                <w:szCs w:val="24"/>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929" w:rsidRPr="008D1929" w:rsidRDefault="002C7D57" w:rsidP="002C7D57">
            <w:pPr>
              <w:spacing w:line="360" w:lineRule="auto"/>
              <w:jc w:val="both"/>
              <w:rPr>
                <w:sz w:val="24"/>
                <w:szCs w:val="24"/>
              </w:rPr>
            </w:pPr>
            <w:r w:rsidRPr="008D1929">
              <w:rPr>
                <w:b/>
                <w:bCs/>
                <w:color w:val="FF0000"/>
                <w:sz w:val="24"/>
                <w:szCs w:val="24"/>
              </w:rPr>
              <w:t>15</w:t>
            </w:r>
          </w:p>
        </w:tc>
      </w:tr>
      <w:tr w:rsidR="002C7D57" w:rsidRPr="008D1929" w:rsidTr="006D46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929" w:rsidRPr="008D1929" w:rsidRDefault="002C7D57" w:rsidP="002C7D57">
            <w:pPr>
              <w:spacing w:line="360" w:lineRule="auto"/>
              <w:jc w:val="both"/>
              <w:rPr>
                <w:sz w:val="24"/>
                <w:szCs w:val="24"/>
              </w:rPr>
            </w:pPr>
            <w:r w:rsidRPr="008D1929">
              <w:rPr>
                <w:b/>
                <w:bCs/>
                <w:color w:val="FF0000"/>
                <w:sz w:val="24"/>
                <w:szCs w:val="24"/>
              </w:rPr>
              <w:t>Neutral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929" w:rsidRPr="008D1929" w:rsidRDefault="002C7D57" w:rsidP="002C7D57">
            <w:pPr>
              <w:spacing w:line="360" w:lineRule="auto"/>
              <w:jc w:val="both"/>
              <w:rPr>
                <w:sz w:val="24"/>
                <w:szCs w:val="24"/>
              </w:rPr>
            </w:pPr>
            <w:r w:rsidRPr="008D1929">
              <w:rPr>
                <w:b/>
                <w:bCs/>
                <w:color w:val="FF0000"/>
                <w:sz w:val="24"/>
                <w:szCs w:val="24"/>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929" w:rsidRPr="008D1929" w:rsidRDefault="002C7D57" w:rsidP="002C7D57">
            <w:pPr>
              <w:spacing w:line="360" w:lineRule="auto"/>
              <w:jc w:val="both"/>
              <w:rPr>
                <w:sz w:val="24"/>
                <w:szCs w:val="24"/>
              </w:rPr>
            </w:pPr>
            <w:r w:rsidRPr="008D1929">
              <w:rPr>
                <w:b/>
                <w:bCs/>
                <w:color w:val="FF0000"/>
                <w:sz w:val="24"/>
                <w:szCs w:val="24"/>
              </w:rPr>
              <w:t>10</w:t>
            </w:r>
          </w:p>
        </w:tc>
      </w:tr>
      <w:tr w:rsidR="002C7D57" w:rsidRPr="008D1929" w:rsidTr="006D46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929" w:rsidRPr="008D1929" w:rsidRDefault="002C7D57" w:rsidP="002C7D57">
            <w:pPr>
              <w:spacing w:line="360" w:lineRule="auto"/>
              <w:jc w:val="both"/>
              <w:rPr>
                <w:sz w:val="24"/>
                <w:szCs w:val="24"/>
              </w:rPr>
            </w:pPr>
            <w:r w:rsidRPr="008D1929">
              <w:rPr>
                <w:b/>
                <w:bCs/>
                <w:color w:val="FF0000"/>
                <w:sz w:val="24"/>
                <w:szCs w:val="24"/>
              </w:rPr>
              <w:t>Total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929" w:rsidRPr="008D1929" w:rsidRDefault="002C7D57" w:rsidP="002C7D57">
            <w:pPr>
              <w:spacing w:line="360" w:lineRule="auto"/>
              <w:jc w:val="both"/>
              <w:rPr>
                <w:sz w:val="24"/>
                <w:szCs w:val="24"/>
              </w:rPr>
            </w:pPr>
            <w:r w:rsidRPr="008D1929">
              <w:rPr>
                <w:b/>
                <w:bCs/>
                <w:color w:val="FF0000"/>
                <w:sz w:val="24"/>
                <w:szCs w:val="24"/>
              </w:rPr>
              <w:t>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929" w:rsidRPr="008D1929" w:rsidRDefault="002C7D57" w:rsidP="002C7D57">
            <w:pPr>
              <w:spacing w:line="360" w:lineRule="auto"/>
              <w:jc w:val="both"/>
              <w:rPr>
                <w:sz w:val="24"/>
                <w:szCs w:val="24"/>
              </w:rPr>
            </w:pPr>
            <w:r w:rsidRPr="008D1929">
              <w:rPr>
                <w:b/>
                <w:bCs/>
                <w:color w:val="FF0000"/>
                <w:sz w:val="24"/>
                <w:szCs w:val="24"/>
              </w:rPr>
              <w:t>100</w:t>
            </w:r>
          </w:p>
        </w:tc>
      </w:tr>
    </w:tbl>
    <w:p w:rsidR="002C7D57" w:rsidRPr="008D1929" w:rsidRDefault="002C7D57" w:rsidP="002C7D57">
      <w:pPr>
        <w:pStyle w:val="Heading5"/>
      </w:pPr>
      <w:bookmarkStart w:id="111" w:name="_Toc132885926"/>
      <w:r w:rsidRPr="008D1929">
        <w:t>Table 4.9: Digital channels are appropriate for communicating business plans</w:t>
      </w:r>
      <w:bookmarkEnd w:id="111"/>
    </w:p>
    <w:p w:rsidR="002C7D57" w:rsidRPr="002C7D57" w:rsidRDefault="002C7D57" w:rsidP="002C7D57">
      <w:pPr>
        <w:spacing w:line="360" w:lineRule="auto"/>
        <w:jc w:val="center"/>
        <w:rPr>
          <w:b/>
          <w:bCs/>
          <w:color w:val="FF0000"/>
          <w:sz w:val="24"/>
          <w:szCs w:val="24"/>
        </w:rPr>
      </w:pPr>
      <w:r w:rsidRPr="008D1929">
        <w:rPr>
          <w:b/>
          <w:bCs/>
          <w:color w:val="FF0000"/>
          <w:sz w:val="24"/>
          <w:szCs w:val="24"/>
        </w:rPr>
        <w:t>(Source: Created by author)</w:t>
      </w:r>
    </w:p>
    <w:p w:rsidR="002C7D57" w:rsidRPr="008D1929" w:rsidRDefault="002C7D57" w:rsidP="002C7D57">
      <w:pPr>
        <w:spacing w:line="360" w:lineRule="auto"/>
        <w:jc w:val="both"/>
        <w:rPr>
          <w:sz w:val="24"/>
          <w:szCs w:val="24"/>
        </w:rPr>
      </w:pPr>
      <w:r w:rsidRPr="002C7D57">
        <w:rPr>
          <w:noProof/>
          <w:sz w:val="24"/>
          <w:szCs w:val="24"/>
        </w:rPr>
        <w:lastRenderedPageBreak/>
        <w:drawing>
          <wp:inline distT="0" distB="0" distL="0" distR="0">
            <wp:extent cx="4867275" cy="28860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srcRect/>
                    <a:stretch>
                      <a:fillRect/>
                    </a:stretch>
                  </pic:blipFill>
                  <pic:spPr bwMode="auto">
                    <a:xfrm>
                      <a:off x="0" y="0"/>
                      <a:ext cx="4867275" cy="2886075"/>
                    </a:xfrm>
                    <a:prstGeom prst="rect">
                      <a:avLst/>
                    </a:prstGeom>
                    <a:noFill/>
                    <a:ln w="9525">
                      <a:noFill/>
                      <a:miter lim="800000"/>
                      <a:headEnd/>
                      <a:tailEnd/>
                    </a:ln>
                  </pic:spPr>
                </pic:pic>
              </a:graphicData>
            </a:graphic>
          </wp:inline>
        </w:drawing>
      </w:r>
    </w:p>
    <w:p w:rsidR="002C7D57" w:rsidRPr="008D1929" w:rsidRDefault="002C7D57" w:rsidP="002C7D57">
      <w:pPr>
        <w:spacing w:line="360" w:lineRule="auto"/>
        <w:jc w:val="both"/>
        <w:rPr>
          <w:sz w:val="24"/>
          <w:szCs w:val="24"/>
        </w:rPr>
      </w:pPr>
    </w:p>
    <w:p w:rsidR="002C7D57" w:rsidRPr="008D1929" w:rsidRDefault="002C7D57" w:rsidP="006E6E23">
      <w:pPr>
        <w:pStyle w:val="Heading4"/>
      </w:pPr>
      <w:bookmarkStart w:id="112" w:name="_Toc132885915"/>
      <w:r w:rsidRPr="008D1929">
        <w:t>Figure 4.9: Digital channels are appropriate for communicating business plans</w:t>
      </w:r>
      <w:bookmarkEnd w:id="112"/>
    </w:p>
    <w:p w:rsidR="002C7D57" w:rsidRPr="008D1929" w:rsidRDefault="002C7D57" w:rsidP="002C7D57">
      <w:pPr>
        <w:spacing w:line="360" w:lineRule="auto"/>
        <w:jc w:val="center"/>
        <w:rPr>
          <w:sz w:val="24"/>
          <w:szCs w:val="24"/>
        </w:rPr>
      </w:pPr>
      <w:r w:rsidRPr="008D1929">
        <w:rPr>
          <w:b/>
          <w:bCs/>
          <w:color w:val="FF0000"/>
          <w:sz w:val="24"/>
          <w:szCs w:val="24"/>
        </w:rPr>
        <w:t>(Source: Created by author)</w:t>
      </w:r>
    </w:p>
    <w:p w:rsidR="002C7D57" w:rsidRPr="008D1929" w:rsidRDefault="002C7D57" w:rsidP="002C7D57">
      <w:pPr>
        <w:spacing w:line="360" w:lineRule="auto"/>
        <w:jc w:val="both"/>
        <w:rPr>
          <w:sz w:val="24"/>
          <w:szCs w:val="24"/>
        </w:rPr>
      </w:pPr>
      <w:r w:rsidRPr="008D1929">
        <w:rPr>
          <w:b/>
          <w:bCs/>
          <w:color w:val="FF0000"/>
          <w:sz w:val="24"/>
          <w:szCs w:val="24"/>
        </w:rPr>
        <w:t xml:space="preserve">Comment: </w:t>
      </w:r>
      <w:r w:rsidRPr="008D1929">
        <w:rPr>
          <w:color w:val="FF0000"/>
          <w:sz w:val="24"/>
          <w:szCs w:val="24"/>
        </w:rPr>
        <w:t>Based on the above graph, it can be said that 150 participants have agreed that the digital network can be easier for communicating business plans and objectives with the employees. Moreover, 15% of participants disagreed that digital communication could not be effective for business communication. However, 10% of participants stayed neutral in this discussion. Therefore, digital channels are effective for communicating in business. </w:t>
      </w:r>
    </w:p>
    <w:p w:rsidR="002C7D57" w:rsidRPr="008D1929" w:rsidRDefault="002C7D57" w:rsidP="002C7D57">
      <w:pPr>
        <w:spacing w:after="240" w:line="360" w:lineRule="auto"/>
        <w:jc w:val="both"/>
        <w:rPr>
          <w:sz w:val="24"/>
          <w:szCs w:val="24"/>
        </w:rPr>
      </w:pPr>
    </w:p>
    <w:tbl>
      <w:tblPr>
        <w:tblW w:w="9360" w:type="dxa"/>
        <w:tblCellMar>
          <w:top w:w="15" w:type="dxa"/>
          <w:left w:w="15" w:type="dxa"/>
          <w:bottom w:w="15" w:type="dxa"/>
          <w:right w:w="15" w:type="dxa"/>
        </w:tblCellMar>
        <w:tblLook w:val="04A0"/>
      </w:tblPr>
      <w:tblGrid>
        <w:gridCol w:w="2959"/>
        <w:gridCol w:w="3417"/>
        <w:gridCol w:w="2984"/>
      </w:tblGrid>
      <w:tr w:rsidR="002C7D57" w:rsidRPr="008D1929" w:rsidTr="006D4677">
        <w:trPr>
          <w:trHeight w:val="44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D57" w:rsidRPr="008D1929" w:rsidRDefault="002C7D57" w:rsidP="002C7D57">
            <w:pPr>
              <w:spacing w:line="360" w:lineRule="auto"/>
              <w:jc w:val="both"/>
              <w:rPr>
                <w:b/>
                <w:bCs/>
                <w:sz w:val="24"/>
                <w:szCs w:val="24"/>
              </w:rPr>
            </w:pPr>
            <w:r w:rsidRPr="008D1929">
              <w:rPr>
                <w:b/>
                <w:bCs/>
                <w:color w:val="FF0000"/>
                <w:sz w:val="24"/>
                <w:szCs w:val="24"/>
              </w:rPr>
              <w:t>Question 10: Do you think you can observe customer satisfaction in the modern era?</w:t>
            </w:r>
          </w:p>
          <w:p w:rsidR="002C7D57" w:rsidRPr="008D1929" w:rsidRDefault="002C7D57" w:rsidP="002C7D57">
            <w:pPr>
              <w:spacing w:line="360" w:lineRule="auto"/>
              <w:jc w:val="both"/>
              <w:rPr>
                <w:b/>
                <w:bCs/>
                <w:sz w:val="24"/>
                <w:szCs w:val="24"/>
              </w:rPr>
            </w:pPr>
          </w:p>
        </w:tc>
      </w:tr>
      <w:tr w:rsidR="002C7D57" w:rsidRPr="008D1929" w:rsidTr="006D4677">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929" w:rsidRPr="008D1929" w:rsidRDefault="002C7D57" w:rsidP="002C7D57">
            <w:pPr>
              <w:spacing w:line="360" w:lineRule="auto"/>
              <w:jc w:val="both"/>
              <w:rPr>
                <w:b/>
                <w:bCs/>
                <w:sz w:val="24"/>
                <w:szCs w:val="24"/>
              </w:rPr>
            </w:pPr>
            <w:r w:rsidRPr="008D1929">
              <w:rPr>
                <w:b/>
                <w:bCs/>
                <w:color w:val="FF0000"/>
                <w:sz w:val="24"/>
                <w:szCs w:val="24"/>
              </w:rPr>
              <w:t>Responses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929" w:rsidRPr="008D1929" w:rsidRDefault="002C7D57" w:rsidP="002C7D57">
            <w:pPr>
              <w:spacing w:line="360" w:lineRule="auto"/>
              <w:jc w:val="both"/>
              <w:rPr>
                <w:b/>
                <w:bCs/>
                <w:sz w:val="24"/>
                <w:szCs w:val="24"/>
              </w:rPr>
            </w:pPr>
            <w:r w:rsidRPr="008D1929">
              <w:rPr>
                <w:b/>
                <w:bCs/>
                <w:color w:val="FF0000"/>
                <w:sz w:val="24"/>
                <w:szCs w:val="24"/>
              </w:rPr>
              <w:t>Respondents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929" w:rsidRPr="008D1929" w:rsidRDefault="002C7D57" w:rsidP="002C7D57">
            <w:pPr>
              <w:spacing w:line="360" w:lineRule="auto"/>
              <w:jc w:val="both"/>
              <w:rPr>
                <w:b/>
                <w:bCs/>
                <w:sz w:val="24"/>
                <w:szCs w:val="24"/>
              </w:rPr>
            </w:pPr>
            <w:r w:rsidRPr="008D1929">
              <w:rPr>
                <w:b/>
                <w:bCs/>
                <w:color w:val="FF0000"/>
                <w:sz w:val="24"/>
                <w:szCs w:val="24"/>
              </w:rPr>
              <w:t>Percentage </w:t>
            </w:r>
          </w:p>
        </w:tc>
      </w:tr>
      <w:tr w:rsidR="002C7D57" w:rsidRPr="008D1929" w:rsidTr="006D46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929" w:rsidRPr="008D1929" w:rsidRDefault="002C7D57" w:rsidP="002C7D57">
            <w:pPr>
              <w:spacing w:line="360" w:lineRule="auto"/>
              <w:jc w:val="both"/>
              <w:rPr>
                <w:sz w:val="24"/>
                <w:szCs w:val="24"/>
              </w:rPr>
            </w:pPr>
            <w:r w:rsidRPr="008D1929">
              <w:rPr>
                <w:b/>
                <w:bCs/>
                <w:color w:val="FF0000"/>
                <w:sz w:val="24"/>
                <w:szCs w:val="24"/>
              </w:rPr>
              <w:t>Agree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929" w:rsidRPr="008D1929" w:rsidRDefault="002C7D57" w:rsidP="002C7D57">
            <w:pPr>
              <w:spacing w:line="360" w:lineRule="auto"/>
              <w:jc w:val="both"/>
              <w:rPr>
                <w:sz w:val="24"/>
                <w:szCs w:val="24"/>
              </w:rPr>
            </w:pPr>
            <w:r w:rsidRPr="008D1929">
              <w:rPr>
                <w:b/>
                <w:bCs/>
                <w:color w:val="FF0000"/>
                <w:sz w:val="24"/>
                <w:szCs w:val="24"/>
              </w:rPr>
              <w:t>145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929" w:rsidRPr="008D1929" w:rsidRDefault="002C7D57" w:rsidP="002C7D57">
            <w:pPr>
              <w:spacing w:line="360" w:lineRule="auto"/>
              <w:jc w:val="both"/>
              <w:rPr>
                <w:sz w:val="24"/>
                <w:szCs w:val="24"/>
              </w:rPr>
            </w:pPr>
            <w:r w:rsidRPr="008D1929">
              <w:rPr>
                <w:b/>
                <w:bCs/>
                <w:color w:val="FF0000"/>
                <w:sz w:val="24"/>
                <w:szCs w:val="24"/>
              </w:rPr>
              <w:t>72.5</w:t>
            </w:r>
          </w:p>
        </w:tc>
      </w:tr>
      <w:tr w:rsidR="002C7D57" w:rsidRPr="008D1929" w:rsidTr="006D46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929" w:rsidRPr="008D1929" w:rsidRDefault="002C7D57" w:rsidP="002C7D57">
            <w:pPr>
              <w:spacing w:line="360" w:lineRule="auto"/>
              <w:jc w:val="both"/>
              <w:rPr>
                <w:sz w:val="24"/>
                <w:szCs w:val="24"/>
              </w:rPr>
            </w:pPr>
            <w:r w:rsidRPr="008D1929">
              <w:rPr>
                <w:b/>
                <w:bCs/>
                <w:color w:val="FF0000"/>
                <w:sz w:val="24"/>
                <w:szCs w:val="24"/>
              </w:rPr>
              <w:t>Disagree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929" w:rsidRPr="008D1929" w:rsidRDefault="002C7D57" w:rsidP="002C7D57">
            <w:pPr>
              <w:spacing w:line="360" w:lineRule="auto"/>
              <w:jc w:val="both"/>
              <w:rPr>
                <w:sz w:val="24"/>
                <w:szCs w:val="24"/>
              </w:rPr>
            </w:pPr>
            <w:r w:rsidRPr="008D1929">
              <w:rPr>
                <w:b/>
                <w:bCs/>
                <w:color w:val="FF0000"/>
                <w:sz w:val="24"/>
                <w:szCs w:val="24"/>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929" w:rsidRPr="008D1929" w:rsidRDefault="002C7D57" w:rsidP="002C7D57">
            <w:pPr>
              <w:spacing w:line="360" w:lineRule="auto"/>
              <w:jc w:val="both"/>
              <w:rPr>
                <w:sz w:val="24"/>
                <w:szCs w:val="24"/>
              </w:rPr>
            </w:pPr>
            <w:r w:rsidRPr="008D1929">
              <w:rPr>
                <w:b/>
                <w:bCs/>
                <w:color w:val="FF0000"/>
                <w:sz w:val="24"/>
                <w:szCs w:val="24"/>
              </w:rPr>
              <w:t>12.5</w:t>
            </w:r>
          </w:p>
        </w:tc>
      </w:tr>
      <w:tr w:rsidR="002C7D57" w:rsidRPr="008D1929" w:rsidTr="006D46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929" w:rsidRPr="008D1929" w:rsidRDefault="002C7D57" w:rsidP="002C7D57">
            <w:pPr>
              <w:spacing w:line="360" w:lineRule="auto"/>
              <w:jc w:val="both"/>
              <w:rPr>
                <w:sz w:val="24"/>
                <w:szCs w:val="24"/>
              </w:rPr>
            </w:pPr>
            <w:r w:rsidRPr="008D1929">
              <w:rPr>
                <w:b/>
                <w:bCs/>
                <w:color w:val="FF0000"/>
                <w:sz w:val="24"/>
                <w:szCs w:val="24"/>
              </w:rPr>
              <w:t>Neutral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929" w:rsidRPr="008D1929" w:rsidRDefault="002C7D57" w:rsidP="002C7D57">
            <w:pPr>
              <w:spacing w:line="360" w:lineRule="auto"/>
              <w:jc w:val="both"/>
              <w:rPr>
                <w:sz w:val="24"/>
                <w:szCs w:val="24"/>
              </w:rPr>
            </w:pPr>
            <w:r w:rsidRPr="008D1929">
              <w:rPr>
                <w:b/>
                <w:bCs/>
                <w:color w:val="FF0000"/>
                <w:sz w:val="24"/>
                <w:szCs w:val="24"/>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929" w:rsidRPr="008D1929" w:rsidRDefault="002C7D57" w:rsidP="002C7D57">
            <w:pPr>
              <w:spacing w:line="360" w:lineRule="auto"/>
              <w:jc w:val="both"/>
              <w:rPr>
                <w:sz w:val="24"/>
                <w:szCs w:val="24"/>
              </w:rPr>
            </w:pPr>
            <w:r w:rsidRPr="008D1929">
              <w:rPr>
                <w:b/>
                <w:bCs/>
                <w:color w:val="FF0000"/>
                <w:sz w:val="24"/>
                <w:szCs w:val="24"/>
              </w:rPr>
              <w:t>15</w:t>
            </w:r>
          </w:p>
        </w:tc>
      </w:tr>
      <w:tr w:rsidR="002C7D57" w:rsidRPr="008D1929" w:rsidTr="006D46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929" w:rsidRPr="008D1929" w:rsidRDefault="002C7D57" w:rsidP="002C7D57">
            <w:pPr>
              <w:spacing w:line="360" w:lineRule="auto"/>
              <w:jc w:val="both"/>
              <w:rPr>
                <w:sz w:val="24"/>
                <w:szCs w:val="24"/>
              </w:rPr>
            </w:pPr>
            <w:r w:rsidRPr="008D1929">
              <w:rPr>
                <w:b/>
                <w:bCs/>
                <w:color w:val="FF0000"/>
                <w:sz w:val="24"/>
                <w:szCs w:val="24"/>
              </w:rPr>
              <w:t>Total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929" w:rsidRPr="008D1929" w:rsidRDefault="002C7D57" w:rsidP="002C7D57">
            <w:pPr>
              <w:spacing w:line="360" w:lineRule="auto"/>
              <w:jc w:val="both"/>
              <w:rPr>
                <w:sz w:val="24"/>
                <w:szCs w:val="24"/>
              </w:rPr>
            </w:pPr>
            <w:r w:rsidRPr="008D1929">
              <w:rPr>
                <w:b/>
                <w:bCs/>
                <w:color w:val="FF0000"/>
                <w:sz w:val="24"/>
                <w:szCs w:val="24"/>
              </w:rPr>
              <w:t>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929" w:rsidRPr="008D1929" w:rsidRDefault="002C7D57" w:rsidP="002C7D57">
            <w:pPr>
              <w:spacing w:line="360" w:lineRule="auto"/>
              <w:jc w:val="both"/>
              <w:rPr>
                <w:sz w:val="24"/>
                <w:szCs w:val="24"/>
              </w:rPr>
            </w:pPr>
            <w:r w:rsidRPr="008D1929">
              <w:rPr>
                <w:b/>
                <w:bCs/>
                <w:color w:val="FF0000"/>
                <w:sz w:val="24"/>
                <w:szCs w:val="24"/>
              </w:rPr>
              <w:t>100</w:t>
            </w:r>
          </w:p>
        </w:tc>
      </w:tr>
    </w:tbl>
    <w:p w:rsidR="002C7D57" w:rsidRPr="008D1929" w:rsidRDefault="002C7D57" w:rsidP="002C7D57">
      <w:pPr>
        <w:pStyle w:val="Heading5"/>
      </w:pPr>
      <w:bookmarkStart w:id="113" w:name="_Toc132885927"/>
      <w:r w:rsidRPr="008D1929">
        <w:lastRenderedPageBreak/>
        <w:t>Table 4.10: Observation of Customer Satisfaction in the Modern Era</w:t>
      </w:r>
      <w:bookmarkEnd w:id="113"/>
    </w:p>
    <w:p w:rsidR="002C7D57" w:rsidRPr="008D1929" w:rsidRDefault="002C7D57" w:rsidP="002C7D57">
      <w:pPr>
        <w:spacing w:line="360" w:lineRule="auto"/>
        <w:jc w:val="center"/>
        <w:rPr>
          <w:sz w:val="24"/>
          <w:szCs w:val="24"/>
        </w:rPr>
      </w:pPr>
      <w:r w:rsidRPr="008D1929">
        <w:rPr>
          <w:b/>
          <w:bCs/>
          <w:color w:val="FF0000"/>
          <w:sz w:val="24"/>
          <w:szCs w:val="24"/>
        </w:rPr>
        <w:t>(Source: Created by author)</w:t>
      </w:r>
    </w:p>
    <w:p w:rsidR="002C7D57" w:rsidRPr="008D1929" w:rsidRDefault="002C7D57" w:rsidP="002C7D57">
      <w:pPr>
        <w:spacing w:line="360" w:lineRule="auto"/>
        <w:jc w:val="both"/>
        <w:rPr>
          <w:sz w:val="24"/>
          <w:szCs w:val="24"/>
        </w:rPr>
      </w:pPr>
      <w:r w:rsidRPr="002C7D57">
        <w:rPr>
          <w:noProof/>
          <w:sz w:val="24"/>
          <w:szCs w:val="24"/>
        </w:rPr>
        <w:drawing>
          <wp:inline distT="0" distB="0" distL="0" distR="0">
            <wp:extent cx="5076825" cy="3067050"/>
            <wp:effectExtent l="19050" t="0" r="9525"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srcRect/>
                    <a:stretch>
                      <a:fillRect/>
                    </a:stretch>
                  </pic:blipFill>
                  <pic:spPr bwMode="auto">
                    <a:xfrm>
                      <a:off x="0" y="0"/>
                      <a:ext cx="5076825" cy="3067050"/>
                    </a:xfrm>
                    <a:prstGeom prst="rect">
                      <a:avLst/>
                    </a:prstGeom>
                    <a:noFill/>
                    <a:ln w="9525">
                      <a:noFill/>
                      <a:miter lim="800000"/>
                      <a:headEnd/>
                      <a:tailEnd/>
                    </a:ln>
                  </pic:spPr>
                </pic:pic>
              </a:graphicData>
            </a:graphic>
          </wp:inline>
        </w:drawing>
      </w:r>
    </w:p>
    <w:p w:rsidR="002C7D57" w:rsidRPr="008D1929" w:rsidRDefault="002C7D57" w:rsidP="006E6E23">
      <w:pPr>
        <w:pStyle w:val="Heading4"/>
      </w:pPr>
      <w:bookmarkStart w:id="114" w:name="_Toc132885916"/>
      <w:r w:rsidRPr="008D1929">
        <w:t>Figure 4.10: Observation of Customer Satisfaction in the Modern Era</w:t>
      </w:r>
      <w:bookmarkEnd w:id="114"/>
    </w:p>
    <w:p w:rsidR="002C7D57" w:rsidRPr="008D1929" w:rsidRDefault="002C7D57" w:rsidP="002C7D57">
      <w:pPr>
        <w:spacing w:line="360" w:lineRule="auto"/>
        <w:jc w:val="center"/>
        <w:rPr>
          <w:sz w:val="24"/>
          <w:szCs w:val="24"/>
        </w:rPr>
      </w:pPr>
      <w:r w:rsidRPr="008D1929">
        <w:rPr>
          <w:b/>
          <w:bCs/>
          <w:color w:val="FF0000"/>
          <w:sz w:val="24"/>
          <w:szCs w:val="24"/>
        </w:rPr>
        <w:t>(Source: Created by author)</w:t>
      </w:r>
    </w:p>
    <w:p w:rsidR="002C7D57" w:rsidRPr="008D1929" w:rsidRDefault="002C7D57" w:rsidP="002C7D57">
      <w:pPr>
        <w:spacing w:line="360" w:lineRule="auto"/>
        <w:jc w:val="both"/>
        <w:rPr>
          <w:sz w:val="24"/>
          <w:szCs w:val="24"/>
        </w:rPr>
      </w:pPr>
      <w:r w:rsidRPr="008D1929">
        <w:rPr>
          <w:b/>
          <w:bCs/>
          <w:color w:val="FF0000"/>
          <w:sz w:val="24"/>
          <w:szCs w:val="24"/>
        </w:rPr>
        <w:t xml:space="preserve">Comment: </w:t>
      </w:r>
      <w:r w:rsidRPr="008D1929">
        <w:rPr>
          <w:color w:val="FF0000"/>
          <w:sz w:val="24"/>
          <w:szCs w:val="24"/>
        </w:rPr>
        <w:t xml:space="preserve">According to the above graph, it can be identified that 145 participants among 200 agreed that the satisfaction level of customers can be observed in this modern era. On the other hand, 12.5% of participants disagreed that the satisfaction level of customers can not be observed in this competitive modern era. However, 30 participants stayed neutral in this discussion. Thus, the observation of customer satisfaction levels is important for developing the b business in this modern era. </w:t>
      </w:r>
    </w:p>
    <w:p w:rsidR="002C7D57" w:rsidRPr="008D1929" w:rsidRDefault="002C7D57" w:rsidP="002C7D57">
      <w:pPr>
        <w:spacing w:line="360" w:lineRule="auto"/>
        <w:jc w:val="both"/>
        <w:rPr>
          <w:sz w:val="24"/>
          <w:szCs w:val="24"/>
        </w:rPr>
      </w:pPr>
    </w:p>
    <w:tbl>
      <w:tblPr>
        <w:tblW w:w="9360" w:type="dxa"/>
        <w:tblCellMar>
          <w:top w:w="15" w:type="dxa"/>
          <w:left w:w="15" w:type="dxa"/>
          <w:bottom w:w="15" w:type="dxa"/>
          <w:right w:w="15" w:type="dxa"/>
        </w:tblCellMar>
        <w:tblLook w:val="04A0"/>
      </w:tblPr>
      <w:tblGrid>
        <w:gridCol w:w="2959"/>
        <w:gridCol w:w="3417"/>
        <w:gridCol w:w="2984"/>
      </w:tblGrid>
      <w:tr w:rsidR="002C7D57" w:rsidRPr="008D1929" w:rsidTr="006D4677">
        <w:trPr>
          <w:trHeight w:val="44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D57" w:rsidRPr="008D1929" w:rsidRDefault="002C7D57" w:rsidP="002C7D57">
            <w:pPr>
              <w:spacing w:line="360" w:lineRule="auto"/>
              <w:jc w:val="both"/>
              <w:rPr>
                <w:b/>
                <w:bCs/>
                <w:sz w:val="24"/>
                <w:szCs w:val="24"/>
              </w:rPr>
            </w:pPr>
            <w:r w:rsidRPr="008D1929">
              <w:rPr>
                <w:b/>
                <w:bCs/>
                <w:color w:val="FF0000"/>
                <w:sz w:val="24"/>
                <w:szCs w:val="24"/>
              </w:rPr>
              <w:t>Question 11: Do you think your business will gain publicity in the target market?</w:t>
            </w:r>
          </w:p>
          <w:p w:rsidR="002C7D57" w:rsidRPr="008D1929" w:rsidRDefault="002C7D57" w:rsidP="002C7D57">
            <w:pPr>
              <w:spacing w:line="360" w:lineRule="auto"/>
              <w:jc w:val="both"/>
              <w:rPr>
                <w:b/>
                <w:bCs/>
                <w:sz w:val="24"/>
                <w:szCs w:val="24"/>
              </w:rPr>
            </w:pPr>
          </w:p>
        </w:tc>
      </w:tr>
      <w:tr w:rsidR="002C7D57" w:rsidRPr="008D1929" w:rsidTr="006D4677">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929" w:rsidRPr="008D1929" w:rsidRDefault="002C7D57" w:rsidP="002C7D57">
            <w:pPr>
              <w:spacing w:line="360" w:lineRule="auto"/>
              <w:jc w:val="both"/>
              <w:rPr>
                <w:b/>
                <w:bCs/>
                <w:sz w:val="24"/>
                <w:szCs w:val="24"/>
              </w:rPr>
            </w:pPr>
            <w:r w:rsidRPr="008D1929">
              <w:rPr>
                <w:b/>
                <w:bCs/>
                <w:color w:val="FF0000"/>
                <w:sz w:val="24"/>
                <w:szCs w:val="24"/>
              </w:rPr>
              <w:t>Responses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929" w:rsidRPr="008D1929" w:rsidRDefault="002C7D57" w:rsidP="002C7D57">
            <w:pPr>
              <w:spacing w:line="360" w:lineRule="auto"/>
              <w:jc w:val="both"/>
              <w:rPr>
                <w:b/>
                <w:bCs/>
                <w:sz w:val="24"/>
                <w:szCs w:val="24"/>
              </w:rPr>
            </w:pPr>
            <w:r w:rsidRPr="008D1929">
              <w:rPr>
                <w:b/>
                <w:bCs/>
                <w:color w:val="FF0000"/>
                <w:sz w:val="24"/>
                <w:szCs w:val="24"/>
              </w:rPr>
              <w:t>Respondents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929" w:rsidRPr="008D1929" w:rsidRDefault="002C7D57" w:rsidP="002C7D57">
            <w:pPr>
              <w:spacing w:line="360" w:lineRule="auto"/>
              <w:jc w:val="both"/>
              <w:rPr>
                <w:b/>
                <w:bCs/>
                <w:sz w:val="24"/>
                <w:szCs w:val="24"/>
              </w:rPr>
            </w:pPr>
            <w:r w:rsidRPr="008D1929">
              <w:rPr>
                <w:b/>
                <w:bCs/>
                <w:color w:val="FF0000"/>
                <w:sz w:val="24"/>
                <w:szCs w:val="24"/>
              </w:rPr>
              <w:t>Percentage </w:t>
            </w:r>
          </w:p>
        </w:tc>
      </w:tr>
      <w:tr w:rsidR="002C7D57" w:rsidRPr="008D1929" w:rsidTr="006D46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929" w:rsidRPr="008D1929" w:rsidRDefault="002C7D57" w:rsidP="002C7D57">
            <w:pPr>
              <w:spacing w:line="360" w:lineRule="auto"/>
              <w:jc w:val="both"/>
              <w:rPr>
                <w:sz w:val="24"/>
                <w:szCs w:val="24"/>
              </w:rPr>
            </w:pPr>
            <w:r w:rsidRPr="008D1929">
              <w:rPr>
                <w:b/>
                <w:bCs/>
                <w:color w:val="FF0000"/>
                <w:sz w:val="24"/>
                <w:szCs w:val="24"/>
              </w:rPr>
              <w:t>Agree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929" w:rsidRPr="008D1929" w:rsidRDefault="002C7D57" w:rsidP="002C7D57">
            <w:pPr>
              <w:spacing w:line="360" w:lineRule="auto"/>
              <w:jc w:val="both"/>
              <w:rPr>
                <w:sz w:val="24"/>
                <w:szCs w:val="24"/>
              </w:rPr>
            </w:pPr>
            <w:r w:rsidRPr="008D1929">
              <w:rPr>
                <w:b/>
                <w:bCs/>
                <w:color w:val="FF0000"/>
                <w:sz w:val="24"/>
                <w:szCs w:val="24"/>
              </w:rPr>
              <w:t>135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929" w:rsidRPr="008D1929" w:rsidRDefault="002C7D57" w:rsidP="002C7D57">
            <w:pPr>
              <w:spacing w:line="360" w:lineRule="auto"/>
              <w:jc w:val="both"/>
              <w:rPr>
                <w:sz w:val="24"/>
                <w:szCs w:val="24"/>
              </w:rPr>
            </w:pPr>
            <w:r w:rsidRPr="008D1929">
              <w:rPr>
                <w:b/>
                <w:bCs/>
                <w:color w:val="FF0000"/>
                <w:sz w:val="24"/>
                <w:szCs w:val="24"/>
              </w:rPr>
              <w:t>67.5</w:t>
            </w:r>
          </w:p>
        </w:tc>
      </w:tr>
      <w:tr w:rsidR="002C7D57" w:rsidRPr="008D1929" w:rsidTr="006D46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929" w:rsidRPr="008D1929" w:rsidRDefault="002C7D57" w:rsidP="002C7D57">
            <w:pPr>
              <w:spacing w:line="360" w:lineRule="auto"/>
              <w:jc w:val="both"/>
              <w:rPr>
                <w:sz w:val="24"/>
                <w:szCs w:val="24"/>
              </w:rPr>
            </w:pPr>
            <w:r w:rsidRPr="008D1929">
              <w:rPr>
                <w:b/>
                <w:bCs/>
                <w:color w:val="FF0000"/>
                <w:sz w:val="24"/>
                <w:szCs w:val="24"/>
              </w:rPr>
              <w:t>Disagree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929" w:rsidRPr="008D1929" w:rsidRDefault="002C7D57" w:rsidP="002C7D57">
            <w:pPr>
              <w:spacing w:line="360" w:lineRule="auto"/>
              <w:jc w:val="both"/>
              <w:rPr>
                <w:sz w:val="24"/>
                <w:szCs w:val="24"/>
              </w:rPr>
            </w:pPr>
            <w:r w:rsidRPr="008D1929">
              <w:rPr>
                <w:b/>
                <w:bCs/>
                <w:color w:val="FF0000"/>
                <w:sz w:val="24"/>
                <w:szCs w:val="24"/>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929" w:rsidRPr="008D1929" w:rsidRDefault="002C7D57" w:rsidP="002C7D57">
            <w:pPr>
              <w:spacing w:line="360" w:lineRule="auto"/>
              <w:jc w:val="both"/>
              <w:rPr>
                <w:sz w:val="24"/>
                <w:szCs w:val="24"/>
              </w:rPr>
            </w:pPr>
            <w:r w:rsidRPr="008D1929">
              <w:rPr>
                <w:b/>
                <w:bCs/>
                <w:color w:val="FF0000"/>
                <w:sz w:val="24"/>
                <w:szCs w:val="24"/>
              </w:rPr>
              <w:t>17.5</w:t>
            </w:r>
          </w:p>
        </w:tc>
      </w:tr>
      <w:tr w:rsidR="002C7D57" w:rsidRPr="008D1929" w:rsidTr="006D46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929" w:rsidRPr="008D1929" w:rsidRDefault="002C7D57" w:rsidP="002C7D57">
            <w:pPr>
              <w:spacing w:line="360" w:lineRule="auto"/>
              <w:jc w:val="both"/>
              <w:rPr>
                <w:sz w:val="24"/>
                <w:szCs w:val="24"/>
              </w:rPr>
            </w:pPr>
            <w:r w:rsidRPr="008D1929">
              <w:rPr>
                <w:b/>
                <w:bCs/>
                <w:color w:val="FF0000"/>
                <w:sz w:val="24"/>
                <w:szCs w:val="24"/>
              </w:rPr>
              <w:t>Neutral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929" w:rsidRPr="008D1929" w:rsidRDefault="002C7D57" w:rsidP="002C7D57">
            <w:pPr>
              <w:spacing w:line="360" w:lineRule="auto"/>
              <w:jc w:val="both"/>
              <w:rPr>
                <w:sz w:val="24"/>
                <w:szCs w:val="24"/>
              </w:rPr>
            </w:pPr>
            <w:r w:rsidRPr="008D1929">
              <w:rPr>
                <w:b/>
                <w:bCs/>
                <w:color w:val="FF0000"/>
                <w:sz w:val="24"/>
                <w:szCs w:val="24"/>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929" w:rsidRPr="008D1929" w:rsidRDefault="002C7D57" w:rsidP="002C7D57">
            <w:pPr>
              <w:spacing w:line="360" w:lineRule="auto"/>
              <w:jc w:val="both"/>
              <w:rPr>
                <w:sz w:val="24"/>
                <w:szCs w:val="24"/>
              </w:rPr>
            </w:pPr>
            <w:r w:rsidRPr="008D1929">
              <w:rPr>
                <w:b/>
                <w:bCs/>
                <w:color w:val="FF0000"/>
                <w:sz w:val="24"/>
                <w:szCs w:val="24"/>
              </w:rPr>
              <w:t>15</w:t>
            </w:r>
          </w:p>
        </w:tc>
      </w:tr>
      <w:tr w:rsidR="002C7D57" w:rsidRPr="008D1929" w:rsidTr="006D46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929" w:rsidRPr="008D1929" w:rsidRDefault="002C7D57" w:rsidP="002C7D57">
            <w:pPr>
              <w:spacing w:line="360" w:lineRule="auto"/>
              <w:jc w:val="both"/>
              <w:rPr>
                <w:sz w:val="24"/>
                <w:szCs w:val="24"/>
              </w:rPr>
            </w:pPr>
            <w:r w:rsidRPr="008D1929">
              <w:rPr>
                <w:b/>
                <w:bCs/>
                <w:color w:val="FF0000"/>
                <w:sz w:val="24"/>
                <w:szCs w:val="24"/>
              </w:rPr>
              <w:lastRenderedPageBreak/>
              <w:t>Total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929" w:rsidRPr="008D1929" w:rsidRDefault="002C7D57" w:rsidP="002C7D57">
            <w:pPr>
              <w:spacing w:line="360" w:lineRule="auto"/>
              <w:jc w:val="both"/>
              <w:rPr>
                <w:sz w:val="24"/>
                <w:szCs w:val="24"/>
              </w:rPr>
            </w:pPr>
            <w:r w:rsidRPr="008D1929">
              <w:rPr>
                <w:b/>
                <w:bCs/>
                <w:color w:val="FF0000"/>
                <w:sz w:val="24"/>
                <w:szCs w:val="24"/>
              </w:rPr>
              <w:t>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929" w:rsidRPr="008D1929" w:rsidRDefault="002C7D57" w:rsidP="002C7D57">
            <w:pPr>
              <w:spacing w:line="360" w:lineRule="auto"/>
              <w:jc w:val="both"/>
              <w:rPr>
                <w:sz w:val="24"/>
                <w:szCs w:val="24"/>
              </w:rPr>
            </w:pPr>
            <w:r w:rsidRPr="008D1929">
              <w:rPr>
                <w:b/>
                <w:bCs/>
                <w:color w:val="FF0000"/>
                <w:sz w:val="24"/>
                <w:szCs w:val="24"/>
              </w:rPr>
              <w:t>100</w:t>
            </w:r>
          </w:p>
        </w:tc>
      </w:tr>
    </w:tbl>
    <w:p w:rsidR="002C7D57" w:rsidRPr="008D1929" w:rsidRDefault="002C7D57" w:rsidP="002C7D57">
      <w:pPr>
        <w:spacing w:line="360" w:lineRule="auto"/>
        <w:jc w:val="both"/>
        <w:rPr>
          <w:sz w:val="24"/>
          <w:szCs w:val="24"/>
        </w:rPr>
      </w:pPr>
    </w:p>
    <w:p w:rsidR="002C7D57" w:rsidRPr="008D1929" w:rsidRDefault="002C7D57" w:rsidP="002C7D57">
      <w:pPr>
        <w:pStyle w:val="Heading5"/>
      </w:pPr>
      <w:bookmarkStart w:id="115" w:name="_Toc132885928"/>
      <w:r w:rsidRPr="008D1929">
        <w:t>Table 4.11: Publicity gain for business in the target market</w:t>
      </w:r>
      <w:bookmarkEnd w:id="115"/>
    </w:p>
    <w:p w:rsidR="002C7D57" w:rsidRPr="008D1929" w:rsidRDefault="002C7D57" w:rsidP="002C7D57">
      <w:pPr>
        <w:spacing w:line="360" w:lineRule="auto"/>
        <w:jc w:val="center"/>
        <w:rPr>
          <w:sz w:val="24"/>
          <w:szCs w:val="24"/>
        </w:rPr>
      </w:pPr>
      <w:r w:rsidRPr="008D1929">
        <w:rPr>
          <w:b/>
          <w:bCs/>
          <w:color w:val="FF0000"/>
          <w:sz w:val="24"/>
          <w:szCs w:val="24"/>
        </w:rPr>
        <w:t>(Source: Created by author)</w:t>
      </w:r>
    </w:p>
    <w:p w:rsidR="002C7D57" w:rsidRPr="008D1929" w:rsidRDefault="002C7D57" w:rsidP="002C7D57">
      <w:pPr>
        <w:spacing w:line="360" w:lineRule="auto"/>
        <w:jc w:val="both"/>
        <w:rPr>
          <w:sz w:val="24"/>
          <w:szCs w:val="24"/>
        </w:rPr>
      </w:pPr>
      <w:r w:rsidRPr="002C7D57">
        <w:rPr>
          <w:noProof/>
          <w:sz w:val="24"/>
          <w:szCs w:val="24"/>
        </w:rPr>
        <w:drawing>
          <wp:inline distT="0" distB="0" distL="0" distR="0">
            <wp:extent cx="5238750" cy="3124200"/>
            <wp:effectExtent l="19050" t="0" r="0" b="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srcRect/>
                    <a:stretch>
                      <a:fillRect/>
                    </a:stretch>
                  </pic:blipFill>
                  <pic:spPr bwMode="auto">
                    <a:xfrm>
                      <a:off x="0" y="0"/>
                      <a:ext cx="5238750" cy="3124200"/>
                    </a:xfrm>
                    <a:prstGeom prst="rect">
                      <a:avLst/>
                    </a:prstGeom>
                    <a:noFill/>
                    <a:ln w="9525">
                      <a:noFill/>
                      <a:miter lim="800000"/>
                      <a:headEnd/>
                      <a:tailEnd/>
                    </a:ln>
                  </pic:spPr>
                </pic:pic>
              </a:graphicData>
            </a:graphic>
          </wp:inline>
        </w:drawing>
      </w:r>
    </w:p>
    <w:p w:rsidR="002C7D57" w:rsidRPr="008D1929" w:rsidRDefault="002C7D57" w:rsidP="006E6E23">
      <w:pPr>
        <w:pStyle w:val="Heading4"/>
      </w:pPr>
      <w:bookmarkStart w:id="116" w:name="_Toc132885917"/>
      <w:r w:rsidRPr="008D1929">
        <w:t>Figure 4.11: Publicity gain for business in the target market</w:t>
      </w:r>
      <w:bookmarkEnd w:id="116"/>
    </w:p>
    <w:p w:rsidR="002C7D57" w:rsidRPr="008D1929" w:rsidRDefault="002C7D57" w:rsidP="002C7D57">
      <w:pPr>
        <w:spacing w:line="360" w:lineRule="auto"/>
        <w:jc w:val="center"/>
        <w:rPr>
          <w:sz w:val="24"/>
          <w:szCs w:val="24"/>
        </w:rPr>
      </w:pPr>
      <w:r w:rsidRPr="008D1929">
        <w:rPr>
          <w:b/>
          <w:bCs/>
          <w:color w:val="FF0000"/>
          <w:sz w:val="24"/>
          <w:szCs w:val="24"/>
        </w:rPr>
        <w:t>(Source: Created by author)</w:t>
      </w:r>
    </w:p>
    <w:p w:rsidR="002C7D57" w:rsidRPr="008D1929" w:rsidRDefault="002C7D57" w:rsidP="002C7D57">
      <w:pPr>
        <w:spacing w:line="360" w:lineRule="auto"/>
        <w:jc w:val="both"/>
        <w:rPr>
          <w:sz w:val="24"/>
          <w:szCs w:val="24"/>
        </w:rPr>
      </w:pPr>
      <w:r w:rsidRPr="008D1929">
        <w:rPr>
          <w:b/>
          <w:bCs/>
          <w:color w:val="FF0000"/>
          <w:sz w:val="24"/>
          <w:szCs w:val="24"/>
        </w:rPr>
        <w:t xml:space="preserve">Comment: </w:t>
      </w:r>
      <w:r w:rsidRPr="008D1929">
        <w:rPr>
          <w:color w:val="FF0000"/>
          <w:sz w:val="24"/>
          <w:szCs w:val="24"/>
        </w:rPr>
        <w:t>Based on the above graph, it can be evaluated that 67.5% of participants believed that the business will gain publicity in this target business. On a contradictory note, 17..5% of participants disagreed with the fact that gaining publicity in business is a difficult factor in this modern era. However, 30 participants were neutral regarding this discussion. Hence, it can be said that publicity is an important factor for business in this target market. </w:t>
      </w:r>
    </w:p>
    <w:tbl>
      <w:tblPr>
        <w:tblW w:w="9360" w:type="dxa"/>
        <w:tblCellMar>
          <w:top w:w="15" w:type="dxa"/>
          <w:left w:w="15" w:type="dxa"/>
          <w:bottom w:w="15" w:type="dxa"/>
          <w:right w:w="15" w:type="dxa"/>
        </w:tblCellMar>
        <w:tblLook w:val="04A0"/>
      </w:tblPr>
      <w:tblGrid>
        <w:gridCol w:w="5259"/>
        <w:gridCol w:w="2189"/>
        <w:gridCol w:w="1912"/>
      </w:tblGrid>
      <w:tr w:rsidR="002C7D57" w:rsidRPr="008D1929" w:rsidTr="006D4677">
        <w:trPr>
          <w:trHeight w:val="44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D57" w:rsidRPr="008D1929" w:rsidRDefault="002C7D57" w:rsidP="002C7D57">
            <w:pPr>
              <w:spacing w:line="360" w:lineRule="auto"/>
              <w:jc w:val="both"/>
              <w:rPr>
                <w:b/>
                <w:bCs/>
                <w:sz w:val="24"/>
                <w:szCs w:val="24"/>
              </w:rPr>
            </w:pPr>
            <w:r w:rsidRPr="008D1929">
              <w:rPr>
                <w:b/>
                <w:bCs/>
                <w:color w:val="FF0000"/>
                <w:sz w:val="24"/>
                <w:szCs w:val="24"/>
              </w:rPr>
              <w:lastRenderedPageBreak/>
              <w:t>Question 12: What are the procedures by which you will retain your existing consumers?</w:t>
            </w:r>
          </w:p>
          <w:p w:rsidR="002C7D57" w:rsidRPr="008D1929" w:rsidRDefault="002C7D57" w:rsidP="002C7D57">
            <w:pPr>
              <w:spacing w:line="360" w:lineRule="auto"/>
              <w:jc w:val="both"/>
              <w:rPr>
                <w:b/>
                <w:bCs/>
                <w:sz w:val="24"/>
                <w:szCs w:val="24"/>
              </w:rPr>
            </w:pPr>
          </w:p>
        </w:tc>
      </w:tr>
      <w:tr w:rsidR="002C7D57" w:rsidRPr="008D1929" w:rsidTr="006D4677">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929" w:rsidRPr="008D1929" w:rsidRDefault="002C7D57" w:rsidP="002C7D57">
            <w:pPr>
              <w:spacing w:line="360" w:lineRule="auto"/>
              <w:jc w:val="both"/>
              <w:rPr>
                <w:b/>
                <w:bCs/>
                <w:sz w:val="24"/>
                <w:szCs w:val="24"/>
              </w:rPr>
            </w:pPr>
            <w:r w:rsidRPr="008D1929">
              <w:rPr>
                <w:b/>
                <w:bCs/>
                <w:color w:val="FF0000"/>
                <w:sz w:val="24"/>
                <w:szCs w:val="24"/>
              </w:rPr>
              <w:t>Responses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929" w:rsidRPr="008D1929" w:rsidRDefault="002C7D57" w:rsidP="002C7D57">
            <w:pPr>
              <w:spacing w:line="360" w:lineRule="auto"/>
              <w:jc w:val="both"/>
              <w:rPr>
                <w:b/>
                <w:bCs/>
                <w:sz w:val="24"/>
                <w:szCs w:val="24"/>
              </w:rPr>
            </w:pPr>
            <w:r w:rsidRPr="008D1929">
              <w:rPr>
                <w:b/>
                <w:bCs/>
                <w:color w:val="FF0000"/>
                <w:sz w:val="24"/>
                <w:szCs w:val="24"/>
              </w:rPr>
              <w:t>Respondents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929" w:rsidRPr="008D1929" w:rsidRDefault="002C7D57" w:rsidP="002C7D57">
            <w:pPr>
              <w:spacing w:line="360" w:lineRule="auto"/>
              <w:jc w:val="both"/>
              <w:rPr>
                <w:b/>
                <w:bCs/>
                <w:sz w:val="24"/>
                <w:szCs w:val="24"/>
              </w:rPr>
            </w:pPr>
            <w:r w:rsidRPr="008D1929">
              <w:rPr>
                <w:b/>
                <w:bCs/>
                <w:color w:val="FF0000"/>
                <w:sz w:val="24"/>
                <w:szCs w:val="24"/>
              </w:rPr>
              <w:t>Percentage </w:t>
            </w:r>
          </w:p>
        </w:tc>
      </w:tr>
      <w:tr w:rsidR="002C7D57" w:rsidRPr="008D1929" w:rsidTr="006D46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929" w:rsidRPr="008D1929" w:rsidRDefault="002C7D57" w:rsidP="002C7D57">
            <w:pPr>
              <w:spacing w:line="360" w:lineRule="auto"/>
              <w:jc w:val="both"/>
              <w:rPr>
                <w:sz w:val="24"/>
                <w:szCs w:val="24"/>
              </w:rPr>
            </w:pPr>
            <w:r w:rsidRPr="008D1929">
              <w:rPr>
                <w:b/>
                <w:bCs/>
                <w:color w:val="FF0000"/>
                <w:sz w:val="24"/>
                <w:szCs w:val="24"/>
              </w:rPr>
              <w:t>Manufacturing unique products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929" w:rsidRPr="008D1929" w:rsidRDefault="002C7D57" w:rsidP="002C7D57">
            <w:pPr>
              <w:spacing w:line="360" w:lineRule="auto"/>
              <w:jc w:val="both"/>
              <w:rPr>
                <w:sz w:val="24"/>
                <w:szCs w:val="24"/>
              </w:rPr>
            </w:pPr>
            <w:r w:rsidRPr="008D1929">
              <w:rPr>
                <w:b/>
                <w:bCs/>
                <w:color w:val="FF0000"/>
                <w:sz w:val="24"/>
                <w:szCs w:val="24"/>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929" w:rsidRPr="008D1929" w:rsidRDefault="002C7D57" w:rsidP="002C7D57">
            <w:pPr>
              <w:spacing w:line="360" w:lineRule="auto"/>
              <w:jc w:val="both"/>
              <w:rPr>
                <w:sz w:val="24"/>
                <w:szCs w:val="24"/>
              </w:rPr>
            </w:pPr>
            <w:r w:rsidRPr="008D1929">
              <w:rPr>
                <w:b/>
                <w:bCs/>
                <w:color w:val="FF0000"/>
                <w:sz w:val="24"/>
                <w:szCs w:val="24"/>
              </w:rPr>
              <w:t>17.5</w:t>
            </w:r>
          </w:p>
        </w:tc>
      </w:tr>
      <w:tr w:rsidR="002C7D57" w:rsidRPr="008D1929" w:rsidTr="006D46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929" w:rsidRPr="008D1929" w:rsidRDefault="002C7D57" w:rsidP="002C7D57">
            <w:pPr>
              <w:spacing w:line="360" w:lineRule="auto"/>
              <w:jc w:val="both"/>
              <w:rPr>
                <w:sz w:val="24"/>
                <w:szCs w:val="24"/>
              </w:rPr>
            </w:pPr>
            <w:r w:rsidRPr="008D1929">
              <w:rPr>
                <w:b/>
                <w:bCs/>
                <w:color w:val="FF0000"/>
                <w:sz w:val="24"/>
                <w:szCs w:val="24"/>
              </w:rPr>
              <w:t>Offer Discounts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929" w:rsidRPr="008D1929" w:rsidRDefault="002C7D57" w:rsidP="002C7D57">
            <w:pPr>
              <w:spacing w:line="360" w:lineRule="auto"/>
              <w:jc w:val="both"/>
              <w:rPr>
                <w:sz w:val="24"/>
                <w:szCs w:val="24"/>
              </w:rPr>
            </w:pPr>
            <w:r w:rsidRPr="008D1929">
              <w:rPr>
                <w:b/>
                <w:bCs/>
                <w:color w:val="FF0000"/>
                <w:sz w:val="24"/>
                <w:szCs w:val="24"/>
              </w:rPr>
              <w:t>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929" w:rsidRPr="008D1929" w:rsidRDefault="002C7D57" w:rsidP="002C7D57">
            <w:pPr>
              <w:spacing w:line="360" w:lineRule="auto"/>
              <w:jc w:val="both"/>
              <w:rPr>
                <w:sz w:val="24"/>
                <w:szCs w:val="24"/>
              </w:rPr>
            </w:pPr>
            <w:r w:rsidRPr="008D1929">
              <w:rPr>
                <w:b/>
                <w:bCs/>
                <w:color w:val="FF0000"/>
                <w:sz w:val="24"/>
                <w:szCs w:val="24"/>
              </w:rPr>
              <w:t>47.5</w:t>
            </w:r>
          </w:p>
        </w:tc>
      </w:tr>
      <w:tr w:rsidR="002C7D57" w:rsidRPr="008D1929" w:rsidTr="006D46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929" w:rsidRPr="008D1929" w:rsidRDefault="002C7D57" w:rsidP="002C7D57">
            <w:pPr>
              <w:spacing w:line="360" w:lineRule="auto"/>
              <w:jc w:val="both"/>
              <w:rPr>
                <w:sz w:val="24"/>
                <w:szCs w:val="24"/>
              </w:rPr>
            </w:pPr>
            <w:r w:rsidRPr="008D1929">
              <w:rPr>
                <w:b/>
                <w:bCs/>
                <w:color w:val="FF0000"/>
                <w:sz w:val="24"/>
                <w:szCs w:val="24"/>
              </w:rPr>
              <w:t>Lower the selling prices of the products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929" w:rsidRPr="008D1929" w:rsidRDefault="002C7D57" w:rsidP="002C7D57">
            <w:pPr>
              <w:spacing w:line="360" w:lineRule="auto"/>
              <w:jc w:val="both"/>
              <w:rPr>
                <w:sz w:val="24"/>
                <w:szCs w:val="24"/>
              </w:rPr>
            </w:pPr>
            <w:r w:rsidRPr="008D1929">
              <w:rPr>
                <w:b/>
                <w:bCs/>
                <w:color w:val="FF0000"/>
                <w:sz w:val="24"/>
                <w:szCs w:val="24"/>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929" w:rsidRPr="008D1929" w:rsidRDefault="002C7D57" w:rsidP="002C7D57">
            <w:pPr>
              <w:spacing w:line="360" w:lineRule="auto"/>
              <w:jc w:val="both"/>
              <w:rPr>
                <w:sz w:val="24"/>
                <w:szCs w:val="24"/>
              </w:rPr>
            </w:pPr>
            <w:r w:rsidRPr="008D1929">
              <w:rPr>
                <w:b/>
                <w:bCs/>
                <w:color w:val="FF0000"/>
                <w:sz w:val="24"/>
                <w:szCs w:val="24"/>
              </w:rPr>
              <w:t>20</w:t>
            </w:r>
          </w:p>
        </w:tc>
      </w:tr>
      <w:tr w:rsidR="002C7D57" w:rsidRPr="008D1929" w:rsidTr="006D46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929" w:rsidRPr="008D1929" w:rsidRDefault="002C7D57" w:rsidP="002C7D57">
            <w:pPr>
              <w:spacing w:line="360" w:lineRule="auto"/>
              <w:jc w:val="both"/>
              <w:rPr>
                <w:sz w:val="24"/>
                <w:szCs w:val="24"/>
              </w:rPr>
            </w:pPr>
            <w:r w:rsidRPr="008D1929">
              <w:rPr>
                <w:b/>
                <w:bCs/>
                <w:color w:val="FF0000"/>
                <w:sz w:val="24"/>
                <w:szCs w:val="24"/>
              </w:rPr>
              <w:t>I don’t know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929" w:rsidRPr="008D1929" w:rsidRDefault="002C7D57" w:rsidP="002C7D57">
            <w:pPr>
              <w:spacing w:line="360" w:lineRule="auto"/>
              <w:jc w:val="both"/>
              <w:rPr>
                <w:sz w:val="24"/>
                <w:szCs w:val="24"/>
              </w:rPr>
            </w:pPr>
            <w:r w:rsidRPr="008D1929">
              <w:rPr>
                <w:b/>
                <w:bCs/>
                <w:color w:val="FF0000"/>
                <w:sz w:val="24"/>
                <w:szCs w:val="24"/>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929" w:rsidRPr="008D1929" w:rsidRDefault="002C7D57" w:rsidP="002C7D57">
            <w:pPr>
              <w:spacing w:line="360" w:lineRule="auto"/>
              <w:jc w:val="both"/>
              <w:rPr>
                <w:sz w:val="24"/>
                <w:szCs w:val="24"/>
              </w:rPr>
            </w:pPr>
            <w:r w:rsidRPr="008D1929">
              <w:rPr>
                <w:b/>
                <w:bCs/>
                <w:color w:val="FF0000"/>
                <w:sz w:val="24"/>
                <w:szCs w:val="24"/>
              </w:rPr>
              <w:t>15</w:t>
            </w:r>
          </w:p>
        </w:tc>
      </w:tr>
      <w:tr w:rsidR="002C7D57" w:rsidRPr="008D1929" w:rsidTr="006D46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929" w:rsidRPr="008D1929" w:rsidRDefault="002C7D57" w:rsidP="002C7D57">
            <w:pPr>
              <w:spacing w:line="360" w:lineRule="auto"/>
              <w:jc w:val="both"/>
              <w:rPr>
                <w:sz w:val="24"/>
                <w:szCs w:val="24"/>
              </w:rPr>
            </w:pPr>
            <w:r w:rsidRPr="008D1929">
              <w:rPr>
                <w:b/>
                <w:bCs/>
                <w:color w:val="FF0000"/>
                <w:sz w:val="24"/>
                <w:szCs w:val="24"/>
              </w:rPr>
              <w:t>Total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929" w:rsidRPr="008D1929" w:rsidRDefault="002C7D57" w:rsidP="002C7D57">
            <w:pPr>
              <w:spacing w:line="360" w:lineRule="auto"/>
              <w:jc w:val="both"/>
              <w:rPr>
                <w:sz w:val="24"/>
                <w:szCs w:val="24"/>
              </w:rPr>
            </w:pPr>
            <w:r w:rsidRPr="008D1929">
              <w:rPr>
                <w:b/>
                <w:bCs/>
                <w:color w:val="FF0000"/>
                <w:sz w:val="24"/>
                <w:szCs w:val="24"/>
              </w:rPr>
              <w:t>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929" w:rsidRPr="008D1929" w:rsidRDefault="002C7D57" w:rsidP="002C7D57">
            <w:pPr>
              <w:spacing w:line="360" w:lineRule="auto"/>
              <w:jc w:val="both"/>
              <w:rPr>
                <w:sz w:val="24"/>
                <w:szCs w:val="24"/>
              </w:rPr>
            </w:pPr>
            <w:r w:rsidRPr="008D1929">
              <w:rPr>
                <w:b/>
                <w:bCs/>
                <w:color w:val="FF0000"/>
                <w:sz w:val="24"/>
                <w:szCs w:val="24"/>
              </w:rPr>
              <w:t>100</w:t>
            </w:r>
          </w:p>
        </w:tc>
      </w:tr>
    </w:tbl>
    <w:p w:rsidR="002C7D57" w:rsidRPr="008D1929" w:rsidRDefault="002C7D57" w:rsidP="002C7D57">
      <w:pPr>
        <w:pStyle w:val="Heading5"/>
      </w:pPr>
      <w:bookmarkStart w:id="117" w:name="_Toc132885929"/>
      <w:r w:rsidRPr="008D1929">
        <w:t>Table 4.12: Procedures for retaining existing customers</w:t>
      </w:r>
      <w:bookmarkEnd w:id="117"/>
    </w:p>
    <w:p w:rsidR="002C7D57" w:rsidRPr="008D1929" w:rsidRDefault="002C7D57" w:rsidP="002C7D57">
      <w:pPr>
        <w:spacing w:line="360" w:lineRule="auto"/>
        <w:jc w:val="center"/>
        <w:rPr>
          <w:sz w:val="24"/>
          <w:szCs w:val="24"/>
        </w:rPr>
      </w:pPr>
      <w:r w:rsidRPr="008D1929">
        <w:rPr>
          <w:b/>
          <w:bCs/>
          <w:color w:val="FF0000"/>
          <w:sz w:val="24"/>
          <w:szCs w:val="24"/>
        </w:rPr>
        <w:t>(Source: Created by author)</w:t>
      </w:r>
    </w:p>
    <w:p w:rsidR="002C7D57" w:rsidRPr="008D1929" w:rsidRDefault="002C7D57" w:rsidP="002C7D57">
      <w:pPr>
        <w:spacing w:line="360" w:lineRule="auto"/>
        <w:jc w:val="both"/>
        <w:rPr>
          <w:sz w:val="24"/>
          <w:szCs w:val="24"/>
        </w:rPr>
      </w:pPr>
      <w:r w:rsidRPr="002C7D57">
        <w:rPr>
          <w:noProof/>
          <w:sz w:val="24"/>
          <w:szCs w:val="24"/>
        </w:rPr>
        <w:drawing>
          <wp:inline distT="0" distB="0" distL="0" distR="0">
            <wp:extent cx="4972050" cy="2924175"/>
            <wp:effectExtent l="19050" t="0" r="0" b="0"/>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srcRect/>
                    <a:stretch>
                      <a:fillRect/>
                    </a:stretch>
                  </pic:blipFill>
                  <pic:spPr bwMode="auto">
                    <a:xfrm>
                      <a:off x="0" y="0"/>
                      <a:ext cx="4972050" cy="2924175"/>
                    </a:xfrm>
                    <a:prstGeom prst="rect">
                      <a:avLst/>
                    </a:prstGeom>
                    <a:noFill/>
                    <a:ln w="9525">
                      <a:noFill/>
                      <a:miter lim="800000"/>
                      <a:headEnd/>
                      <a:tailEnd/>
                    </a:ln>
                  </pic:spPr>
                </pic:pic>
              </a:graphicData>
            </a:graphic>
          </wp:inline>
        </w:drawing>
      </w:r>
    </w:p>
    <w:p w:rsidR="002C7D57" w:rsidRPr="008D1929" w:rsidRDefault="002C7D57" w:rsidP="006E6E23">
      <w:pPr>
        <w:pStyle w:val="Heading4"/>
      </w:pPr>
      <w:bookmarkStart w:id="118" w:name="_Toc132885918"/>
      <w:r w:rsidRPr="008D1929">
        <w:t>Figure 4.12: Procedures for retaining existing customers</w:t>
      </w:r>
      <w:bookmarkEnd w:id="118"/>
    </w:p>
    <w:p w:rsidR="002C7D57" w:rsidRPr="008D1929" w:rsidRDefault="002C7D57" w:rsidP="002C7D57">
      <w:pPr>
        <w:spacing w:line="360" w:lineRule="auto"/>
        <w:jc w:val="center"/>
        <w:rPr>
          <w:sz w:val="24"/>
          <w:szCs w:val="24"/>
        </w:rPr>
      </w:pPr>
      <w:r w:rsidRPr="008D1929">
        <w:rPr>
          <w:b/>
          <w:bCs/>
          <w:color w:val="FF0000"/>
          <w:sz w:val="24"/>
          <w:szCs w:val="24"/>
        </w:rPr>
        <w:t>(Source: Created by author)</w:t>
      </w:r>
    </w:p>
    <w:p w:rsidR="00757B74" w:rsidRPr="002C7D57" w:rsidRDefault="002C7D57" w:rsidP="002C7D57">
      <w:pPr>
        <w:spacing w:line="360" w:lineRule="auto"/>
        <w:jc w:val="both"/>
        <w:rPr>
          <w:sz w:val="24"/>
          <w:szCs w:val="24"/>
        </w:rPr>
      </w:pPr>
      <w:r w:rsidRPr="008D1929">
        <w:rPr>
          <w:b/>
          <w:bCs/>
          <w:color w:val="FF0000"/>
          <w:sz w:val="24"/>
          <w:szCs w:val="24"/>
        </w:rPr>
        <w:t xml:space="preserve">Comment: </w:t>
      </w:r>
      <w:r w:rsidRPr="008D1929">
        <w:rPr>
          <w:color w:val="FF0000"/>
          <w:sz w:val="24"/>
          <w:szCs w:val="24"/>
        </w:rPr>
        <w:t xml:space="preserve">According to the above chart, it can be said that 95%  of participants agreed on the fact that providing offers and discounts can help in retaining existing customers in business. On the other hand, 35 participants believed that manufacturing unique products can help the business retain existing customers positively. Moreover, 20% of participants agreed that the reduction in product prices </w:t>
      </w:r>
      <w:r w:rsidRPr="008D1929">
        <w:rPr>
          <w:color w:val="FF0000"/>
          <w:sz w:val="24"/>
          <w:szCs w:val="24"/>
        </w:rPr>
        <w:lastRenderedPageBreak/>
        <w:t>can attract existing customers towards the business. However, 15% of participants said that they are unaware of the discussion. Therefore, companies can provide offers and discounts to retain customers towards the business. </w:t>
      </w:r>
      <w:r w:rsidR="00757B74" w:rsidRPr="002C7D57">
        <w:rPr>
          <w:rFonts w:eastAsia="Times New Roman"/>
          <w:sz w:val="24"/>
          <w:szCs w:val="24"/>
        </w:rPr>
        <w:br/>
      </w:r>
      <w:r w:rsidR="00757B74" w:rsidRPr="002C7D57">
        <w:rPr>
          <w:rFonts w:eastAsia="Times New Roman"/>
          <w:sz w:val="24"/>
          <w:szCs w:val="24"/>
        </w:rPr>
        <w:br/>
      </w:r>
    </w:p>
    <w:tbl>
      <w:tblPr>
        <w:tblW w:w="9026" w:type="dxa"/>
        <w:tblCellMar>
          <w:top w:w="15" w:type="dxa"/>
          <w:left w:w="15" w:type="dxa"/>
          <w:bottom w:w="15" w:type="dxa"/>
          <w:right w:w="15" w:type="dxa"/>
        </w:tblCellMar>
        <w:tblLook w:val="04A0"/>
      </w:tblPr>
      <w:tblGrid>
        <w:gridCol w:w="4207"/>
        <w:gridCol w:w="2572"/>
        <w:gridCol w:w="2247"/>
      </w:tblGrid>
      <w:tr w:rsidR="00757B74" w:rsidRPr="002C7D57" w:rsidTr="00757B74">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Question 13: How are you planning to increase your brand visibility?</w:t>
            </w:r>
          </w:p>
        </w:tc>
      </w:tr>
      <w:tr w:rsidR="00757B74" w:rsidRPr="002C7D57" w:rsidTr="00757B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Responses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Respondents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Percentage </w:t>
            </w:r>
          </w:p>
        </w:tc>
      </w:tr>
      <w:tr w:rsidR="00757B74" w:rsidRPr="002C7D57" w:rsidTr="00757B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Using offline channels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25</w:t>
            </w:r>
          </w:p>
        </w:tc>
      </w:tr>
      <w:tr w:rsidR="00757B74" w:rsidRPr="002C7D57" w:rsidTr="00757B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Promotional campaigns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30</w:t>
            </w:r>
          </w:p>
        </w:tc>
      </w:tr>
      <w:tr w:rsidR="00757B74" w:rsidRPr="002C7D57" w:rsidTr="00757B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Online advertisements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25</w:t>
            </w:r>
          </w:p>
        </w:tc>
      </w:tr>
      <w:tr w:rsidR="00757B74" w:rsidRPr="002C7D57" w:rsidTr="00757B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I don't know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20</w:t>
            </w:r>
          </w:p>
        </w:tc>
      </w:tr>
      <w:tr w:rsidR="00757B74" w:rsidRPr="002C7D57" w:rsidTr="00757B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Total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100</w:t>
            </w:r>
          </w:p>
        </w:tc>
      </w:tr>
    </w:tbl>
    <w:p w:rsidR="00757B74" w:rsidRPr="002C7D57" w:rsidRDefault="00757B74" w:rsidP="002C7D57">
      <w:pPr>
        <w:pStyle w:val="Heading5"/>
      </w:pPr>
      <w:bookmarkStart w:id="119" w:name="_Toc132885930"/>
      <w:r w:rsidRPr="002C7D57">
        <w:t>Table 4.13: Planning to increase your brand visibility</w:t>
      </w:r>
      <w:bookmarkEnd w:id="119"/>
    </w:p>
    <w:p w:rsidR="00757B74" w:rsidRPr="002C7D57" w:rsidRDefault="00757B74" w:rsidP="00757B74">
      <w:pPr>
        <w:spacing w:line="360" w:lineRule="auto"/>
        <w:jc w:val="center"/>
        <w:rPr>
          <w:rFonts w:eastAsia="Times New Roman"/>
          <w:sz w:val="24"/>
          <w:szCs w:val="24"/>
        </w:rPr>
      </w:pPr>
      <w:r w:rsidRPr="002C7D57">
        <w:rPr>
          <w:rFonts w:eastAsia="Times New Roman"/>
          <w:color w:val="FF0000"/>
          <w:sz w:val="24"/>
          <w:szCs w:val="24"/>
        </w:rPr>
        <w:t>(Source: Created by Author)</w:t>
      </w:r>
    </w:p>
    <w:p w:rsidR="00757B74" w:rsidRPr="002C7D57" w:rsidRDefault="00757B74" w:rsidP="00757B74">
      <w:pPr>
        <w:spacing w:after="240" w:line="360" w:lineRule="auto"/>
        <w:rPr>
          <w:rFonts w:eastAsia="Times New Roman"/>
          <w:sz w:val="24"/>
          <w:szCs w:val="24"/>
        </w:rPr>
      </w:pPr>
      <w:r w:rsidRPr="002C7D57">
        <w:rPr>
          <w:rFonts w:eastAsia="Times New Roman"/>
          <w:noProof/>
          <w:sz w:val="24"/>
          <w:szCs w:val="24"/>
        </w:rPr>
        <w:drawing>
          <wp:inline distT="0" distB="0" distL="0" distR="0">
            <wp:extent cx="5495925" cy="30289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srcRect/>
                    <a:stretch>
                      <a:fillRect/>
                    </a:stretch>
                  </pic:blipFill>
                  <pic:spPr bwMode="auto">
                    <a:xfrm>
                      <a:off x="0" y="0"/>
                      <a:ext cx="5495925" cy="3028950"/>
                    </a:xfrm>
                    <a:prstGeom prst="rect">
                      <a:avLst/>
                    </a:prstGeom>
                    <a:noFill/>
                    <a:ln w="9525">
                      <a:noFill/>
                      <a:miter lim="800000"/>
                      <a:headEnd/>
                      <a:tailEnd/>
                    </a:ln>
                  </pic:spPr>
                </pic:pic>
              </a:graphicData>
            </a:graphic>
          </wp:inline>
        </w:drawing>
      </w:r>
    </w:p>
    <w:p w:rsidR="00757B74" w:rsidRPr="002C7D57" w:rsidRDefault="00757B74" w:rsidP="00757B74">
      <w:pPr>
        <w:spacing w:line="360" w:lineRule="auto"/>
        <w:jc w:val="both"/>
        <w:rPr>
          <w:rFonts w:eastAsia="Times New Roman"/>
          <w:sz w:val="24"/>
          <w:szCs w:val="24"/>
        </w:rPr>
      </w:pPr>
    </w:p>
    <w:p w:rsidR="00757B74" w:rsidRPr="002C7D57" w:rsidRDefault="00757B74" w:rsidP="006E6E23">
      <w:pPr>
        <w:pStyle w:val="Heading4"/>
      </w:pPr>
      <w:bookmarkStart w:id="120" w:name="_Toc132885919"/>
      <w:r w:rsidRPr="002C7D57">
        <w:t>Figure 4.13: Planning to increase your brand visibility</w:t>
      </w:r>
      <w:bookmarkEnd w:id="120"/>
    </w:p>
    <w:p w:rsidR="00757B74" w:rsidRPr="002C7D57" w:rsidRDefault="00757B74" w:rsidP="00757B74">
      <w:pPr>
        <w:spacing w:line="360" w:lineRule="auto"/>
        <w:jc w:val="center"/>
        <w:rPr>
          <w:rFonts w:eastAsia="Times New Roman"/>
          <w:sz w:val="24"/>
          <w:szCs w:val="24"/>
        </w:rPr>
      </w:pPr>
      <w:r w:rsidRPr="002C7D57">
        <w:rPr>
          <w:rFonts w:eastAsia="Times New Roman"/>
          <w:color w:val="FF0000"/>
          <w:sz w:val="24"/>
          <w:szCs w:val="24"/>
        </w:rPr>
        <w:t>(Source: Created by Author)</w:t>
      </w:r>
    </w:p>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lastRenderedPageBreak/>
        <w:t>Comments </w:t>
      </w:r>
    </w:p>
    <w:p w:rsidR="00757B74" w:rsidRPr="002C7D57" w:rsidRDefault="00757B74" w:rsidP="00757B74">
      <w:pPr>
        <w:spacing w:line="360" w:lineRule="auto"/>
        <w:jc w:val="both"/>
        <w:rPr>
          <w:rFonts w:eastAsia="Times New Roman"/>
          <w:sz w:val="24"/>
          <w:szCs w:val="24"/>
        </w:rPr>
      </w:pPr>
      <w:r w:rsidRPr="002C7D57">
        <w:rPr>
          <w:rFonts w:eastAsia="Times New Roman"/>
          <w:color w:val="FF0000"/>
          <w:sz w:val="24"/>
          <w:szCs w:val="24"/>
        </w:rPr>
        <w:t>Based on the above graph, it can be stated that 25% of respondents agreed that offline channels are beneficial for developing brand visibility. On the other hand, 30% of respondents stated that a promotion campaign is more effective for the business to increase its brand visibility. Moreover, 25% of respondents stated that online advertising is good for developing brand visibility and 20% of respondents stayed neutral in this overall survey.  </w:t>
      </w:r>
    </w:p>
    <w:p w:rsidR="00757B74" w:rsidRPr="002C7D57" w:rsidRDefault="00757B74" w:rsidP="00757B74">
      <w:pPr>
        <w:spacing w:line="360" w:lineRule="auto"/>
        <w:rPr>
          <w:rFonts w:eastAsia="Times New Roman"/>
          <w:sz w:val="24"/>
          <w:szCs w:val="24"/>
        </w:rPr>
      </w:pPr>
    </w:p>
    <w:tbl>
      <w:tblPr>
        <w:tblW w:w="9026" w:type="dxa"/>
        <w:tblCellMar>
          <w:top w:w="15" w:type="dxa"/>
          <w:left w:w="15" w:type="dxa"/>
          <w:bottom w:w="15" w:type="dxa"/>
          <w:right w:w="15" w:type="dxa"/>
        </w:tblCellMar>
        <w:tblLook w:val="04A0"/>
      </w:tblPr>
      <w:tblGrid>
        <w:gridCol w:w="2854"/>
        <w:gridCol w:w="3295"/>
        <w:gridCol w:w="2877"/>
      </w:tblGrid>
      <w:tr w:rsidR="00757B74" w:rsidRPr="002C7D57" w:rsidTr="00757B74">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Question 14: Do you think you can deliver finished goods to the market?</w:t>
            </w:r>
          </w:p>
        </w:tc>
      </w:tr>
      <w:tr w:rsidR="00757B74" w:rsidRPr="002C7D57" w:rsidTr="00757B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Responses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Respondents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Percentage </w:t>
            </w:r>
          </w:p>
        </w:tc>
      </w:tr>
      <w:tr w:rsidR="00757B74" w:rsidRPr="002C7D57" w:rsidTr="00757B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Agree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60</w:t>
            </w:r>
          </w:p>
        </w:tc>
      </w:tr>
      <w:tr w:rsidR="00757B74" w:rsidRPr="002C7D57" w:rsidTr="00757B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Disagree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10</w:t>
            </w:r>
          </w:p>
        </w:tc>
      </w:tr>
      <w:tr w:rsidR="00757B74" w:rsidRPr="002C7D57" w:rsidTr="00757B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Neutral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30</w:t>
            </w:r>
          </w:p>
        </w:tc>
      </w:tr>
      <w:tr w:rsidR="00757B74" w:rsidRPr="002C7D57" w:rsidTr="00757B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Total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100</w:t>
            </w:r>
          </w:p>
        </w:tc>
      </w:tr>
    </w:tbl>
    <w:p w:rsidR="00757B74" w:rsidRPr="002C7D57" w:rsidRDefault="00757B74" w:rsidP="002C7D57">
      <w:pPr>
        <w:pStyle w:val="Heading5"/>
      </w:pPr>
      <w:bookmarkStart w:id="121" w:name="_Toc132885931"/>
      <w:r w:rsidRPr="002C7D57">
        <w:t>Table 4.14: Delivering finished goods to the market</w:t>
      </w:r>
      <w:bookmarkEnd w:id="121"/>
    </w:p>
    <w:p w:rsidR="00757B74" w:rsidRPr="002C7D57" w:rsidRDefault="00757B74" w:rsidP="00757B74">
      <w:pPr>
        <w:spacing w:line="360" w:lineRule="auto"/>
        <w:jc w:val="center"/>
        <w:rPr>
          <w:rFonts w:eastAsia="Times New Roman"/>
          <w:sz w:val="24"/>
          <w:szCs w:val="24"/>
        </w:rPr>
      </w:pPr>
      <w:r w:rsidRPr="002C7D57">
        <w:rPr>
          <w:rFonts w:eastAsia="Times New Roman"/>
          <w:color w:val="FF0000"/>
          <w:sz w:val="24"/>
          <w:szCs w:val="24"/>
        </w:rPr>
        <w:t>(Source: Created by Author)</w:t>
      </w:r>
    </w:p>
    <w:p w:rsidR="00757B74" w:rsidRPr="002C7D57" w:rsidRDefault="00757B74" w:rsidP="00757B74">
      <w:pPr>
        <w:spacing w:line="360" w:lineRule="auto"/>
        <w:jc w:val="both"/>
        <w:rPr>
          <w:rFonts w:eastAsia="Times New Roman"/>
          <w:sz w:val="24"/>
          <w:szCs w:val="24"/>
        </w:rPr>
      </w:pPr>
      <w:r w:rsidRPr="002C7D57">
        <w:rPr>
          <w:rFonts w:eastAsia="Times New Roman"/>
          <w:noProof/>
          <w:sz w:val="24"/>
          <w:szCs w:val="24"/>
        </w:rPr>
        <w:drawing>
          <wp:inline distT="0" distB="0" distL="0" distR="0">
            <wp:extent cx="5733415" cy="3446978"/>
            <wp:effectExtent l="1905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srcRect/>
                    <a:stretch>
                      <a:fillRect/>
                    </a:stretch>
                  </pic:blipFill>
                  <pic:spPr bwMode="auto">
                    <a:xfrm>
                      <a:off x="0" y="0"/>
                      <a:ext cx="5733415" cy="3446978"/>
                    </a:xfrm>
                    <a:prstGeom prst="rect">
                      <a:avLst/>
                    </a:prstGeom>
                    <a:noFill/>
                    <a:ln w="9525">
                      <a:noFill/>
                      <a:miter lim="800000"/>
                      <a:headEnd/>
                      <a:tailEnd/>
                    </a:ln>
                  </pic:spPr>
                </pic:pic>
              </a:graphicData>
            </a:graphic>
          </wp:inline>
        </w:drawing>
      </w:r>
    </w:p>
    <w:p w:rsidR="00757B74" w:rsidRPr="002C7D57" w:rsidRDefault="00757B74" w:rsidP="006E6E23">
      <w:pPr>
        <w:pStyle w:val="Heading4"/>
      </w:pPr>
      <w:bookmarkStart w:id="122" w:name="_Toc132885920"/>
      <w:r w:rsidRPr="002C7D57">
        <w:lastRenderedPageBreak/>
        <w:t>Figure 4.14: Delivering finished goods to the market</w:t>
      </w:r>
      <w:bookmarkEnd w:id="122"/>
    </w:p>
    <w:p w:rsidR="00757B74" w:rsidRPr="002C7D57" w:rsidRDefault="00757B74" w:rsidP="00757B74">
      <w:pPr>
        <w:spacing w:line="360" w:lineRule="auto"/>
        <w:jc w:val="center"/>
        <w:rPr>
          <w:rFonts w:eastAsia="Times New Roman"/>
          <w:sz w:val="24"/>
          <w:szCs w:val="24"/>
        </w:rPr>
      </w:pPr>
      <w:r w:rsidRPr="002C7D57">
        <w:rPr>
          <w:rFonts w:eastAsia="Times New Roman"/>
          <w:color w:val="FF0000"/>
          <w:sz w:val="24"/>
          <w:szCs w:val="24"/>
        </w:rPr>
        <w:t>(Source: Created by Author)</w:t>
      </w:r>
    </w:p>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Comments </w:t>
      </w:r>
    </w:p>
    <w:p w:rsidR="00757B74" w:rsidRPr="002C7D57" w:rsidRDefault="00757B74" w:rsidP="00757B74">
      <w:pPr>
        <w:spacing w:line="360" w:lineRule="auto"/>
        <w:jc w:val="both"/>
        <w:rPr>
          <w:rFonts w:eastAsia="Times New Roman"/>
          <w:sz w:val="24"/>
          <w:szCs w:val="24"/>
        </w:rPr>
      </w:pPr>
      <w:r w:rsidRPr="002C7D57">
        <w:rPr>
          <w:rFonts w:eastAsia="Times New Roman"/>
          <w:color w:val="FF0000"/>
          <w:sz w:val="24"/>
          <w:szCs w:val="24"/>
        </w:rPr>
        <w:t>Based on the above graph, 60% of respondents have stated that finished goods are more effective instead of raw materials for delivery in the market. On the other hand, 10% of respondents disagreed with this statement and 30% of respondents stayed neutral in this discussion. </w:t>
      </w:r>
    </w:p>
    <w:p w:rsidR="00757B74" w:rsidRPr="002C7D57" w:rsidRDefault="00757B74" w:rsidP="00757B74">
      <w:pPr>
        <w:spacing w:after="240" w:line="360" w:lineRule="auto"/>
        <w:rPr>
          <w:rFonts w:eastAsia="Times New Roman"/>
          <w:sz w:val="24"/>
          <w:szCs w:val="24"/>
        </w:rPr>
      </w:pPr>
    </w:p>
    <w:tbl>
      <w:tblPr>
        <w:tblW w:w="9026" w:type="dxa"/>
        <w:tblCellMar>
          <w:top w:w="15" w:type="dxa"/>
          <w:left w:w="15" w:type="dxa"/>
          <w:bottom w:w="15" w:type="dxa"/>
          <w:right w:w="15" w:type="dxa"/>
        </w:tblCellMar>
        <w:tblLook w:val="04A0"/>
      </w:tblPr>
      <w:tblGrid>
        <w:gridCol w:w="3771"/>
        <w:gridCol w:w="2805"/>
        <w:gridCol w:w="2450"/>
      </w:tblGrid>
      <w:tr w:rsidR="00757B74" w:rsidRPr="002C7D57" w:rsidTr="00757B74">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Question 15: What are the resources required in terms of increasing your productivity?</w:t>
            </w:r>
          </w:p>
        </w:tc>
      </w:tr>
      <w:tr w:rsidR="00757B74" w:rsidRPr="002C7D57" w:rsidTr="00757B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Responses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Respondents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Percentage </w:t>
            </w:r>
          </w:p>
        </w:tc>
      </w:tr>
      <w:tr w:rsidR="00757B74" w:rsidRPr="002C7D57" w:rsidTr="00757B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Financial Resources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55</w:t>
            </w:r>
          </w:p>
        </w:tc>
      </w:tr>
      <w:tr w:rsidR="00757B74" w:rsidRPr="002C7D57" w:rsidTr="00757B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Human Resources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30</w:t>
            </w:r>
          </w:p>
        </w:tc>
      </w:tr>
      <w:tr w:rsidR="00757B74" w:rsidRPr="002C7D57" w:rsidTr="00757B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Technical resources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5</w:t>
            </w:r>
          </w:p>
        </w:tc>
      </w:tr>
      <w:tr w:rsidR="00757B74" w:rsidRPr="002C7D57" w:rsidTr="00757B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I don’t know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10</w:t>
            </w:r>
          </w:p>
        </w:tc>
      </w:tr>
      <w:tr w:rsidR="00757B74" w:rsidRPr="002C7D57" w:rsidTr="00757B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Total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100</w:t>
            </w:r>
          </w:p>
        </w:tc>
      </w:tr>
    </w:tbl>
    <w:p w:rsidR="00757B74" w:rsidRPr="002C7D57" w:rsidRDefault="00757B74" w:rsidP="002C7D57">
      <w:pPr>
        <w:pStyle w:val="Heading5"/>
      </w:pPr>
      <w:bookmarkStart w:id="123" w:name="_Toc132885932"/>
      <w:r w:rsidRPr="002C7D57">
        <w:t>Table 4.15: Resources required in terms of increasing your productivity</w:t>
      </w:r>
      <w:bookmarkEnd w:id="123"/>
    </w:p>
    <w:p w:rsidR="00757B74" w:rsidRPr="002C7D57" w:rsidRDefault="00757B74" w:rsidP="00757B74">
      <w:pPr>
        <w:spacing w:line="360" w:lineRule="auto"/>
        <w:jc w:val="center"/>
        <w:rPr>
          <w:rFonts w:eastAsia="Times New Roman"/>
          <w:sz w:val="24"/>
          <w:szCs w:val="24"/>
        </w:rPr>
      </w:pPr>
      <w:r w:rsidRPr="002C7D57">
        <w:rPr>
          <w:rFonts w:eastAsia="Times New Roman"/>
          <w:color w:val="FF0000"/>
          <w:sz w:val="24"/>
          <w:szCs w:val="24"/>
        </w:rPr>
        <w:t>(Source: Created by Author)</w:t>
      </w:r>
    </w:p>
    <w:p w:rsidR="00757B74" w:rsidRPr="002C7D57" w:rsidRDefault="00757B74" w:rsidP="00757B74">
      <w:pPr>
        <w:spacing w:line="360" w:lineRule="auto"/>
        <w:jc w:val="center"/>
        <w:rPr>
          <w:rFonts w:eastAsia="Times New Roman"/>
          <w:sz w:val="24"/>
          <w:szCs w:val="24"/>
        </w:rPr>
      </w:pPr>
      <w:r w:rsidRPr="002C7D57">
        <w:rPr>
          <w:rFonts w:eastAsia="Times New Roman"/>
          <w:noProof/>
          <w:sz w:val="24"/>
          <w:szCs w:val="24"/>
        </w:rPr>
        <w:lastRenderedPageBreak/>
        <w:drawing>
          <wp:inline distT="0" distB="0" distL="0" distR="0">
            <wp:extent cx="5733415" cy="3411692"/>
            <wp:effectExtent l="1905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srcRect/>
                    <a:stretch>
                      <a:fillRect/>
                    </a:stretch>
                  </pic:blipFill>
                  <pic:spPr bwMode="auto">
                    <a:xfrm>
                      <a:off x="0" y="0"/>
                      <a:ext cx="5733415" cy="3411692"/>
                    </a:xfrm>
                    <a:prstGeom prst="rect">
                      <a:avLst/>
                    </a:prstGeom>
                    <a:noFill/>
                    <a:ln w="9525">
                      <a:noFill/>
                      <a:miter lim="800000"/>
                      <a:headEnd/>
                      <a:tailEnd/>
                    </a:ln>
                  </pic:spPr>
                </pic:pic>
              </a:graphicData>
            </a:graphic>
          </wp:inline>
        </w:drawing>
      </w:r>
    </w:p>
    <w:p w:rsidR="00757B74" w:rsidRPr="002C7D57" w:rsidRDefault="00757B74" w:rsidP="006E6E23">
      <w:pPr>
        <w:pStyle w:val="Heading4"/>
      </w:pPr>
      <w:bookmarkStart w:id="124" w:name="_Toc132885921"/>
      <w:r w:rsidRPr="002C7D57">
        <w:t>Figure 4.15: Resources required in terms of increasing your productivity</w:t>
      </w:r>
      <w:bookmarkEnd w:id="124"/>
    </w:p>
    <w:p w:rsidR="00757B74" w:rsidRPr="002C7D57" w:rsidRDefault="00757B74" w:rsidP="00757B74">
      <w:pPr>
        <w:spacing w:line="360" w:lineRule="auto"/>
        <w:jc w:val="center"/>
        <w:rPr>
          <w:rFonts w:eastAsia="Times New Roman"/>
          <w:sz w:val="24"/>
          <w:szCs w:val="24"/>
        </w:rPr>
      </w:pPr>
      <w:r w:rsidRPr="002C7D57">
        <w:rPr>
          <w:rFonts w:eastAsia="Times New Roman"/>
          <w:color w:val="FF0000"/>
          <w:sz w:val="24"/>
          <w:szCs w:val="24"/>
        </w:rPr>
        <w:t>(Source: Created by Author)</w:t>
      </w:r>
    </w:p>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Comments </w:t>
      </w:r>
    </w:p>
    <w:p w:rsidR="00757B74" w:rsidRPr="002C7D57" w:rsidRDefault="00757B74" w:rsidP="00757B74">
      <w:pPr>
        <w:spacing w:line="360" w:lineRule="auto"/>
        <w:jc w:val="both"/>
        <w:rPr>
          <w:rFonts w:eastAsia="Times New Roman"/>
          <w:sz w:val="24"/>
          <w:szCs w:val="24"/>
        </w:rPr>
      </w:pPr>
      <w:r w:rsidRPr="002C7D57">
        <w:rPr>
          <w:rFonts w:eastAsia="Times New Roman"/>
          <w:color w:val="FF0000"/>
          <w:sz w:val="24"/>
          <w:szCs w:val="24"/>
        </w:rPr>
        <w:t>Based on the above discussion, it can be identified that resources are required for the companies for developing their products in the market. In this context, 55% of participants stated that financial resources are effective for developing productivity. 30% of respondents also stated that human resources are more effective for increasing productivity within the industries. Moreover, 5% of respondents agreed that technological resources have played a vital role in increasing productivity in recent years. </w:t>
      </w:r>
    </w:p>
    <w:p w:rsidR="00757B74" w:rsidRPr="002C7D57" w:rsidRDefault="00757B74" w:rsidP="00757B74">
      <w:pPr>
        <w:spacing w:after="240" w:line="360" w:lineRule="auto"/>
        <w:rPr>
          <w:rFonts w:eastAsia="Times New Roman"/>
          <w:sz w:val="24"/>
          <w:szCs w:val="24"/>
        </w:rPr>
      </w:pPr>
    </w:p>
    <w:tbl>
      <w:tblPr>
        <w:tblW w:w="9026" w:type="dxa"/>
        <w:tblCellMar>
          <w:top w:w="15" w:type="dxa"/>
          <w:left w:w="15" w:type="dxa"/>
          <w:bottom w:w="15" w:type="dxa"/>
          <w:right w:w="15" w:type="dxa"/>
        </w:tblCellMar>
        <w:tblLook w:val="04A0"/>
      </w:tblPr>
      <w:tblGrid>
        <w:gridCol w:w="3654"/>
        <w:gridCol w:w="2867"/>
        <w:gridCol w:w="2505"/>
      </w:tblGrid>
      <w:tr w:rsidR="00757B74" w:rsidRPr="002C7D57" w:rsidTr="00757B74">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Question 16: What are your strategies for strengthening your financial infrastructure?</w:t>
            </w:r>
          </w:p>
        </w:tc>
      </w:tr>
      <w:tr w:rsidR="00757B74" w:rsidRPr="002C7D57" w:rsidTr="00757B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Responses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Respondents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Percentage </w:t>
            </w:r>
          </w:p>
        </w:tc>
      </w:tr>
      <w:tr w:rsidR="00757B74" w:rsidRPr="002C7D57" w:rsidTr="00757B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Joint Ventures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35 </w:t>
            </w:r>
          </w:p>
        </w:tc>
      </w:tr>
      <w:tr w:rsidR="00757B74" w:rsidRPr="002C7D57" w:rsidTr="00757B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Venture Capitalists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25</w:t>
            </w:r>
          </w:p>
        </w:tc>
      </w:tr>
      <w:tr w:rsidR="00757B74" w:rsidRPr="002C7D57" w:rsidTr="00757B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Bank loans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20</w:t>
            </w:r>
          </w:p>
        </w:tc>
      </w:tr>
      <w:tr w:rsidR="00757B74" w:rsidRPr="002C7D57" w:rsidTr="00757B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lastRenderedPageBreak/>
              <w:t>I don’t know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20</w:t>
            </w:r>
          </w:p>
        </w:tc>
      </w:tr>
      <w:tr w:rsidR="00757B74" w:rsidRPr="002C7D57" w:rsidTr="00757B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Total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100</w:t>
            </w:r>
          </w:p>
        </w:tc>
      </w:tr>
    </w:tbl>
    <w:p w:rsidR="00757B74" w:rsidRPr="002C7D57" w:rsidRDefault="00757B74" w:rsidP="00757B74">
      <w:pPr>
        <w:spacing w:line="360" w:lineRule="auto"/>
        <w:jc w:val="center"/>
        <w:rPr>
          <w:rFonts w:eastAsia="Times New Roman"/>
          <w:sz w:val="24"/>
          <w:szCs w:val="24"/>
        </w:rPr>
      </w:pPr>
      <w:r w:rsidRPr="002C7D57">
        <w:rPr>
          <w:rFonts w:eastAsia="Times New Roman"/>
          <w:b/>
          <w:bCs/>
          <w:color w:val="FF0000"/>
          <w:sz w:val="24"/>
          <w:szCs w:val="24"/>
        </w:rPr>
        <w:t>Table 4.16: Strategies for strengthening your financial infrastructure</w:t>
      </w:r>
    </w:p>
    <w:p w:rsidR="00757B74" w:rsidRPr="002C7D57" w:rsidRDefault="00757B74" w:rsidP="00757B74">
      <w:pPr>
        <w:spacing w:line="360" w:lineRule="auto"/>
        <w:jc w:val="center"/>
        <w:rPr>
          <w:rFonts w:eastAsia="Times New Roman"/>
          <w:sz w:val="24"/>
          <w:szCs w:val="24"/>
        </w:rPr>
      </w:pPr>
      <w:r w:rsidRPr="002C7D57">
        <w:rPr>
          <w:rFonts w:eastAsia="Times New Roman"/>
          <w:color w:val="FF0000"/>
          <w:sz w:val="24"/>
          <w:szCs w:val="24"/>
        </w:rPr>
        <w:t>(Source: Created by Author)</w:t>
      </w:r>
    </w:p>
    <w:p w:rsidR="00757B74" w:rsidRPr="002C7D57" w:rsidRDefault="00757B74" w:rsidP="00757B74">
      <w:pPr>
        <w:spacing w:line="360" w:lineRule="auto"/>
        <w:jc w:val="both"/>
        <w:rPr>
          <w:rFonts w:eastAsia="Times New Roman"/>
          <w:sz w:val="24"/>
          <w:szCs w:val="24"/>
        </w:rPr>
      </w:pPr>
    </w:p>
    <w:p w:rsidR="00757B74" w:rsidRPr="002C7D57" w:rsidRDefault="00757B74" w:rsidP="00757B74">
      <w:pPr>
        <w:spacing w:line="360" w:lineRule="auto"/>
        <w:jc w:val="center"/>
        <w:rPr>
          <w:rFonts w:eastAsia="Times New Roman"/>
          <w:sz w:val="24"/>
          <w:szCs w:val="24"/>
        </w:rPr>
      </w:pPr>
      <w:r w:rsidRPr="002C7D57">
        <w:rPr>
          <w:rFonts w:eastAsia="Times New Roman"/>
          <w:noProof/>
          <w:sz w:val="24"/>
          <w:szCs w:val="24"/>
        </w:rPr>
        <w:drawing>
          <wp:inline distT="0" distB="0" distL="0" distR="0">
            <wp:extent cx="5733415" cy="3177896"/>
            <wp:effectExtent l="19050" t="0" r="635" b="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srcRect/>
                    <a:stretch>
                      <a:fillRect/>
                    </a:stretch>
                  </pic:blipFill>
                  <pic:spPr bwMode="auto">
                    <a:xfrm>
                      <a:off x="0" y="0"/>
                      <a:ext cx="5733415" cy="3177896"/>
                    </a:xfrm>
                    <a:prstGeom prst="rect">
                      <a:avLst/>
                    </a:prstGeom>
                    <a:noFill/>
                    <a:ln w="9525">
                      <a:noFill/>
                      <a:miter lim="800000"/>
                      <a:headEnd/>
                      <a:tailEnd/>
                    </a:ln>
                  </pic:spPr>
                </pic:pic>
              </a:graphicData>
            </a:graphic>
          </wp:inline>
        </w:drawing>
      </w:r>
    </w:p>
    <w:p w:rsidR="00757B74" w:rsidRPr="002C7D57" w:rsidRDefault="00757B74" w:rsidP="00757B74">
      <w:pPr>
        <w:spacing w:line="360" w:lineRule="auto"/>
        <w:jc w:val="center"/>
        <w:rPr>
          <w:rFonts w:eastAsia="Times New Roman"/>
          <w:sz w:val="24"/>
          <w:szCs w:val="24"/>
        </w:rPr>
      </w:pPr>
      <w:r w:rsidRPr="002C7D57">
        <w:rPr>
          <w:rFonts w:eastAsia="Times New Roman"/>
          <w:b/>
          <w:bCs/>
          <w:color w:val="FF0000"/>
          <w:sz w:val="24"/>
          <w:szCs w:val="24"/>
        </w:rPr>
        <w:t>Figure 4.16: Strategies for strengthening your financial infrastructure</w:t>
      </w:r>
    </w:p>
    <w:p w:rsidR="00757B74" w:rsidRPr="002C7D57" w:rsidRDefault="00757B74" w:rsidP="00757B74">
      <w:pPr>
        <w:spacing w:line="360" w:lineRule="auto"/>
        <w:jc w:val="center"/>
        <w:rPr>
          <w:rFonts w:eastAsia="Times New Roman"/>
          <w:sz w:val="24"/>
          <w:szCs w:val="24"/>
        </w:rPr>
      </w:pPr>
      <w:r w:rsidRPr="002C7D57">
        <w:rPr>
          <w:rFonts w:eastAsia="Times New Roman"/>
          <w:color w:val="FF0000"/>
          <w:sz w:val="24"/>
          <w:szCs w:val="24"/>
        </w:rPr>
        <w:t>(Source: created by author)</w:t>
      </w:r>
    </w:p>
    <w:p w:rsidR="00757B74" w:rsidRPr="002C7D57" w:rsidRDefault="00757B74" w:rsidP="00757B74">
      <w:pPr>
        <w:spacing w:line="360" w:lineRule="auto"/>
        <w:rPr>
          <w:rFonts w:eastAsia="Times New Roman"/>
          <w:sz w:val="24"/>
          <w:szCs w:val="24"/>
        </w:rPr>
      </w:pPr>
    </w:p>
    <w:p w:rsidR="00757B74" w:rsidRPr="002C7D57" w:rsidRDefault="00757B74" w:rsidP="00757B74">
      <w:pPr>
        <w:spacing w:line="360" w:lineRule="auto"/>
        <w:jc w:val="both"/>
        <w:rPr>
          <w:rFonts w:eastAsia="Times New Roman"/>
          <w:sz w:val="24"/>
          <w:szCs w:val="24"/>
        </w:rPr>
      </w:pPr>
      <w:r w:rsidRPr="002C7D57">
        <w:rPr>
          <w:rFonts w:eastAsia="Times New Roman"/>
          <w:b/>
          <w:bCs/>
          <w:color w:val="FF0000"/>
          <w:sz w:val="24"/>
          <w:szCs w:val="24"/>
        </w:rPr>
        <w:t>Comments </w:t>
      </w:r>
    </w:p>
    <w:p w:rsidR="00757B74" w:rsidRPr="002C7D57" w:rsidRDefault="00757B74" w:rsidP="00757B74">
      <w:pPr>
        <w:spacing w:line="360" w:lineRule="auto"/>
        <w:jc w:val="both"/>
        <w:rPr>
          <w:rFonts w:eastAsia="Times New Roman"/>
          <w:sz w:val="24"/>
          <w:szCs w:val="24"/>
        </w:rPr>
      </w:pPr>
      <w:r w:rsidRPr="002C7D57">
        <w:rPr>
          <w:rFonts w:eastAsia="Times New Roman"/>
          <w:color w:val="FF0000"/>
          <w:sz w:val="24"/>
          <w:szCs w:val="24"/>
        </w:rPr>
        <w:t xml:space="preserve">Based on the above graph, it can be stated that 35% of respondents agreed that joint ventures are important for organisations for developing their financial structure. On the other hand, 25% of respondents stated that venture capitalists are more effective in improving the financial structure. Moreover, 20% of respondents stated that a bank loan is more effective for the organisation for managing their financial structure in terms of developing their business plans. </w:t>
      </w:r>
    </w:p>
    <w:p w:rsidR="006A2E2E" w:rsidRPr="002C7D57" w:rsidRDefault="006A2E2E" w:rsidP="00757B74">
      <w:pPr>
        <w:pStyle w:val="Heading2"/>
        <w:rPr>
          <w:rFonts w:ascii="Arial" w:hAnsi="Arial" w:cs="Arial"/>
        </w:rPr>
      </w:pPr>
      <w:bookmarkStart w:id="125" w:name="_Toc124267981"/>
      <w:r w:rsidRPr="002C7D57">
        <w:rPr>
          <w:rFonts w:ascii="Arial" w:hAnsi="Arial" w:cs="Arial"/>
        </w:rPr>
        <w:t>4.3. Analysis</w:t>
      </w:r>
      <w:bookmarkEnd w:id="125"/>
    </w:p>
    <w:p w:rsidR="00EC0EAB" w:rsidRPr="001D39F9" w:rsidRDefault="00EC0EAB" w:rsidP="00EC0EAB">
      <w:pPr>
        <w:pStyle w:val="normal0"/>
        <w:rPr>
          <w:rFonts w:ascii="Arial" w:hAnsi="Arial" w:cs="Arial"/>
          <w:color w:val="FF0000"/>
          <w:lang w:val="en-GB"/>
        </w:rPr>
      </w:pPr>
      <w:r w:rsidRPr="001D39F9">
        <w:rPr>
          <w:rFonts w:ascii="Arial" w:hAnsi="Arial" w:cs="Arial"/>
          <w:color w:val="FF0000"/>
          <w:lang w:val="en-GB"/>
        </w:rPr>
        <w:t>The first survey table highlights that 5% of the selected participants belong to the age group of 18 to 24. Furthermore, 25% of the chosen candidates stated that they belong to the age groups of 25 to 34 and 35 to 44 respectively. However, 20% of t</w:t>
      </w:r>
      <w:r w:rsidRPr="001D39F9">
        <w:rPr>
          <w:color w:val="FF0000"/>
          <w:lang w:val="en-GB"/>
        </w:rPr>
        <w:t>he participants are aged from</w:t>
      </w:r>
      <w:r w:rsidRPr="001D39F9">
        <w:rPr>
          <w:rFonts w:ascii="Arial" w:hAnsi="Arial" w:cs="Arial"/>
          <w:color w:val="FF0000"/>
          <w:lang w:val="en-GB"/>
        </w:rPr>
        <w:t xml:space="preserve"> 45 to 54 and 25% of the selected respondents are from the </w:t>
      </w:r>
      <w:r w:rsidRPr="001D39F9">
        <w:rPr>
          <w:rFonts w:ascii="Arial" w:hAnsi="Arial" w:cs="Arial"/>
          <w:color w:val="FF0000"/>
          <w:lang w:val="en-GB"/>
        </w:rPr>
        <w:lastRenderedPageBreak/>
        <w:t xml:space="preserve">age range of 55 and above. Thus, more candidates need to be selected from the age group of 55 and above for obtaining better responses.  </w:t>
      </w:r>
    </w:p>
    <w:p w:rsidR="00EC0EAB" w:rsidRPr="001D39F9" w:rsidRDefault="00EC0EAB" w:rsidP="00EC0EAB">
      <w:pPr>
        <w:pStyle w:val="normal0"/>
        <w:rPr>
          <w:rFonts w:ascii="Arial" w:hAnsi="Arial" w:cs="Arial"/>
          <w:color w:val="FF0000"/>
          <w:lang w:val="en-GB"/>
        </w:rPr>
      </w:pPr>
      <w:r w:rsidRPr="001D39F9">
        <w:rPr>
          <w:rFonts w:ascii="Arial" w:hAnsi="Arial" w:cs="Arial"/>
          <w:color w:val="FF0000"/>
          <w:lang w:val="en-GB"/>
        </w:rPr>
        <w:t xml:space="preserve">80% of the engaged survey participants are male entrepreneurs. On the other hand, 17.5% of the selected candidates are female. In addition, it has been found that 2.50% of the chosen participants seem to belong to the third gender category. Thus, male participants are likely to dominate this survey.  </w:t>
      </w:r>
    </w:p>
    <w:p w:rsidR="00EC0EAB" w:rsidRPr="001D39F9" w:rsidRDefault="00EC0EAB" w:rsidP="00EC0EAB">
      <w:pPr>
        <w:pStyle w:val="normal0"/>
        <w:rPr>
          <w:rFonts w:ascii="Arial" w:hAnsi="Arial" w:cs="Arial"/>
          <w:color w:val="FF0000"/>
          <w:lang w:val="en-GB"/>
        </w:rPr>
      </w:pPr>
      <w:r w:rsidRPr="001D39F9">
        <w:rPr>
          <w:rFonts w:ascii="Arial" w:hAnsi="Arial" w:cs="Arial"/>
          <w:color w:val="FF0000"/>
          <w:lang w:val="en-GB"/>
        </w:rPr>
        <w:t xml:space="preserve">Furthermore, 5% of the respondents hold a “High school degree” while 50% of the selected candidates possess an “Associate Degree”. It has been derived that 15% of the chosen participants have a “Bachelor’s Degree”. In addition, 20% of the engaged respondents inherit a “Master’s Degree” Finally, 10% of the participants hold a “Doctorate Degree”. Hence, the chosen candidates are likely to have a strong educational background. </w:t>
      </w:r>
    </w:p>
    <w:p w:rsidR="006A2E2E" w:rsidRPr="002C7D57" w:rsidRDefault="00EC0EAB" w:rsidP="00EC0EAB">
      <w:pPr>
        <w:pStyle w:val="Normal3"/>
        <w:spacing w:line="360" w:lineRule="auto"/>
        <w:jc w:val="both"/>
        <w:rPr>
          <w:rFonts w:eastAsia="Times New Roman"/>
          <w:sz w:val="24"/>
          <w:szCs w:val="24"/>
          <w:lang w:val="en-GB"/>
        </w:rPr>
      </w:pPr>
      <w:r w:rsidRPr="001D39F9">
        <w:rPr>
          <w:rFonts w:eastAsia="Times New Roman"/>
          <w:color w:val="FF0000"/>
          <w:sz w:val="24"/>
          <w:szCs w:val="24"/>
          <w:lang w:val="en-GB"/>
        </w:rPr>
        <w:t xml:space="preserve">It has been observed that 60% of the involved respondents opined that this business is addressing the financial issue effectively. However, 32.50% of the chosen candidates stated that this business is likely to address management issues. 7.50% of the selected participants stated that this business is focusing on eliminating marketing issues. </w:t>
      </w:r>
      <w:r w:rsidR="006156B3">
        <w:rPr>
          <w:rFonts w:eastAsia="Times New Roman"/>
          <w:color w:val="FF0000"/>
          <w:sz w:val="24"/>
          <w:szCs w:val="24"/>
          <w:lang w:val="en-GB"/>
        </w:rPr>
        <w:t xml:space="preserve">In turn, </w:t>
      </w:r>
      <w:r w:rsidRPr="001D39F9">
        <w:rPr>
          <w:rFonts w:eastAsia="Times New Roman"/>
          <w:color w:val="FF0000"/>
          <w:sz w:val="24"/>
          <w:szCs w:val="24"/>
          <w:lang w:val="en-GB"/>
        </w:rPr>
        <w:t xml:space="preserve">financial issues can be mitigated successfully through this business.   </w:t>
      </w:r>
      <w:r w:rsidR="006A2E2E" w:rsidRPr="002C7D57">
        <w:rPr>
          <w:rFonts w:eastAsia="Times New Roman"/>
          <w:sz w:val="24"/>
          <w:szCs w:val="24"/>
          <w:lang w:val="en-GB"/>
        </w:rPr>
        <w:t>Hence, it can be stated that budgetary availability and sufficient resource allocation play a significant role in maintaining the flow of a business plan. Based on the findings, it can be analysed that financial constraints may leave a minor effect on developing a successful business plan</w:t>
      </w:r>
    </w:p>
    <w:p w:rsidR="00AA7802" w:rsidRDefault="00AA7802" w:rsidP="002C7D57">
      <w:pPr>
        <w:pStyle w:val="normal0"/>
        <w:rPr>
          <w:rFonts w:ascii="Arial" w:hAnsi="Arial" w:cs="Arial"/>
          <w:color w:val="FF0000"/>
          <w:lang w:val="en-GB"/>
        </w:rPr>
      </w:pPr>
      <w:r w:rsidRPr="002C7D57">
        <w:rPr>
          <w:rFonts w:ascii="Arial" w:hAnsi="Arial" w:cs="Arial"/>
          <w:color w:val="FF0000"/>
          <w:lang w:val="en-GB"/>
        </w:rPr>
        <w:t xml:space="preserve">It can be analysed that a majority of the participants believe that their business can achieve its long-term mission and vision. Therefore, contemporary entrepreneurs are optimistic regarding their businesses and perceive their endeavours in a positive light. Furthermore, only a small proportion of the participants responded negatively, which indicates that the ratio of business entrepreneurs having low faith in their business is less compared to optimistic leaders. The analysis also reveals that a majority of the respondents have been neutral in measuring the level of success of their business, indicating that there is confusion among entrepreneurs regarding the measurement of the success of their business. However, the second largest section of the participants agreed that they can succeed in measuring the level of success of their business endeavour. Therefore, it can be interpreted that despite some confusion regarding the issue of measuring business success, entrepreneurs can succeed in the process by researching metrics of business success like profit </w:t>
      </w:r>
      <w:r w:rsidRPr="002C7D57">
        <w:rPr>
          <w:rFonts w:ascii="Arial" w:hAnsi="Arial" w:cs="Arial"/>
          <w:color w:val="FF0000"/>
          <w:lang w:val="en-GB"/>
        </w:rPr>
        <w:lastRenderedPageBreak/>
        <w:t>generation. Further, there is substantial evidence that consumer demands present the most important factor that entrepreneurs need to consider while drafting their business plans in the present times. In this context, supply chain issues have some significance but the dominance of response indicates that consumer demands are the most important consideration. The analysis also reveals that most entrepreneurs understand and acknowledge that the process of framing a business plan in modern times has barriers like a lack of market research. Therefore, it can be analysed that contemporary entrepreneurs are likely to conduct thorough research before developing a business plan to ensure that they can overcome contemporary barriers in the process through informed decision-making.</w:t>
      </w:r>
    </w:p>
    <w:p w:rsidR="002C7D57" w:rsidRDefault="002C7D57" w:rsidP="002C7D57">
      <w:pPr>
        <w:pStyle w:val="NormalWeb"/>
        <w:spacing w:before="0" w:beforeAutospacing="0" w:after="0" w:afterAutospacing="0" w:line="360" w:lineRule="auto"/>
        <w:jc w:val="both"/>
      </w:pPr>
      <w:r>
        <w:rPr>
          <w:rFonts w:ascii="Arial" w:hAnsi="Arial" w:cs="Arial"/>
          <w:color w:val="FF0000"/>
        </w:rPr>
        <w:t>Based on the findings, digital channels are effective for communicating with employees regarding business plans and objectives with the employees positively. Using digital channels such as social media helps in communicating with each other in business. Thus, companies can use social media platforms such as Facebook and Instagram to communicate with each other in terms of meeting business goals and objectives. According to the findings,</w:t>
      </w:r>
      <w:r w:rsidR="00357D20">
        <w:rPr>
          <w:rFonts w:ascii="Arial" w:hAnsi="Arial" w:cs="Arial"/>
          <w:color w:val="FF0000"/>
        </w:rPr>
        <w:t> it</w:t>
      </w:r>
      <w:r>
        <w:rPr>
          <w:rFonts w:ascii="Arial" w:hAnsi="Arial" w:cs="Arial"/>
          <w:color w:val="FF0000"/>
        </w:rPr>
        <w:t xml:space="preserve"> can be suggested that observing customer satisfaction is an important factor for companies to gain positive business value. Similarly, companies can use social media platforms to gather feedback from customers regarding products or services. Accordingly, feedback collection can help companies to identify customer satisfaction levels in this modern era. Besides, the improvement in the customer satisfaction level can help companies to achieve a strong position in the international market. Hence, it can be highlighted that the observation of the customer satisfaction level is important in order to improve the business progress in this competitive era.</w:t>
      </w:r>
    </w:p>
    <w:p w:rsidR="002C7D57" w:rsidRPr="002C7D57" w:rsidRDefault="002C7D57" w:rsidP="002C7D57">
      <w:pPr>
        <w:pStyle w:val="NormalWeb"/>
        <w:spacing w:before="0" w:beforeAutospacing="0" w:after="0" w:afterAutospacing="0" w:line="360" w:lineRule="auto"/>
        <w:jc w:val="both"/>
      </w:pPr>
      <w:r>
        <w:rPr>
          <w:rFonts w:ascii="Arial" w:hAnsi="Arial" w:cs="Arial"/>
          <w:color w:val="FF0000"/>
        </w:rPr>
        <w:t xml:space="preserve">According to the findings, it can be said that publicity plays an important role in developing the business in this target market. Publicity helps in improving the brand value of the business at the cosmopolitan level. In this context, companies promote their product effectively to gain the attention of customers. Therefore, The promotional strategy of companies needs to be effective in order to gain publicity in this modern market. Based on question 12, it can be analysed that providing offers and discounts is prominent for companies for retaining existing customers towards the business. However, the manufacturing of quality products can also help in attracting existing customers towards the brand. Therefore, it can be analysed that </w:t>
      </w:r>
      <w:r>
        <w:rPr>
          <w:rFonts w:ascii="Arial" w:hAnsi="Arial" w:cs="Arial"/>
          <w:color w:val="FF0000"/>
        </w:rPr>
        <w:lastRenderedPageBreak/>
        <w:t>companies can make quality products with discounts for retaining existing customers.  </w:t>
      </w:r>
    </w:p>
    <w:p w:rsidR="00757B74" w:rsidRPr="002C7D57" w:rsidRDefault="00757B74" w:rsidP="00757B74">
      <w:pPr>
        <w:pStyle w:val="NormalWeb"/>
        <w:spacing w:before="0" w:beforeAutospacing="0" w:after="0" w:afterAutospacing="0" w:line="360" w:lineRule="auto"/>
        <w:jc w:val="both"/>
        <w:rPr>
          <w:rFonts w:ascii="Arial" w:hAnsi="Arial" w:cs="Arial"/>
        </w:rPr>
      </w:pPr>
      <w:r w:rsidRPr="002C7D57">
        <w:rPr>
          <w:rFonts w:ascii="Arial" w:hAnsi="Arial" w:cs="Arial"/>
          <w:color w:val="FF0000"/>
        </w:rPr>
        <w:t>Organisations focus on developing their business planning in terms of increasing their brand visibility in the global market. In this context, 30% of respondents stated that a promotion campaign is more effective for the business to increase its brand visibility. On the other hand, 25% of respondents stated that online advertising is good for developing brand visibility. Thus, it can be stated that promotional and online advertising is more effective instead of offline channels which help to increase the visibility of organisations in the global market. </w:t>
      </w:r>
    </w:p>
    <w:p w:rsidR="00757B74" w:rsidRPr="002C7D57" w:rsidRDefault="00757B74" w:rsidP="00757B74">
      <w:pPr>
        <w:pStyle w:val="NormalWeb"/>
        <w:spacing w:before="0" w:beforeAutospacing="0" w:after="0" w:afterAutospacing="0" w:line="360" w:lineRule="auto"/>
        <w:jc w:val="both"/>
        <w:rPr>
          <w:rFonts w:ascii="Arial" w:hAnsi="Arial" w:cs="Arial"/>
        </w:rPr>
      </w:pPr>
      <w:r w:rsidRPr="002C7D57">
        <w:rPr>
          <w:rFonts w:ascii="Arial" w:hAnsi="Arial" w:cs="Arial"/>
          <w:color w:val="FF0000"/>
        </w:rPr>
        <w:t>On the other hand, organisations have maintained their resources in terms of developing their brand visibility in the global market. 55% of participants stated that financial resources are effective for developing productivity. Thus it is easy to understand that financial resources are beneficial for the company because it helps to develop the HRM and technical resources which helps to increase the brand visibility in the global market. </w:t>
      </w:r>
    </w:p>
    <w:p w:rsidR="00757B74" w:rsidRPr="002C7D57" w:rsidRDefault="00757B74" w:rsidP="00757B74">
      <w:pPr>
        <w:pStyle w:val="NormalWeb"/>
        <w:spacing w:before="0" w:beforeAutospacing="0" w:after="0" w:afterAutospacing="0" w:line="360" w:lineRule="auto"/>
        <w:jc w:val="both"/>
        <w:rPr>
          <w:rFonts w:ascii="Arial" w:hAnsi="Arial" w:cs="Arial"/>
        </w:rPr>
      </w:pPr>
      <w:r w:rsidRPr="002C7D57">
        <w:rPr>
          <w:rFonts w:ascii="Arial" w:hAnsi="Arial" w:cs="Arial"/>
          <w:color w:val="FF0000"/>
        </w:rPr>
        <w:t>Moreover, delivering finished products increases the brand's reputation in the global market. Based on the survey process, 60% of respondents have stated that finished goods are more effective instead of raw materials for delivery in the market. Thus, it can be stated that organisations focus on developing their reputation and market position by delivering their finished products on time to their consumers. Thus, it can be stated that organisations increase their visibility in the competitive market by providing finished products to their consumers on managing their time. </w:t>
      </w:r>
    </w:p>
    <w:p w:rsidR="00C74620" w:rsidRPr="002C7D57" w:rsidRDefault="00757B74" w:rsidP="00757B74">
      <w:pPr>
        <w:pStyle w:val="NormalWeb"/>
        <w:spacing w:before="0" w:beforeAutospacing="0" w:after="0" w:afterAutospacing="0" w:line="360" w:lineRule="auto"/>
        <w:jc w:val="both"/>
        <w:rPr>
          <w:rFonts w:ascii="Arial" w:hAnsi="Arial" w:cs="Arial"/>
        </w:rPr>
      </w:pPr>
      <w:r w:rsidRPr="002C7D57">
        <w:rPr>
          <w:rFonts w:ascii="Arial" w:hAnsi="Arial" w:cs="Arial"/>
          <w:color w:val="FF0000"/>
        </w:rPr>
        <w:t xml:space="preserve">On the other hand, organisations also maintain their business strategies in terms of developing their financial structure in the market. In this context,  35% of respondents stated that joint ventures are a significant business strategic plan which helps to increase brand visibility and develop the financial structure in managing the brand values in the market. On the other hand, 20% of respondents agreed that bank loans help new entrepreneurs for managing their financial structure and increase their brand position in the competitive market. In addition, venture capitalists can play a major role in improving the financial structure of the market. It also helps to increase the decision-making ability of the organisations for handling their financial structure in the market. </w:t>
      </w:r>
    </w:p>
    <w:p w:rsidR="006A2E2E" w:rsidRPr="002C7D57" w:rsidRDefault="006A2E2E" w:rsidP="00757B74">
      <w:pPr>
        <w:pStyle w:val="Heading2"/>
        <w:rPr>
          <w:rFonts w:ascii="Arial" w:hAnsi="Arial" w:cs="Arial"/>
        </w:rPr>
      </w:pPr>
      <w:bookmarkStart w:id="126" w:name="_Toc124267982"/>
      <w:r w:rsidRPr="002C7D57">
        <w:rPr>
          <w:rFonts w:ascii="Arial" w:hAnsi="Arial" w:cs="Arial"/>
        </w:rPr>
        <w:t>4.3 Summary</w:t>
      </w:r>
      <w:bookmarkEnd w:id="126"/>
    </w:p>
    <w:p w:rsidR="00341FA5" w:rsidRPr="002C7D57" w:rsidRDefault="006A2E2E" w:rsidP="00757B74">
      <w:pPr>
        <w:pStyle w:val="Normal1"/>
        <w:spacing w:line="360" w:lineRule="auto"/>
        <w:jc w:val="both"/>
        <w:rPr>
          <w:rFonts w:eastAsia="Times New Roman"/>
          <w:sz w:val="24"/>
          <w:szCs w:val="24"/>
          <w:lang w:val="en-GB"/>
        </w:rPr>
      </w:pPr>
      <w:r w:rsidRPr="002C7D57">
        <w:rPr>
          <w:rFonts w:eastAsia="Times New Roman"/>
          <w:sz w:val="24"/>
          <w:szCs w:val="24"/>
          <w:lang w:val="en-GB"/>
        </w:rPr>
        <w:lastRenderedPageBreak/>
        <w:t>Based on the above primary findings of the quantitative survey, it can be stated that the gradual shift in consumer requirements and the changing trends in the business world have made it difficult for entrepreneurs to make successful business plans. In this respect, it is essential for entrepreneurs to gain knowledge about the daily operations within the business along with key trends in the market and the requirements of the customers.</w:t>
      </w:r>
    </w:p>
    <w:p w:rsidR="004B5FCD" w:rsidRPr="002C7D57" w:rsidRDefault="004B5FCD" w:rsidP="00757B74">
      <w:pPr>
        <w:spacing w:line="360" w:lineRule="auto"/>
        <w:rPr>
          <w:color w:val="FF0000"/>
          <w:sz w:val="24"/>
          <w:szCs w:val="24"/>
        </w:rPr>
      </w:pPr>
      <w:r w:rsidRPr="002C7D57">
        <w:rPr>
          <w:color w:val="FF0000"/>
          <w:sz w:val="24"/>
          <w:szCs w:val="24"/>
        </w:rPr>
        <w:br w:type="page"/>
      </w:r>
    </w:p>
    <w:p w:rsidR="004B5FCD" w:rsidRPr="002C7D57" w:rsidRDefault="004B5FCD" w:rsidP="00757B74">
      <w:pPr>
        <w:pStyle w:val="Heading1"/>
        <w:rPr>
          <w:rFonts w:ascii="Arial" w:hAnsi="Arial" w:cs="Arial"/>
        </w:rPr>
      </w:pPr>
      <w:bookmarkStart w:id="127" w:name="_Toc124267983"/>
      <w:r w:rsidRPr="002C7D57">
        <w:rPr>
          <w:rFonts w:ascii="Arial" w:hAnsi="Arial" w:cs="Arial"/>
        </w:rPr>
        <w:t>Chapter 5: Discussion</w:t>
      </w:r>
      <w:bookmarkEnd w:id="127"/>
    </w:p>
    <w:p w:rsidR="004B5FCD" w:rsidRPr="002C7D57" w:rsidRDefault="004B5FCD" w:rsidP="00757B74">
      <w:pPr>
        <w:pStyle w:val="Normal3"/>
        <w:spacing w:line="360" w:lineRule="auto"/>
        <w:jc w:val="both"/>
        <w:rPr>
          <w:rFonts w:eastAsia="Times New Roman"/>
          <w:sz w:val="24"/>
          <w:szCs w:val="24"/>
          <w:lang w:val="en-GB"/>
        </w:rPr>
      </w:pPr>
      <w:r w:rsidRPr="002C7D57">
        <w:rPr>
          <w:rFonts w:eastAsia="Times New Roman"/>
          <w:sz w:val="24"/>
          <w:szCs w:val="24"/>
          <w:lang w:val="en-GB"/>
        </w:rPr>
        <w:t xml:space="preserve">Effective leadership is essential for entrepreneurs in terms of successfully directing employees and other staff to the right path while establishing a start-up in the 21st century. In addition, leadership teams play a significant role in regulating and managing the activities of workers. As commented by Tittel and Terzidis (2020), leaders need to inherit strong managerial skills and knowledge management skills to improve the efficiency of employees. However, entrepreneurs also need to take up the responsibility to intervene and handle any tough situations in operational markets. Based on the ideas of Mehmood </w:t>
      </w:r>
      <w:r w:rsidRPr="002C7D57">
        <w:rPr>
          <w:rFonts w:eastAsia="Times New Roman"/>
          <w:i/>
          <w:sz w:val="24"/>
          <w:szCs w:val="24"/>
          <w:lang w:val="en-GB"/>
        </w:rPr>
        <w:t>et al.</w:t>
      </w:r>
      <w:r w:rsidRPr="002C7D57">
        <w:rPr>
          <w:rFonts w:eastAsia="Times New Roman"/>
          <w:sz w:val="24"/>
          <w:szCs w:val="24"/>
          <w:lang w:val="en-GB"/>
        </w:rPr>
        <w:t xml:space="preserve"> (2019), Schumpeter’s perception of Entrepreneurship denotes that entrepreneurs need to be capable of managing any disputes within the market equilibrium. The capability of managing disputes can be fruitful in avoiding uncertainties and sudden economic risks during a start-up. </w:t>
      </w:r>
    </w:p>
    <w:p w:rsidR="004B5FCD" w:rsidRPr="002C7D57" w:rsidRDefault="004B5FCD" w:rsidP="00757B74">
      <w:pPr>
        <w:pStyle w:val="Normal3"/>
        <w:spacing w:line="360" w:lineRule="auto"/>
        <w:jc w:val="both"/>
        <w:rPr>
          <w:rFonts w:eastAsia="Times New Roman"/>
          <w:sz w:val="24"/>
          <w:szCs w:val="24"/>
          <w:lang w:val="en-GB"/>
        </w:rPr>
      </w:pPr>
      <w:r w:rsidRPr="002C7D57">
        <w:rPr>
          <w:rFonts w:eastAsia="Times New Roman"/>
          <w:sz w:val="24"/>
          <w:szCs w:val="24"/>
          <w:lang w:val="en-GB"/>
        </w:rPr>
        <w:t xml:space="preserve">On the other hand, a shortage of skills and attributes prevents entrepreneurs from creating accurate business plans and eventually achieving their desired business growth. Moreover, it can be stated that entrepreneurs need to be capable of applying innovative ideas to increase productivity. As mentioned by Ratten (2020), entrepreneurs need to possess the ability to satisfy customers’ needs by introducing innovative ideas in product development. As a consequence, entrepreneurs can successfully develop creative products by applying innovative strategies and successfully meeting consumers’ demands in 21st-century marketplaces. Additionally, it has also been comprehended that introducing innovation within their production procedures is highly required for entrepreneurs in order to successfully attract and retain more customers in the 21st century. Contradictorily, entrepreneurs might face severe challenges such as low productivity and a lack of skilled employees during the establishment of business start-ups in the 21st century. Accordingly, poor management of employees can be the most severe issue which might restrict entrepreneurs from improving productivity. However, maintaining uninterrupted communication can be fruitful for entrepreneurs in effectively managing the activities of their staff members and improving their individual performance. According to the statements of Cletus </w:t>
      </w:r>
      <w:r w:rsidRPr="002C7D57">
        <w:rPr>
          <w:rFonts w:eastAsia="Times New Roman"/>
          <w:i/>
          <w:sz w:val="24"/>
          <w:szCs w:val="24"/>
          <w:lang w:val="en-GB"/>
        </w:rPr>
        <w:t>et al.</w:t>
      </w:r>
      <w:r w:rsidRPr="002C7D57">
        <w:rPr>
          <w:rFonts w:eastAsia="Times New Roman"/>
          <w:sz w:val="24"/>
          <w:szCs w:val="24"/>
          <w:lang w:val="en-GB"/>
        </w:rPr>
        <w:t xml:space="preserve"> (2018), undisputed communication facilitates business leaders to convey their organisational goals and visions among employees. Thus, entrepreneurs need to use digital portals like email and video conferencing to maintain uninterrupted communication with employees.  </w:t>
      </w:r>
    </w:p>
    <w:p w:rsidR="004B5FCD" w:rsidRPr="002C7D57" w:rsidRDefault="004B5FCD" w:rsidP="00757B74">
      <w:pPr>
        <w:pStyle w:val="Normal3"/>
        <w:spacing w:line="360" w:lineRule="auto"/>
        <w:jc w:val="both"/>
        <w:rPr>
          <w:rFonts w:eastAsia="Times New Roman"/>
          <w:sz w:val="24"/>
          <w:szCs w:val="24"/>
          <w:lang w:val="en-GB"/>
        </w:rPr>
      </w:pPr>
      <w:r w:rsidRPr="002C7D57">
        <w:rPr>
          <w:rFonts w:eastAsia="Times New Roman"/>
          <w:sz w:val="24"/>
          <w:szCs w:val="24"/>
          <w:lang w:val="en-GB"/>
        </w:rPr>
        <w:t xml:space="preserve">Besides these factors, business leaders need to be prepared for any sort of uncertainty while establishing their start-ups in the 21st century and product promotion. Accordingly, entrepreneurs need to be capable of risk tolerance in terms of identifying potential risks in a target market during product promotion through digital channels such as cyber incidents and hacking. As per the viewpoints of Saeidi </w:t>
      </w:r>
      <w:r w:rsidRPr="002C7D57">
        <w:rPr>
          <w:rFonts w:eastAsia="Times New Roman"/>
          <w:i/>
          <w:sz w:val="24"/>
          <w:szCs w:val="24"/>
          <w:lang w:val="en-GB"/>
        </w:rPr>
        <w:t xml:space="preserve">et al. </w:t>
      </w:r>
      <w:r w:rsidRPr="002C7D57">
        <w:rPr>
          <w:rFonts w:eastAsia="Times New Roman"/>
          <w:sz w:val="24"/>
          <w:szCs w:val="24"/>
          <w:lang w:val="en-GB"/>
        </w:rPr>
        <w:t xml:space="preserve">(2019), risk tolerances can facilitate entrepreneurs to enhance their business portfolio and potential within competitive markets. Additionally, increasing risk tolerance can also be effective in positively driving investment in start-ups by identifying and eliminating financial risks initially. Furthermore, it can also be stated that entrepreneurs need to develop a strategic partnership in order to generate adequate amounts of investment capital before establishing a start-up in 21st-century marketplaces by obtaining economic support from partners. Moreover, it can also be analysed that business plans can be fruitful for entrepreneurs in terms of assessing sudden changes within their target markets in the 21st century by predicting the potential downfall of market prices. </w:t>
      </w:r>
    </w:p>
    <w:p w:rsidR="001E03B9" w:rsidRDefault="004B5FCD" w:rsidP="00757B74">
      <w:pPr>
        <w:pStyle w:val="Normal3"/>
        <w:spacing w:line="360" w:lineRule="auto"/>
        <w:jc w:val="both"/>
        <w:rPr>
          <w:rFonts w:eastAsia="Times New Roman"/>
          <w:sz w:val="24"/>
          <w:szCs w:val="24"/>
          <w:lang w:val="en-GB"/>
        </w:rPr>
      </w:pPr>
      <w:r w:rsidRPr="002C7D57">
        <w:rPr>
          <w:rFonts w:eastAsia="Times New Roman"/>
          <w:sz w:val="24"/>
          <w:szCs w:val="24"/>
          <w:lang w:val="en-GB"/>
        </w:rPr>
        <w:t xml:space="preserve">Based on the opinions of Boldureanu </w:t>
      </w:r>
      <w:r w:rsidRPr="002C7D57">
        <w:rPr>
          <w:rFonts w:eastAsia="Times New Roman"/>
          <w:i/>
          <w:sz w:val="24"/>
          <w:szCs w:val="24"/>
          <w:lang w:val="en-GB"/>
        </w:rPr>
        <w:t xml:space="preserve">et al. </w:t>
      </w:r>
      <w:r w:rsidRPr="002C7D57">
        <w:rPr>
          <w:rFonts w:eastAsia="Times New Roman"/>
          <w:sz w:val="24"/>
          <w:szCs w:val="24"/>
          <w:lang w:val="en-GB"/>
        </w:rPr>
        <w:t xml:space="preserve">(2020), entrepreneurs need to create a defined vision of organisational goals for employees to motivate them and eventually improve their individual performance. Consequently, an improvement in employees’ individual performance can ultimately enhance productivity positively by boosting teamwork. As stated by Tien </w:t>
      </w:r>
      <w:r w:rsidRPr="002C7D57">
        <w:rPr>
          <w:rFonts w:eastAsia="Times New Roman"/>
          <w:i/>
          <w:sz w:val="24"/>
          <w:szCs w:val="24"/>
          <w:lang w:val="en-GB"/>
        </w:rPr>
        <w:t xml:space="preserve">et al. </w:t>
      </w:r>
      <w:r w:rsidRPr="002C7D57">
        <w:rPr>
          <w:rFonts w:eastAsia="Times New Roman"/>
          <w:sz w:val="24"/>
          <w:szCs w:val="24"/>
          <w:lang w:val="en-GB"/>
        </w:rPr>
        <w:t>(2019), high-quality service planning and product designing remarkably assist leaders and organisations to attract and retain customers in international and local markets. Accordingly, the application of the Diffusion on Innovation Theory can be significant for entrepreneurs in positively introducing innovative ideas in production processes by understanding customers’ product preferences</w:t>
      </w:r>
      <w:r w:rsidR="00E41F68">
        <w:rPr>
          <w:rFonts w:eastAsia="Times New Roman"/>
          <w:sz w:val="24"/>
          <w:szCs w:val="24"/>
          <w:lang w:val="en-GB"/>
        </w:rPr>
        <w:t>.</w:t>
      </w:r>
    </w:p>
    <w:p w:rsidR="00176F55" w:rsidRPr="001D39F9" w:rsidRDefault="00176F55" w:rsidP="00176F55">
      <w:pPr>
        <w:pStyle w:val="normal0"/>
        <w:rPr>
          <w:rFonts w:ascii="Arial" w:hAnsi="Arial" w:cs="Arial"/>
          <w:color w:val="FF0000"/>
          <w:lang w:val="en-GB"/>
        </w:rPr>
      </w:pPr>
      <w:r w:rsidRPr="001D39F9">
        <w:rPr>
          <w:rFonts w:ascii="Arial" w:hAnsi="Arial" w:cs="Arial"/>
          <w:color w:val="FF0000"/>
          <w:lang w:val="en-GB"/>
        </w:rPr>
        <w:t xml:space="preserve">It has been observed that the minimum number of the selected candidates belongs to the age group of 18 to 24. On the other hand, it has also been found that a maximum of the involved participants agreed that the long-term mission and vision of the business can be achieved successfully. However, a maximum of the participants remained neutral about the fact that the success of the business can be measured accurately. </w:t>
      </w:r>
    </w:p>
    <w:p w:rsidR="004B5FCD" w:rsidRPr="002C7D57" w:rsidRDefault="00176F55" w:rsidP="00176F55">
      <w:pPr>
        <w:pStyle w:val="Normal3"/>
        <w:spacing w:line="360" w:lineRule="auto"/>
        <w:jc w:val="both"/>
        <w:rPr>
          <w:rFonts w:eastAsia="Times New Roman"/>
          <w:sz w:val="24"/>
          <w:szCs w:val="24"/>
          <w:lang w:val="en-GB"/>
        </w:rPr>
      </w:pPr>
      <w:r w:rsidRPr="001D39F9">
        <w:rPr>
          <w:rFonts w:eastAsia="Times New Roman"/>
          <w:color w:val="FF0000"/>
          <w:sz w:val="24"/>
          <w:szCs w:val="24"/>
          <w:lang w:val="en-GB"/>
        </w:rPr>
        <w:t xml:space="preserve">It has been found that most of the chosen candidates agreed on the fact that the utilisation of digital channels will be appropriate in the context of communicating business plans and objectives conveniently to employees in the 21st century. Additionally, the maximum number of participants agreed that customer satisfaction can be observed in the modern era. It has been observed that the maximum percentage of the chosen participants opined that promotional campaigns will be used in terms of enhancing the brand’s visibility. </w:t>
      </w:r>
      <w:r w:rsidR="004B5FCD" w:rsidRPr="002C7D57">
        <w:rPr>
          <w:rFonts w:eastAsia="Times New Roman"/>
          <w:sz w:val="24"/>
          <w:szCs w:val="24"/>
          <w:lang w:val="en-GB"/>
        </w:rPr>
        <w:t xml:space="preserve">  </w:t>
      </w:r>
    </w:p>
    <w:p w:rsidR="00E11E23" w:rsidRPr="002C7D57" w:rsidRDefault="004B5FCD" w:rsidP="00757B74">
      <w:pPr>
        <w:spacing w:line="360" w:lineRule="auto"/>
        <w:jc w:val="both"/>
        <w:rPr>
          <w:rFonts w:eastAsia="Times New Roman"/>
          <w:sz w:val="24"/>
          <w:szCs w:val="24"/>
          <w:lang w:val="en-GB"/>
        </w:rPr>
      </w:pPr>
      <w:r w:rsidRPr="002C7D57">
        <w:rPr>
          <w:rFonts w:eastAsia="Times New Roman"/>
          <w:sz w:val="24"/>
          <w:szCs w:val="24"/>
          <w:lang w:val="en-GB"/>
        </w:rPr>
        <w:t xml:space="preserve">In addition, competitor analysis can also facilitate an entrepreneur to identify the areas of improvement by observing the products offered by their competitors. In accordance with the statements of Bogers </w:t>
      </w:r>
      <w:r w:rsidRPr="002C7D57">
        <w:rPr>
          <w:rFonts w:eastAsia="Times New Roman"/>
          <w:i/>
          <w:sz w:val="24"/>
          <w:szCs w:val="24"/>
          <w:lang w:val="en-GB"/>
        </w:rPr>
        <w:t>et al.</w:t>
      </w:r>
      <w:r w:rsidRPr="002C7D57">
        <w:rPr>
          <w:rFonts w:eastAsia="Times New Roman"/>
          <w:sz w:val="24"/>
          <w:szCs w:val="24"/>
          <w:lang w:val="en-GB"/>
        </w:rPr>
        <w:t xml:space="preserve"> (2019), competitor analysis increases the accuracy of business plans by determining marketing policies and pricing strategies while entering a new market. Accordingly, it can be stated that competitor analysis can enable 21st-century business entrepreneurs to enhance the feasibility of their businesses by producing more unique products as compared to their competitors. On the other hand, entrepreneurs need to strongly focus on developing new products in order to successfully attract more customers in 21st-century places. In this context, it can be said that the application of the Diffusion of Innovation Theory can be effective for entrepreneurs in positively accelerating new product development. As opined by García-Avilés </w:t>
      </w:r>
      <w:r w:rsidRPr="002C7D57">
        <w:rPr>
          <w:rFonts w:eastAsia="Times New Roman"/>
          <w:i/>
          <w:sz w:val="24"/>
          <w:szCs w:val="24"/>
          <w:lang w:val="en-GB"/>
        </w:rPr>
        <w:t>et al.</w:t>
      </w:r>
      <w:r w:rsidRPr="002C7D57">
        <w:rPr>
          <w:rFonts w:eastAsia="Times New Roman"/>
          <w:sz w:val="24"/>
          <w:szCs w:val="24"/>
          <w:lang w:val="en-GB"/>
        </w:rPr>
        <w:t xml:space="preserve"> (2019), the Diffusion of Innovation Theory denotes that a new product gains its visibility within a market based on its demand and availability. As a consequence, entrepreneurs can successfully produce unique products in order to maximise their demands in target markets and further gain a competitive advantage positively.  </w:t>
      </w:r>
    </w:p>
    <w:p w:rsidR="00E11E23" w:rsidRPr="002C7D57" w:rsidRDefault="00E11E23" w:rsidP="00757B74">
      <w:pPr>
        <w:spacing w:line="360" w:lineRule="auto"/>
        <w:rPr>
          <w:rFonts w:eastAsia="Times New Roman"/>
          <w:sz w:val="24"/>
          <w:szCs w:val="24"/>
          <w:lang w:val="en-GB"/>
        </w:rPr>
      </w:pPr>
      <w:r w:rsidRPr="002C7D57">
        <w:rPr>
          <w:rFonts w:eastAsia="Times New Roman"/>
          <w:sz w:val="24"/>
          <w:szCs w:val="24"/>
          <w:lang w:val="en-GB"/>
        </w:rPr>
        <w:br w:type="page"/>
      </w:r>
    </w:p>
    <w:p w:rsidR="00E11E23" w:rsidRPr="002C7D57" w:rsidRDefault="00E11E23" w:rsidP="00757B74">
      <w:pPr>
        <w:pStyle w:val="Heading1"/>
        <w:rPr>
          <w:rFonts w:ascii="Arial" w:hAnsi="Arial" w:cs="Arial"/>
        </w:rPr>
      </w:pPr>
      <w:bookmarkStart w:id="128" w:name="_Toc124267984"/>
      <w:r w:rsidRPr="002C7D57">
        <w:rPr>
          <w:rFonts w:ascii="Arial" w:hAnsi="Arial" w:cs="Arial"/>
        </w:rPr>
        <w:t>Chapter 6: Conclusion</w:t>
      </w:r>
      <w:bookmarkEnd w:id="128"/>
    </w:p>
    <w:p w:rsidR="00E11E23" w:rsidRPr="002C7D57" w:rsidRDefault="00E11E23" w:rsidP="00757B74">
      <w:pPr>
        <w:pStyle w:val="Heading2"/>
        <w:rPr>
          <w:rFonts w:ascii="Arial" w:hAnsi="Arial" w:cs="Arial"/>
        </w:rPr>
      </w:pPr>
      <w:bookmarkStart w:id="129" w:name="_Toc124267985"/>
      <w:r w:rsidRPr="002C7D57">
        <w:rPr>
          <w:rFonts w:ascii="Arial" w:hAnsi="Arial" w:cs="Arial"/>
        </w:rPr>
        <w:t>6.1 Conclusion</w:t>
      </w:r>
      <w:bookmarkEnd w:id="129"/>
    </w:p>
    <w:p w:rsidR="00E11E23" w:rsidRPr="002C7D57" w:rsidRDefault="00E11E23" w:rsidP="00757B74">
      <w:pPr>
        <w:pStyle w:val="Normal3"/>
        <w:spacing w:line="360" w:lineRule="auto"/>
        <w:jc w:val="both"/>
        <w:rPr>
          <w:rFonts w:eastAsia="Times New Roman"/>
          <w:sz w:val="24"/>
          <w:szCs w:val="24"/>
          <w:lang w:val="en-GB"/>
        </w:rPr>
      </w:pPr>
      <w:r w:rsidRPr="002C7D57">
        <w:rPr>
          <w:rFonts w:eastAsia="Times New Roman"/>
          <w:sz w:val="24"/>
          <w:szCs w:val="24"/>
          <w:lang w:val="en-GB"/>
        </w:rPr>
        <w:t xml:space="preserve">Based on the above discussion, it can be concluded that entrepreneurs need to lay a strong focus on improving their market research and development strategies in the 21st century. This strategy can be fruitful for entrepreneurs in order to accurately identify risks and opportunities. This factor can be fruitful for entrepreneurs to avoid any sort of financial risk while establishing their start-ups in 21st-century markets. In addition, it has also been understood that business leaders and entrepreneurs need to frame accurate business plans in order to analyse potential risks and growth scopes before entering a new marketplace. On the other hand, entrepreneurs also need to apply innovative strategies to mitigate the factors which hamper business start-ups such as employees with poor skills, shortage of investment capital and lack of marketing strategies. Apart from these aspects, key challenges such as vulnerable employee management, low product quality and poor business plans which can hamper business start-ups have also been recognised in this study. In addition, it has been comprehended that accurate market analysis and identification of customer segments can be fruitful for entrepreneurs in enhancing their sales rates in the 21 century. </w:t>
      </w:r>
    </w:p>
    <w:p w:rsidR="00E11E23" w:rsidRPr="002C7D57" w:rsidRDefault="00E11E23" w:rsidP="00757B74">
      <w:pPr>
        <w:pStyle w:val="Normal3"/>
        <w:spacing w:line="360" w:lineRule="auto"/>
        <w:jc w:val="both"/>
        <w:rPr>
          <w:rFonts w:eastAsia="Times New Roman"/>
          <w:sz w:val="24"/>
          <w:szCs w:val="24"/>
          <w:lang w:val="en-GB"/>
        </w:rPr>
      </w:pPr>
      <w:r w:rsidRPr="002C7D57">
        <w:rPr>
          <w:rFonts w:eastAsia="Times New Roman"/>
          <w:sz w:val="24"/>
          <w:szCs w:val="24"/>
          <w:lang w:val="en-GB"/>
        </w:rPr>
        <w:t>Entrepreneurs can successfully manufacture creative commodities to satisfy the requirements of 21st-century customers and eventually gain a competitive advantage by applying the Diffusion Theory of Innovation and Consumer Behaviour Theory. Additionally, entrepreneurs need to avoid the risk of low product quality in order to maintain a stable customer base in the 21st century. These leadership-based theories can be beneficial for entrepreneurs to manage any sudden financial or social change in their target markets in the 21st century. On the other hand, the primary research strategy has been effective in understanding the factors which need to be considered by 21st-century entrepreneurs by analysing the responses of the chosen candidates. Thus, it can be stated that entrepreneurs need to improve their decision-making strategies and business management techniques in order to achieve success in the 21st century.</w:t>
      </w:r>
    </w:p>
    <w:p w:rsidR="00E11E23" w:rsidRPr="002C7D57" w:rsidRDefault="00E11E23" w:rsidP="00757B74">
      <w:pPr>
        <w:pStyle w:val="Heading2"/>
        <w:rPr>
          <w:rFonts w:ascii="Arial" w:hAnsi="Arial" w:cs="Arial"/>
        </w:rPr>
      </w:pPr>
      <w:bookmarkStart w:id="130" w:name="_Toc124267986"/>
      <w:r w:rsidRPr="002C7D57">
        <w:rPr>
          <w:rFonts w:ascii="Arial" w:hAnsi="Arial" w:cs="Arial"/>
        </w:rPr>
        <w:t>6.2 Recommendations</w:t>
      </w:r>
      <w:bookmarkEnd w:id="130"/>
    </w:p>
    <w:p w:rsidR="00E11E23" w:rsidRPr="002C7D57" w:rsidRDefault="00E11E23" w:rsidP="00757B74">
      <w:pPr>
        <w:pStyle w:val="Normal3"/>
        <w:spacing w:line="360" w:lineRule="auto"/>
        <w:jc w:val="both"/>
        <w:rPr>
          <w:rFonts w:eastAsia="Times New Roman"/>
          <w:b/>
          <w:i/>
          <w:sz w:val="24"/>
          <w:szCs w:val="24"/>
          <w:lang w:val="en-GB"/>
        </w:rPr>
      </w:pPr>
      <w:r w:rsidRPr="002C7D57">
        <w:rPr>
          <w:rFonts w:eastAsia="Times New Roman"/>
          <w:b/>
          <w:i/>
          <w:sz w:val="24"/>
          <w:szCs w:val="24"/>
          <w:lang w:val="en-GB"/>
        </w:rPr>
        <w:t xml:space="preserve">Recommendation 1- Implicating digital marketing </w:t>
      </w:r>
    </w:p>
    <w:p w:rsidR="00E11E23" w:rsidRPr="002C7D57" w:rsidRDefault="00E11E23" w:rsidP="00757B74">
      <w:pPr>
        <w:pStyle w:val="Normal3"/>
        <w:spacing w:line="360" w:lineRule="auto"/>
        <w:jc w:val="both"/>
        <w:rPr>
          <w:rFonts w:eastAsia="Times New Roman"/>
          <w:sz w:val="24"/>
          <w:szCs w:val="24"/>
          <w:lang w:val="en-GB"/>
        </w:rPr>
      </w:pPr>
      <w:r w:rsidRPr="002C7D57">
        <w:rPr>
          <w:rFonts w:eastAsia="Times New Roman"/>
          <w:sz w:val="24"/>
          <w:szCs w:val="24"/>
          <w:lang w:val="en-GB"/>
        </w:rPr>
        <w:t xml:space="preserve">Product promotion is essential in the 21st century to inform target customers about the launch of a new product. Accordingly, entrepreneurs need to use digital channels like email and social media posts to promote their upcoming or existing products. As stated by Desai (2019), digital marketing enhances the global reach of companies by allowing them to engage with their target and existing customers. However, cyber threats in digital marketing such as </w:t>
      </w:r>
      <w:r w:rsidR="00C319DB" w:rsidRPr="002C7D57">
        <w:rPr>
          <w:rFonts w:eastAsia="Times New Roman"/>
          <w:sz w:val="24"/>
          <w:szCs w:val="24"/>
          <w:lang w:val="en-GB"/>
        </w:rPr>
        <w:t>hacking,</w:t>
      </w:r>
      <w:r w:rsidRPr="002C7D57">
        <w:rPr>
          <w:rFonts w:eastAsia="Times New Roman"/>
          <w:sz w:val="24"/>
          <w:szCs w:val="24"/>
          <w:lang w:val="en-GB"/>
        </w:rPr>
        <w:t xml:space="preserve"> and scams can be adverse for entrepreneurs to preserve confidential documents. Thus, entrepreneurs can successfully overcome the issue of poor marketing by applying this recommended strategy.  </w:t>
      </w:r>
    </w:p>
    <w:p w:rsidR="00E11E23" w:rsidRPr="002C7D57" w:rsidRDefault="00E11E23" w:rsidP="00757B74">
      <w:pPr>
        <w:pStyle w:val="Normal3"/>
        <w:spacing w:line="360" w:lineRule="auto"/>
        <w:jc w:val="both"/>
        <w:rPr>
          <w:rFonts w:eastAsia="Times New Roman"/>
          <w:b/>
          <w:i/>
          <w:sz w:val="24"/>
          <w:szCs w:val="24"/>
          <w:lang w:val="en-GB"/>
        </w:rPr>
      </w:pPr>
      <w:r w:rsidRPr="002C7D57">
        <w:rPr>
          <w:rFonts w:eastAsia="Times New Roman"/>
          <w:b/>
          <w:i/>
          <w:sz w:val="24"/>
          <w:szCs w:val="24"/>
          <w:lang w:val="en-GB"/>
        </w:rPr>
        <w:t>Recommendation 2- Empowering employees to introduce innovation</w:t>
      </w:r>
    </w:p>
    <w:p w:rsidR="00E11E23" w:rsidRPr="002C7D57" w:rsidRDefault="00E11E23" w:rsidP="00757B74">
      <w:pPr>
        <w:pStyle w:val="Normal3"/>
        <w:spacing w:line="360" w:lineRule="auto"/>
        <w:jc w:val="both"/>
        <w:rPr>
          <w:rFonts w:eastAsia="Times New Roman"/>
          <w:b/>
          <w:i/>
          <w:sz w:val="24"/>
          <w:szCs w:val="24"/>
          <w:lang w:val="en-GB"/>
        </w:rPr>
      </w:pPr>
      <w:r w:rsidRPr="002C7D57">
        <w:rPr>
          <w:rFonts w:eastAsia="Times New Roman"/>
          <w:sz w:val="24"/>
          <w:szCs w:val="24"/>
          <w:lang w:val="en-GB"/>
        </w:rPr>
        <w:t xml:space="preserve">Business leaders need to empower their staff members in order to provide the flexibility to express their innovative perspectives. Based on the opinions of Bin Saeed </w:t>
      </w:r>
      <w:r w:rsidRPr="002C7D57">
        <w:rPr>
          <w:rFonts w:eastAsia="Times New Roman"/>
          <w:i/>
          <w:sz w:val="24"/>
          <w:szCs w:val="24"/>
          <w:lang w:val="en-GB"/>
        </w:rPr>
        <w:t xml:space="preserve">et al. </w:t>
      </w:r>
      <w:r w:rsidRPr="002C7D57">
        <w:rPr>
          <w:rFonts w:eastAsia="Times New Roman"/>
          <w:sz w:val="24"/>
          <w:szCs w:val="24"/>
          <w:lang w:val="en-GB"/>
        </w:rPr>
        <w:t xml:space="preserve">(2019), empowering employees by providing freedom and flexibility positively motivates them to exhibit their creative ideas. This factor can eventually facilitate entrepreneurs to increase innovation within their production processes by allowing employees to express their individual creative perspectives and successfully attract more customers in 21st-century marketplaces.     </w:t>
      </w:r>
    </w:p>
    <w:p w:rsidR="00E11E23" w:rsidRPr="002C7D57" w:rsidRDefault="00E11E23" w:rsidP="00757B74">
      <w:pPr>
        <w:pStyle w:val="Normal3"/>
        <w:spacing w:line="360" w:lineRule="auto"/>
        <w:jc w:val="both"/>
        <w:rPr>
          <w:rFonts w:eastAsia="Times New Roman"/>
          <w:b/>
          <w:i/>
          <w:sz w:val="24"/>
          <w:szCs w:val="24"/>
          <w:lang w:val="en-GB"/>
        </w:rPr>
      </w:pPr>
      <w:r w:rsidRPr="002C7D57">
        <w:rPr>
          <w:rFonts w:eastAsia="Times New Roman"/>
          <w:b/>
          <w:i/>
          <w:sz w:val="24"/>
          <w:szCs w:val="24"/>
          <w:lang w:val="en-GB"/>
        </w:rPr>
        <w:t>Recommendation 3- Improving employees’ skills through training</w:t>
      </w:r>
    </w:p>
    <w:p w:rsidR="00E11E23" w:rsidRPr="002C7D57" w:rsidRDefault="00E11E23" w:rsidP="00757B74">
      <w:pPr>
        <w:pStyle w:val="Normal3"/>
        <w:spacing w:line="360" w:lineRule="auto"/>
        <w:jc w:val="both"/>
        <w:rPr>
          <w:rFonts w:eastAsia="Times New Roman"/>
          <w:b/>
          <w:sz w:val="24"/>
          <w:szCs w:val="24"/>
          <w:lang w:val="en-GB"/>
        </w:rPr>
      </w:pPr>
      <w:r w:rsidRPr="002C7D57">
        <w:rPr>
          <w:rFonts w:eastAsia="Times New Roman"/>
          <w:sz w:val="24"/>
          <w:szCs w:val="24"/>
          <w:lang w:val="en-GB"/>
        </w:rPr>
        <w:t xml:space="preserve">Creating a skilled and dependable workforce is crucial for entrepreneurs to maximise their production levels. According to the viewpoints of Guterresa </w:t>
      </w:r>
      <w:r w:rsidRPr="002C7D57">
        <w:rPr>
          <w:rFonts w:eastAsia="Times New Roman"/>
          <w:i/>
          <w:sz w:val="24"/>
          <w:szCs w:val="24"/>
          <w:lang w:val="en-GB"/>
        </w:rPr>
        <w:t xml:space="preserve">et al. </w:t>
      </w:r>
      <w:r w:rsidRPr="002C7D57">
        <w:rPr>
          <w:rFonts w:eastAsia="Times New Roman"/>
          <w:sz w:val="24"/>
          <w:szCs w:val="24"/>
          <w:lang w:val="en-GB"/>
        </w:rPr>
        <w:t xml:space="preserve">(2020), the personal skills of employees can be modified through education-training sessions. Hence, entrepreneurs need to introduce training programmes to train their staff in order to enhance their skills and successfully create a diverse workforce in the 21st century. </w:t>
      </w:r>
    </w:p>
    <w:p w:rsidR="00E11E23" w:rsidRPr="002C7D57" w:rsidRDefault="00E11E23" w:rsidP="00757B74">
      <w:pPr>
        <w:pStyle w:val="Heading2"/>
        <w:rPr>
          <w:rFonts w:ascii="Arial" w:hAnsi="Arial" w:cs="Arial"/>
        </w:rPr>
      </w:pPr>
      <w:bookmarkStart w:id="131" w:name="_Toc124267987"/>
      <w:r w:rsidRPr="002C7D57">
        <w:rPr>
          <w:rFonts w:ascii="Arial" w:hAnsi="Arial" w:cs="Arial"/>
        </w:rPr>
        <w:t>6.3 Linking with objective</w:t>
      </w:r>
      <w:bookmarkEnd w:id="131"/>
    </w:p>
    <w:p w:rsidR="00E11E23" w:rsidRPr="002C7D57" w:rsidRDefault="00E11E23" w:rsidP="00757B74">
      <w:pPr>
        <w:pStyle w:val="Normal3"/>
        <w:spacing w:line="360" w:lineRule="auto"/>
        <w:jc w:val="both"/>
        <w:rPr>
          <w:rFonts w:eastAsia="Times New Roman"/>
          <w:b/>
          <w:i/>
          <w:sz w:val="24"/>
          <w:szCs w:val="24"/>
          <w:lang w:val="en-GB"/>
        </w:rPr>
      </w:pPr>
      <w:r w:rsidRPr="002C7D57">
        <w:rPr>
          <w:rFonts w:eastAsia="Times New Roman"/>
          <w:b/>
          <w:i/>
          <w:sz w:val="24"/>
          <w:szCs w:val="24"/>
          <w:lang w:val="en-GB"/>
        </w:rPr>
        <w:t>Objective 1</w:t>
      </w:r>
    </w:p>
    <w:p w:rsidR="00E11E23" w:rsidRPr="002C7D57" w:rsidRDefault="00E11E23" w:rsidP="00757B74">
      <w:pPr>
        <w:pStyle w:val="Normal3"/>
        <w:spacing w:line="360" w:lineRule="auto"/>
        <w:jc w:val="both"/>
        <w:rPr>
          <w:rFonts w:eastAsia="Times New Roman"/>
          <w:sz w:val="24"/>
          <w:szCs w:val="24"/>
          <w:lang w:val="en-GB"/>
        </w:rPr>
      </w:pPr>
      <w:r w:rsidRPr="002C7D57">
        <w:rPr>
          <w:rFonts w:eastAsia="Times New Roman"/>
          <w:sz w:val="24"/>
          <w:szCs w:val="24"/>
          <w:lang w:val="en-GB"/>
        </w:rPr>
        <w:t xml:space="preserve">This objective mainly highlights the key factors which need to be included in a business plan. Accordingly, the first, sixth and ninth question has been framed in order to meet this objective successfully. Accordingly, the individual responses of the selected participants have been fruitful in terms of understanding the factors which need to be included in 21st-century business plans by entrepreneurs.   </w:t>
      </w:r>
    </w:p>
    <w:p w:rsidR="00E11E23" w:rsidRPr="002C7D57" w:rsidRDefault="00E11E23" w:rsidP="00757B74">
      <w:pPr>
        <w:pStyle w:val="Normal3"/>
        <w:spacing w:line="360" w:lineRule="auto"/>
        <w:jc w:val="both"/>
        <w:rPr>
          <w:rFonts w:eastAsia="Times New Roman"/>
          <w:b/>
          <w:i/>
          <w:sz w:val="24"/>
          <w:szCs w:val="24"/>
          <w:lang w:val="en-GB"/>
        </w:rPr>
      </w:pPr>
      <w:r w:rsidRPr="002C7D57">
        <w:rPr>
          <w:rFonts w:eastAsia="Times New Roman"/>
          <w:b/>
          <w:i/>
          <w:sz w:val="24"/>
          <w:szCs w:val="24"/>
          <w:lang w:val="en-GB"/>
        </w:rPr>
        <w:t>Objective 2</w:t>
      </w:r>
    </w:p>
    <w:p w:rsidR="00E11E23" w:rsidRPr="002C7D57" w:rsidRDefault="00E11E23" w:rsidP="00757B74">
      <w:pPr>
        <w:pStyle w:val="Normal3"/>
        <w:spacing w:line="360" w:lineRule="auto"/>
        <w:jc w:val="both"/>
        <w:rPr>
          <w:rFonts w:eastAsia="Times New Roman"/>
          <w:sz w:val="24"/>
          <w:szCs w:val="24"/>
          <w:lang w:val="en-GB"/>
        </w:rPr>
      </w:pPr>
      <w:r w:rsidRPr="002C7D57">
        <w:rPr>
          <w:rFonts w:eastAsia="Times New Roman"/>
          <w:sz w:val="24"/>
          <w:szCs w:val="24"/>
          <w:lang w:val="en-GB"/>
        </w:rPr>
        <w:t xml:space="preserve">The second objective has focused on evaluating the role of entrepreneurs in enhancing the financial and social growth of businesses. Consequently, the second, seventh, eighth and tenth question has been created in this research study to successfully synchronise with the requirements of this objective.  </w:t>
      </w:r>
    </w:p>
    <w:p w:rsidR="00E11E23" w:rsidRPr="002C7D57" w:rsidRDefault="00E11E23" w:rsidP="00757B74">
      <w:pPr>
        <w:pStyle w:val="Normal3"/>
        <w:spacing w:line="360" w:lineRule="auto"/>
        <w:jc w:val="both"/>
        <w:rPr>
          <w:rFonts w:eastAsia="Times New Roman"/>
          <w:b/>
          <w:i/>
          <w:sz w:val="24"/>
          <w:szCs w:val="24"/>
          <w:lang w:val="en-GB"/>
        </w:rPr>
      </w:pPr>
      <w:r w:rsidRPr="002C7D57">
        <w:rPr>
          <w:rFonts w:eastAsia="Times New Roman"/>
          <w:b/>
          <w:i/>
          <w:sz w:val="24"/>
          <w:szCs w:val="24"/>
          <w:lang w:val="en-GB"/>
        </w:rPr>
        <w:t>Objective 3</w:t>
      </w:r>
    </w:p>
    <w:p w:rsidR="00E11E23" w:rsidRPr="002C7D57" w:rsidRDefault="00E11E23" w:rsidP="00757B74">
      <w:pPr>
        <w:pStyle w:val="Normal3"/>
        <w:spacing w:line="360" w:lineRule="auto"/>
        <w:jc w:val="both"/>
        <w:rPr>
          <w:rFonts w:eastAsia="Times New Roman"/>
          <w:sz w:val="24"/>
          <w:szCs w:val="24"/>
          <w:lang w:val="en-GB"/>
        </w:rPr>
      </w:pPr>
      <w:r w:rsidRPr="002C7D57">
        <w:rPr>
          <w:rFonts w:eastAsia="Times New Roman"/>
          <w:sz w:val="24"/>
          <w:szCs w:val="24"/>
          <w:lang w:val="en-GB"/>
        </w:rPr>
        <w:t xml:space="preserve">This objective has been framed in terms of identifying potential challenges which can restrict entrepreneurs from improving their businesses in the 21st century. As a consequence, the third, fourth, twelfth and fifteenth question has been created in order to meet the dimensions of this objective positively.  </w:t>
      </w:r>
    </w:p>
    <w:p w:rsidR="00E11E23" w:rsidRPr="002C7D57" w:rsidRDefault="00E11E23" w:rsidP="00757B74">
      <w:pPr>
        <w:pStyle w:val="Normal3"/>
        <w:spacing w:line="360" w:lineRule="auto"/>
        <w:jc w:val="both"/>
        <w:rPr>
          <w:rFonts w:eastAsia="Times New Roman"/>
          <w:b/>
          <w:i/>
          <w:sz w:val="24"/>
          <w:szCs w:val="24"/>
          <w:lang w:val="en-GB"/>
        </w:rPr>
      </w:pPr>
      <w:r w:rsidRPr="002C7D57">
        <w:rPr>
          <w:rFonts w:eastAsia="Times New Roman"/>
          <w:b/>
          <w:i/>
          <w:sz w:val="24"/>
          <w:szCs w:val="24"/>
          <w:lang w:val="en-GB"/>
        </w:rPr>
        <w:t>Objective 4</w:t>
      </w:r>
    </w:p>
    <w:p w:rsidR="00E11E23" w:rsidRPr="002C7D57" w:rsidRDefault="00E11E23" w:rsidP="00757B74">
      <w:pPr>
        <w:pStyle w:val="Normal3"/>
        <w:spacing w:line="360" w:lineRule="auto"/>
        <w:jc w:val="both"/>
        <w:rPr>
          <w:rFonts w:eastAsia="Times New Roman"/>
          <w:b/>
          <w:sz w:val="24"/>
          <w:szCs w:val="24"/>
          <w:lang w:val="en-GB"/>
        </w:rPr>
      </w:pPr>
      <w:r w:rsidRPr="002C7D57">
        <w:rPr>
          <w:rFonts w:eastAsia="Times New Roman"/>
          <w:sz w:val="24"/>
          <w:szCs w:val="24"/>
          <w:lang w:val="en-GB"/>
        </w:rPr>
        <w:t xml:space="preserve">The fourth objective has aimed at finding alternate strategies which can facilitate entrepreneurs to successfully overcome the identified challenges and successfully establish their start-ups in the 21st century. Accordingly, the fifth, seventh, eleventh, thirteenth and fourteenth question has been set in order to satisfy the requirements of this objective.   </w:t>
      </w:r>
    </w:p>
    <w:p w:rsidR="00E11E23" w:rsidRPr="002C7D57" w:rsidRDefault="00E11E23" w:rsidP="00757B74">
      <w:pPr>
        <w:pStyle w:val="Heading2"/>
        <w:rPr>
          <w:rFonts w:ascii="Arial" w:hAnsi="Arial" w:cs="Arial"/>
        </w:rPr>
      </w:pPr>
      <w:bookmarkStart w:id="132" w:name="_Toc124267988"/>
      <w:r w:rsidRPr="002C7D57">
        <w:rPr>
          <w:rFonts w:ascii="Arial" w:hAnsi="Arial" w:cs="Arial"/>
        </w:rPr>
        <w:t>6.4 Limitation</w:t>
      </w:r>
      <w:bookmarkEnd w:id="132"/>
    </w:p>
    <w:p w:rsidR="00E11E23" w:rsidRPr="002C7D57" w:rsidRDefault="00E11E23" w:rsidP="00757B74">
      <w:pPr>
        <w:pStyle w:val="Normal3"/>
        <w:spacing w:line="360" w:lineRule="auto"/>
        <w:jc w:val="both"/>
        <w:rPr>
          <w:rFonts w:eastAsia="Times New Roman"/>
          <w:sz w:val="24"/>
          <w:szCs w:val="24"/>
          <w:lang w:val="en-GB"/>
        </w:rPr>
      </w:pPr>
      <w:r w:rsidRPr="002C7D57">
        <w:rPr>
          <w:rFonts w:eastAsia="Times New Roman"/>
          <w:sz w:val="24"/>
          <w:szCs w:val="24"/>
          <w:lang w:val="en-GB"/>
        </w:rPr>
        <w:t xml:space="preserve">The research topic has a vast scope which is challenging to be explored within a limited time frame. In addition, there were certain databases which required monetary charges to provide data. However, the chargeable databases have not been explored due to a shortage of economic resources. This factor has eventually hampered the overall accuracy of the research outcomes. Additionally, this research has utilised only primary data which has also limited the accuracy and quality of the results. The primary research strategy seems to have failed to amalgamate more authentic data by analysing existing literature sources. This dimension has eventually reduced the validity and accuracy of the research outcomes. Thus, the inclusion of the secondary research strategy might have been effective in positively generating more accurate outcomes by gathering more genuine data from existing literature sources. </w:t>
      </w:r>
    </w:p>
    <w:p w:rsidR="00E11E23" w:rsidRPr="002C7D57" w:rsidRDefault="00E11E23" w:rsidP="00757B74">
      <w:pPr>
        <w:pStyle w:val="Heading2"/>
        <w:rPr>
          <w:rFonts w:ascii="Arial" w:hAnsi="Arial" w:cs="Arial"/>
        </w:rPr>
      </w:pPr>
      <w:bookmarkStart w:id="133" w:name="_Toc124267989"/>
      <w:r w:rsidRPr="002C7D57">
        <w:rPr>
          <w:rFonts w:ascii="Arial" w:hAnsi="Arial" w:cs="Arial"/>
        </w:rPr>
        <w:t>6.5 Future scope</w:t>
      </w:r>
      <w:bookmarkEnd w:id="133"/>
    </w:p>
    <w:p w:rsidR="001F4176" w:rsidRPr="002C7D57" w:rsidRDefault="00E11E23" w:rsidP="00757B74">
      <w:pPr>
        <w:spacing w:line="360" w:lineRule="auto"/>
        <w:jc w:val="both"/>
        <w:rPr>
          <w:rFonts w:eastAsia="Times New Roman"/>
          <w:b/>
          <w:color w:val="FF0000"/>
          <w:sz w:val="24"/>
          <w:szCs w:val="24"/>
          <w:lang w:val="en-GB"/>
        </w:rPr>
      </w:pPr>
      <w:r w:rsidRPr="002C7D57">
        <w:rPr>
          <w:rFonts w:eastAsia="Times New Roman"/>
          <w:sz w:val="24"/>
          <w:szCs w:val="24"/>
          <w:lang w:val="en-GB"/>
        </w:rPr>
        <w:t xml:space="preserve">Outcomes of this research can be fruitful for entrepreneurs to identify and understand the factors which need to be analysed before starting businesses in the 21st century. In addition, the research results can also serve as a strong source of information for future researchers in terms of conducting any further research based on this exact topic. Furthermore, this research can also enable entrepreneurs to understand and implicate innovative strategies to avoid the identified challenges like low product quality and poor employee management and eventually establish their businesses in future.   </w:t>
      </w:r>
      <w:r w:rsidR="0023053E" w:rsidRPr="002C7D57">
        <w:rPr>
          <w:sz w:val="24"/>
          <w:szCs w:val="24"/>
        </w:rPr>
        <w:br w:type="page"/>
      </w:r>
    </w:p>
    <w:p w:rsidR="0014368E" w:rsidRPr="002C7D57" w:rsidRDefault="0023053E" w:rsidP="00757B74">
      <w:pPr>
        <w:pStyle w:val="Heading1"/>
        <w:rPr>
          <w:rFonts w:ascii="Arial" w:hAnsi="Arial" w:cs="Arial"/>
        </w:rPr>
      </w:pPr>
      <w:bookmarkStart w:id="134" w:name="_Toc124267990"/>
      <w:r w:rsidRPr="002C7D57">
        <w:rPr>
          <w:rFonts w:ascii="Arial" w:hAnsi="Arial" w:cs="Arial"/>
        </w:rPr>
        <w:t>References</w:t>
      </w:r>
      <w:bookmarkEnd w:id="134"/>
    </w:p>
    <w:p w:rsidR="000110C8" w:rsidRPr="002C7D57" w:rsidRDefault="000110C8" w:rsidP="00757B74">
      <w:pPr>
        <w:pStyle w:val="Normal2"/>
        <w:spacing w:before="200" w:line="360" w:lineRule="auto"/>
        <w:jc w:val="both"/>
        <w:rPr>
          <w:rFonts w:eastAsia="Times New Roman"/>
          <w:sz w:val="24"/>
          <w:szCs w:val="24"/>
          <w:lang w:val="en-GB"/>
        </w:rPr>
      </w:pPr>
      <w:r w:rsidRPr="002C7D57">
        <w:rPr>
          <w:rFonts w:eastAsia="Times New Roman"/>
          <w:sz w:val="24"/>
          <w:szCs w:val="24"/>
          <w:lang w:val="en-GB"/>
        </w:rPr>
        <w:t>Abutabenjeh, S. and Jaradat, R., (2018). Clarification of research design, research methods, and research methodology: A guide for public administration researchers and practitioners. Teaching Public Administration, 36(3), pp.237-258.</w:t>
      </w:r>
    </w:p>
    <w:p w:rsidR="000110C8" w:rsidRPr="002C7D57" w:rsidRDefault="000110C8" w:rsidP="00757B74">
      <w:pPr>
        <w:spacing w:before="240" w:after="240" w:line="360" w:lineRule="auto"/>
        <w:jc w:val="both"/>
        <w:rPr>
          <w:sz w:val="24"/>
          <w:szCs w:val="24"/>
          <w:lang w:val="en-GB"/>
        </w:rPr>
      </w:pPr>
      <w:r w:rsidRPr="002C7D57">
        <w:rPr>
          <w:sz w:val="24"/>
          <w:szCs w:val="24"/>
          <w:lang w:val="en-GB"/>
        </w:rPr>
        <w:t xml:space="preserve">Anastasiu, L., Gavriş, O. and Maier, D., (2020). Is human capital ready for the change? A strategic approach adapting Porter's five forces to human resources. </w:t>
      </w:r>
      <w:r w:rsidRPr="002C7D57">
        <w:rPr>
          <w:i/>
          <w:iCs/>
          <w:sz w:val="24"/>
          <w:szCs w:val="24"/>
          <w:lang w:val="en-GB"/>
        </w:rPr>
        <w:t>Sustainability</w:t>
      </w:r>
      <w:r w:rsidRPr="002C7D57">
        <w:rPr>
          <w:sz w:val="24"/>
          <w:szCs w:val="24"/>
          <w:lang w:val="en-GB"/>
        </w:rPr>
        <w:t>, </w:t>
      </w:r>
      <w:r w:rsidRPr="002C7D57">
        <w:rPr>
          <w:i/>
          <w:iCs/>
          <w:sz w:val="24"/>
          <w:szCs w:val="24"/>
          <w:lang w:val="en-GB"/>
        </w:rPr>
        <w:t>12</w:t>
      </w:r>
      <w:r w:rsidRPr="002C7D57">
        <w:rPr>
          <w:sz w:val="24"/>
          <w:szCs w:val="24"/>
          <w:lang w:val="en-GB"/>
        </w:rPr>
        <w:t>(6), p.2300.</w:t>
      </w:r>
    </w:p>
    <w:p w:rsidR="000110C8" w:rsidRPr="002C7D57" w:rsidRDefault="000110C8" w:rsidP="00757B74">
      <w:pPr>
        <w:pStyle w:val="Normal2"/>
        <w:spacing w:before="200" w:line="360" w:lineRule="auto"/>
        <w:jc w:val="both"/>
        <w:rPr>
          <w:rFonts w:eastAsia="Times New Roman"/>
          <w:sz w:val="24"/>
          <w:szCs w:val="24"/>
          <w:lang w:val="en-GB"/>
        </w:rPr>
      </w:pPr>
      <w:r w:rsidRPr="002C7D57">
        <w:rPr>
          <w:rFonts w:eastAsia="Times New Roman"/>
          <w:sz w:val="24"/>
          <w:szCs w:val="24"/>
          <w:lang w:val="en-GB"/>
        </w:rPr>
        <w:t>Asenahabi, B.M., (2019). Basics of research design: A guide to selecting appropriate research design. International Journal of Contemporary Applied Researches, 6(5), pp.76-89.</w:t>
      </w:r>
    </w:p>
    <w:p w:rsidR="000110C8" w:rsidRPr="002C7D57" w:rsidRDefault="000110C8" w:rsidP="00757B74">
      <w:pPr>
        <w:pStyle w:val="Normal2"/>
        <w:spacing w:before="200" w:line="360" w:lineRule="auto"/>
        <w:jc w:val="both"/>
        <w:rPr>
          <w:rFonts w:eastAsia="Times New Roman"/>
          <w:sz w:val="24"/>
          <w:szCs w:val="24"/>
          <w:lang w:val="en-GB"/>
        </w:rPr>
      </w:pPr>
      <w:r w:rsidRPr="002C7D57">
        <w:rPr>
          <w:rFonts w:eastAsia="Times New Roman"/>
          <w:sz w:val="24"/>
          <w:szCs w:val="24"/>
          <w:lang w:val="en-GB"/>
        </w:rPr>
        <w:t>Ayeni, E.O., Saman, U.P. and Kasimu, S., (2019). Facts and fiction in positivism and neo positivism. Research on Humanities and Social Sciences, 9(4), pp.21-33.</w:t>
      </w:r>
    </w:p>
    <w:p w:rsidR="000110C8" w:rsidRPr="002C7D57" w:rsidRDefault="000110C8" w:rsidP="00757B74">
      <w:pPr>
        <w:pStyle w:val="Normal1"/>
        <w:spacing w:before="240" w:after="240" w:line="360" w:lineRule="auto"/>
        <w:jc w:val="both"/>
        <w:rPr>
          <w:rFonts w:eastAsia="Times New Roman"/>
          <w:color w:val="222222"/>
          <w:sz w:val="24"/>
          <w:szCs w:val="24"/>
          <w:highlight w:val="white"/>
          <w:lang w:val="en-GB"/>
        </w:rPr>
      </w:pPr>
      <w:r w:rsidRPr="002C7D57">
        <w:rPr>
          <w:rFonts w:eastAsia="Times New Roman"/>
          <w:color w:val="222222"/>
          <w:sz w:val="24"/>
          <w:szCs w:val="24"/>
          <w:highlight w:val="white"/>
          <w:lang w:val="en-GB"/>
        </w:rPr>
        <w:t xml:space="preserve">Bacq, S., Geoghegan, W., Josefy, M., Stevenson, R. and Williams, T.A., (2020). The COVID-19 Virtual Idea Blitz: Marshalling social entrepreneurship to rapidly respond to urgent grand challenges. </w:t>
      </w:r>
      <w:r w:rsidRPr="002C7D57">
        <w:rPr>
          <w:rFonts w:eastAsia="Times New Roman"/>
          <w:i/>
          <w:color w:val="222222"/>
          <w:sz w:val="24"/>
          <w:szCs w:val="24"/>
          <w:highlight w:val="white"/>
          <w:lang w:val="en-GB"/>
        </w:rPr>
        <w:t>Business Horizons</w:t>
      </w:r>
      <w:r w:rsidRPr="002C7D57">
        <w:rPr>
          <w:rFonts w:eastAsia="Times New Roman"/>
          <w:color w:val="222222"/>
          <w:sz w:val="24"/>
          <w:szCs w:val="24"/>
          <w:highlight w:val="white"/>
          <w:lang w:val="en-GB"/>
        </w:rPr>
        <w:t xml:space="preserve">, </w:t>
      </w:r>
      <w:r w:rsidRPr="002C7D57">
        <w:rPr>
          <w:rFonts w:eastAsia="Times New Roman"/>
          <w:i/>
          <w:color w:val="222222"/>
          <w:sz w:val="24"/>
          <w:szCs w:val="24"/>
          <w:highlight w:val="white"/>
          <w:lang w:val="en-GB"/>
        </w:rPr>
        <w:t>63</w:t>
      </w:r>
      <w:r w:rsidRPr="002C7D57">
        <w:rPr>
          <w:rFonts w:eastAsia="Times New Roman"/>
          <w:color w:val="222222"/>
          <w:sz w:val="24"/>
          <w:szCs w:val="24"/>
          <w:highlight w:val="white"/>
          <w:lang w:val="en-GB"/>
        </w:rPr>
        <w:t>(6), pp.705-723.</w:t>
      </w:r>
    </w:p>
    <w:p w:rsidR="000110C8" w:rsidRPr="002C7D57" w:rsidRDefault="000110C8" w:rsidP="00757B74">
      <w:pPr>
        <w:pStyle w:val="Normal2"/>
        <w:spacing w:before="200" w:line="360" w:lineRule="auto"/>
        <w:jc w:val="both"/>
        <w:rPr>
          <w:rFonts w:eastAsia="Times New Roman"/>
          <w:sz w:val="24"/>
          <w:szCs w:val="24"/>
          <w:lang w:val="en-GB"/>
        </w:rPr>
      </w:pPr>
      <w:r w:rsidRPr="002C7D57">
        <w:rPr>
          <w:rFonts w:eastAsia="Times New Roman"/>
          <w:sz w:val="24"/>
          <w:szCs w:val="24"/>
          <w:lang w:val="en-GB"/>
        </w:rPr>
        <w:t>Banks, J. and Xu, X., (2020). The mental health effects of the first two months of lockdown during the COVID</w:t>
      </w:r>
      <w:r w:rsidRPr="002C7D57">
        <w:rPr>
          <w:rFonts w:ascii="Cambria Math" w:eastAsia="Times New Roman" w:hAnsi="Cambria Math"/>
          <w:sz w:val="24"/>
          <w:szCs w:val="24"/>
          <w:lang w:val="en-GB"/>
        </w:rPr>
        <w:t>‐</w:t>
      </w:r>
      <w:r w:rsidRPr="002C7D57">
        <w:rPr>
          <w:rFonts w:eastAsia="Times New Roman"/>
          <w:sz w:val="24"/>
          <w:szCs w:val="24"/>
          <w:lang w:val="en-GB"/>
        </w:rPr>
        <w:t>19 pandemic in the UK. Fiscal Studies, 41(3), pp.685-708.</w:t>
      </w:r>
    </w:p>
    <w:p w:rsidR="000110C8" w:rsidRPr="002C7D57" w:rsidRDefault="000110C8" w:rsidP="00757B74">
      <w:pPr>
        <w:pStyle w:val="Normal2"/>
        <w:spacing w:before="200" w:line="360" w:lineRule="auto"/>
        <w:jc w:val="both"/>
        <w:rPr>
          <w:rFonts w:eastAsia="Times New Roman"/>
          <w:sz w:val="24"/>
          <w:szCs w:val="24"/>
          <w:lang w:val="en-GB"/>
        </w:rPr>
      </w:pPr>
      <w:r w:rsidRPr="002C7D57">
        <w:rPr>
          <w:rFonts w:eastAsia="Times New Roman"/>
          <w:sz w:val="24"/>
          <w:szCs w:val="24"/>
          <w:lang w:val="en-GB"/>
        </w:rPr>
        <w:t>Basias, N. and Pollalis, Y., (2018). Quantitative and qualitative research in business &amp; technology: Justifying a suitable research methodology. Review of Integrative Business and Economics Research, 7, pp.91-105.</w:t>
      </w:r>
    </w:p>
    <w:p w:rsidR="000110C8" w:rsidRPr="002C7D57" w:rsidRDefault="000110C8" w:rsidP="00757B74">
      <w:pPr>
        <w:spacing w:before="240" w:after="240" w:line="360" w:lineRule="auto"/>
        <w:jc w:val="both"/>
        <w:rPr>
          <w:sz w:val="24"/>
          <w:szCs w:val="24"/>
          <w:lang w:val="en-GB"/>
        </w:rPr>
      </w:pPr>
      <w:r w:rsidRPr="002C7D57">
        <w:rPr>
          <w:sz w:val="24"/>
          <w:szCs w:val="24"/>
          <w:lang w:val="en-GB"/>
        </w:rPr>
        <w:t>Bbc.com (2019), Facebook 'failed to protect’ health data in private groups, Available at: https://www.bbc.com/news/technology-47308655 [Accessed on: 23 December 2022]</w:t>
      </w:r>
    </w:p>
    <w:p w:rsidR="000110C8" w:rsidRPr="002C7D57" w:rsidRDefault="000110C8" w:rsidP="00757B74">
      <w:pPr>
        <w:spacing w:before="240" w:after="240" w:line="360" w:lineRule="auto"/>
        <w:jc w:val="both"/>
        <w:rPr>
          <w:sz w:val="24"/>
          <w:szCs w:val="24"/>
          <w:lang w:val="en-GB"/>
        </w:rPr>
      </w:pPr>
      <w:r w:rsidRPr="002C7D57">
        <w:rPr>
          <w:sz w:val="24"/>
          <w:szCs w:val="24"/>
          <w:lang w:val="en-GB"/>
        </w:rPr>
        <w:t>Bbc.com (2021), Apple buys a company every three to four weeks, Available at: https://www.bbc.com/news/business-56178792 [Accessed on: 23 December 2022]</w:t>
      </w:r>
    </w:p>
    <w:p w:rsidR="000110C8" w:rsidRPr="002C7D57" w:rsidRDefault="000110C8" w:rsidP="00757B74">
      <w:pPr>
        <w:pStyle w:val="Normal3"/>
        <w:spacing w:before="200" w:line="360" w:lineRule="auto"/>
        <w:jc w:val="both"/>
        <w:rPr>
          <w:rFonts w:eastAsia="Times New Roman"/>
          <w:sz w:val="24"/>
          <w:szCs w:val="24"/>
          <w:lang w:val="en-GB"/>
        </w:rPr>
      </w:pPr>
      <w:r w:rsidRPr="002C7D57">
        <w:rPr>
          <w:rFonts w:eastAsia="Times New Roman"/>
          <w:sz w:val="24"/>
          <w:szCs w:val="24"/>
          <w:lang w:val="en-GB"/>
        </w:rPr>
        <w:t>Bin Saeed, B., Afsar, B., Shahjeha, A. and Imad Shah, S., (2019). Does transformational leadership foster innovative work behavior? The roles of psychological empowerment, intrinsic motivation, and creative process engagement. Economic research-Ekonomska istraživanja, 32(1), pp.254-281.</w:t>
      </w:r>
    </w:p>
    <w:p w:rsidR="000110C8" w:rsidRPr="002C7D57" w:rsidRDefault="000110C8" w:rsidP="00757B74">
      <w:pPr>
        <w:spacing w:before="240" w:after="240" w:line="360" w:lineRule="auto"/>
        <w:jc w:val="both"/>
        <w:rPr>
          <w:sz w:val="24"/>
          <w:szCs w:val="24"/>
          <w:lang w:val="en-GB"/>
        </w:rPr>
      </w:pPr>
      <w:r w:rsidRPr="002C7D57">
        <w:rPr>
          <w:sz w:val="24"/>
          <w:szCs w:val="24"/>
          <w:lang w:val="en-GB"/>
        </w:rPr>
        <w:t>Bogers, M., Chesbrough, H., Heaton, S. and Teece, D.J., (2019). Strategic management of open innovation: A dynamic capabilities perspective. </w:t>
      </w:r>
      <w:r w:rsidRPr="002C7D57">
        <w:rPr>
          <w:i/>
          <w:iCs/>
          <w:sz w:val="24"/>
          <w:szCs w:val="24"/>
          <w:lang w:val="en-GB"/>
        </w:rPr>
        <w:t>California Management Review</w:t>
      </w:r>
      <w:r w:rsidRPr="002C7D57">
        <w:rPr>
          <w:sz w:val="24"/>
          <w:szCs w:val="24"/>
          <w:lang w:val="en-GB"/>
        </w:rPr>
        <w:t>, </w:t>
      </w:r>
      <w:r w:rsidRPr="002C7D57">
        <w:rPr>
          <w:i/>
          <w:iCs/>
          <w:sz w:val="24"/>
          <w:szCs w:val="24"/>
          <w:lang w:val="en-GB"/>
        </w:rPr>
        <w:t>62</w:t>
      </w:r>
      <w:r w:rsidRPr="002C7D57">
        <w:rPr>
          <w:sz w:val="24"/>
          <w:szCs w:val="24"/>
          <w:lang w:val="en-GB"/>
        </w:rPr>
        <w:t>(1), pp.77-94.</w:t>
      </w:r>
    </w:p>
    <w:p w:rsidR="000110C8" w:rsidRPr="002C7D57" w:rsidRDefault="000110C8" w:rsidP="00757B74">
      <w:pPr>
        <w:pStyle w:val="Normal1"/>
        <w:spacing w:before="240" w:after="240" w:line="360" w:lineRule="auto"/>
        <w:jc w:val="both"/>
        <w:rPr>
          <w:rFonts w:eastAsia="Times New Roman"/>
          <w:color w:val="222222"/>
          <w:sz w:val="24"/>
          <w:szCs w:val="24"/>
          <w:highlight w:val="white"/>
          <w:lang w:val="en-GB"/>
        </w:rPr>
      </w:pPr>
      <w:r w:rsidRPr="002C7D57">
        <w:rPr>
          <w:rFonts w:eastAsia="Times New Roman"/>
          <w:color w:val="222222"/>
          <w:sz w:val="24"/>
          <w:szCs w:val="24"/>
          <w:highlight w:val="white"/>
          <w:lang w:val="en-GB"/>
        </w:rPr>
        <w:t xml:space="preserve">Boureanu, G., Ionescu, A.M., Bercu, A.M., Bedrule-Grigoruță, M.V. and Boldureanu, D., (2020). Entrepreneurship education through successful entrepreneurial models in higher education institutions. </w:t>
      </w:r>
      <w:r w:rsidRPr="002C7D57">
        <w:rPr>
          <w:rFonts w:eastAsia="Times New Roman"/>
          <w:i/>
          <w:color w:val="222222"/>
          <w:sz w:val="24"/>
          <w:szCs w:val="24"/>
          <w:highlight w:val="white"/>
          <w:lang w:val="en-GB"/>
        </w:rPr>
        <w:t>Sustainability</w:t>
      </w:r>
      <w:r w:rsidRPr="002C7D57">
        <w:rPr>
          <w:rFonts w:eastAsia="Times New Roman"/>
          <w:color w:val="222222"/>
          <w:sz w:val="24"/>
          <w:szCs w:val="24"/>
          <w:highlight w:val="white"/>
          <w:lang w:val="en-GB"/>
        </w:rPr>
        <w:t xml:space="preserve">, </w:t>
      </w:r>
      <w:r w:rsidRPr="002C7D57">
        <w:rPr>
          <w:rFonts w:eastAsia="Times New Roman"/>
          <w:i/>
          <w:color w:val="222222"/>
          <w:sz w:val="24"/>
          <w:szCs w:val="24"/>
          <w:highlight w:val="white"/>
          <w:lang w:val="en-GB"/>
        </w:rPr>
        <w:t>12</w:t>
      </w:r>
      <w:r w:rsidRPr="002C7D57">
        <w:rPr>
          <w:rFonts w:eastAsia="Times New Roman"/>
          <w:color w:val="222222"/>
          <w:sz w:val="24"/>
          <w:szCs w:val="24"/>
          <w:highlight w:val="white"/>
          <w:lang w:val="en-GB"/>
        </w:rPr>
        <w:t>(3), p.1267.</w:t>
      </w:r>
    </w:p>
    <w:p w:rsidR="000110C8" w:rsidRPr="002C7D57" w:rsidRDefault="000110C8" w:rsidP="00757B74">
      <w:pPr>
        <w:spacing w:before="240" w:after="240" w:line="360" w:lineRule="auto"/>
        <w:jc w:val="both"/>
        <w:rPr>
          <w:sz w:val="24"/>
          <w:szCs w:val="24"/>
          <w:lang w:val="en-GB"/>
        </w:rPr>
      </w:pPr>
      <w:r w:rsidRPr="002C7D57">
        <w:rPr>
          <w:sz w:val="24"/>
          <w:szCs w:val="24"/>
          <w:lang w:val="en-GB"/>
        </w:rPr>
        <w:t>Byun, C.G., Sung, C.S., Park, J.Y. and Choi, D.S., (2018). A study on the effectiveness of entrepreneurship education programs in higher education institutions: A case study of Korean graduate programs. </w:t>
      </w:r>
      <w:r w:rsidRPr="002C7D57">
        <w:rPr>
          <w:i/>
          <w:iCs/>
          <w:sz w:val="24"/>
          <w:szCs w:val="24"/>
          <w:lang w:val="en-GB"/>
        </w:rPr>
        <w:t>Journal of Open Innovation: Technology, Market, and Complexity</w:t>
      </w:r>
      <w:r w:rsidRPr="002C7D57">
        <w:rPr>
          <w:sz w:val="24"/>
          <w:szCs w:val="24"/>
          <w:lang w:val="en-GB"/>
        </w:rPr>
        <w:t>, </w:t>
      </w:r>
      <w:r w:rsidRPr="002C7D57">
        <w:rPr>
          <w:i/>
          <w:iCs/>
          <w:sz w:val="24"/>
          <w:szCs w:val="24"/>
          <w:lang w:val="en-GB"/>
        </w:rPr>
        <w:t>4</w:t>
      </w:r>
      <w:r w:rsidRPr="002C7D57">
        <w:rPr>
          <w:sz w:val="24"/>
          <w:szCs w:val="24"/>
          <w:lang w:val="en-GB"/>
        </w:rPr>
        <w:t>(3), p.26.</w:t>
      </w:r>
    </w:p>
    <w:p w:rsidR="000110C8" w:rsidRPr="002C7D57" w:rsidRDefault="000110C8" w:rsidP="00757B74">
      <w:pPr>
        <w:spacing w:before="240" w:after="240" w:line="360" w:lineRule="auto"/>
        <w:jc w:val="both"/>
        <w:rPr>
          <w:sz w:val="24"/>
          <w:szCs w:val="24"/>
          <w:lang w:val="en-GB"/>
        </w:rPr>
      </w:pPr>
      <w:r w:rsidRPr="002C7D57">
        <w:rPr>
          <w:sz w:val="24"/>
          <w:szCs w:val="24"/>
          <w:lang w:val="en-GB"/>
        </w:rPr>
        <w:t>Chugunov, I. and Makohon, V., (2019). Fiscal strategy as an instrument of economic growth. </w:t>
      </w:r>
      <w:r w:rsidRPr="002C7D57">
        <w:rPr>
          <w:i/>
          <w:iCs/>
          <w:sz w:val="24"/>
          <w:szCs w:val="24"/>
          <w:lang w:val="en-GB"/>
        </w:rPr>
        <w:t>Baltic Journal of Economic Studies</w:t>
      </w:r>
      <w:r w:rsidRPr="002C7D57">
        <w:rPr>
          <w:sz w:val="24"/>
          <w:szCs w:val="24"/>
          <w:lang w:val="en-GB"/>
        </w:rPr>
        <w:t>, </w:t>
      </w:r>
      <w:r w:rsidRPr="002C7D57">
        <w:rPr>
          <w:i/>
          <w:iCs/>
          <w:sz w:val="24"/>
          <w:szCs w:val="24"/>
          <w:lang w:val="en-GB"/>
        </w:rPr>
        <w:t>5</w:t>
      </w:r>
      <w:r w:rsidRPr="002C7D57">
        <w:rPr>
          <w:sz w:val="24"/>
          <w:szCs w:val="24"/>
          <w:lang w:val="en-GB"/>
        </w:rPr>
        <w:t>(3), pp.213-217.</w:t>
      </w:r>
    </w:p>
    <w:p w:rsidR="000110C8" w:rsidRPr="002C7D57" w:rsidRDefault="000110C8" w:rsidP="00757B74">
      <w:pPr>
        <w:pStyle w:val="Normal1"/>
        <w:spacing w:before="240" w:after="240" w:line="360" w:lineRule="auto"/>
        <w:jc w:val="both"/>
        <w:rPr>
          <w:rFonts w:eastAsia="Times New Roman"/>
          <w:color w:val="222222"/>
          <w:sz w:val="24"/>
          <w:szCs w:val="24"/>
          <w:highlight w:val="white"/>
          <w:lang w:val="en-GB"/>
        </w:rPr>
      </w:pPr>
      <w:r w:rsidRPr="002C7D57">
        <w:rPr>
          <w:rFonts w:eastAsia="Times New Roman"/>
          <w:color w:val="222222"/>
          <w:sz w:val="24"/>
          <w:szCs w:val="24"/>
          <w:highlight w:val="white"/>
          <w:lang w:val="en-GB"/>
        </w:rPr>
        <w:t xml:space="preserve">Cletus, H.E., Mahmood, N.A., Umar, A. and Ibrahim, A.D., (2018). Prospects and challenges of workplace diversity in modern day organisations: A critical review. </w:t>
      </w:r>
      <w:r w:rsidRPr="002C7D57">
        <w:rPr>
          <w:rFonts w:eastAsia="Times New Roman"/>
          <w:i/>
          <w:color w:val="222222"/>
          <w:sz w:val="24"/>
          <w:szCs w:val="24"/>
          <w:highlight w:val="white"/>
          <w:lang w:val="en-GB"/>
        </w:rPr>
        <w:t>HOLISTICA–Journal of Business and Public Administration</w:t>
      </w:r>
      <w:r w:rsidRPr="002C7D57">
        <w:rPr>
          <w:rFonts w:eastAsia="Times New Roman"/>
          <w:color w:val="222222"/>
          <w:sz w:val="24"/>
          <w:szCs w:val="24"/>
          <w:highlight w:val="white"/>
          <w:lang w:val="en-GB"/>
        </w:rPr>
        <w:t xml:space="preserve">, </w:t>
      </w:r>
      <w:r w:rsidRPr="002C7D57">
        <w:rPr>
          <w:rFonts w:eastAsia="Times New Roman"/>
          <w:i/>
          <w:color w:val="222222"/>
          <w:sz w:val="24"/>
          <w:szCs w:val="24"/>
          <w:highlight w:val="white"/>
          <w:lang w:val="en-GB"/>
        </w:rPr>
        <w:t>9</w:t>
      </w:r>
      <w:r w:rsidRPr="002C7D57">
        <w:rPr>
          <w:rFonts w:eastAsia="Times New Roman"/>
          <w:color w:val="222222"/>
          <w:sz w:val="24"/>
          <w:szCs w:val="24"/>
          <w:highlight w:val="white"/>
          <w:lang w:val="en-GB"/>
        </w:rPr>
        <w:t>(2), pp.35-52.</w:t>
      </w:r>
    </w:p>
    <w:p w:rsidR="000110C8" w:rsidRPr="002C7D57" w:rsidRDefault="000110C8" w:rsidP="00757B74">
      <w:pPr>
        <w:pStyle w:val="Normal2"/>
        <w:spacing w:before="200" w:line="360" w:lineRule="auto"/>
        <w:jc w:val="both"/>
        <w:rPr>
          <w:rFonts w:eastAsia="Times New Roman"/>
          <w:sz w:val="24"/>
          <w:szCs w:val="24"/>
          <w:lang w:val="en-GB"/>
        </w:rPr>
      </w:pPr>
      <w:r w:rsidRPr="002C7D57">
        <w:rPr>
          <w:rFonts w:eastAsia="Times New Roman"/>
          <w:sz w:val="24"/>
          <w:szCs w:val="24"/>
          <w:lang w:val="en-GB"/>
        </w:rPr>
        <w:t>Dawadi, S., Shrestha, S. and Giri, R.A., (2021). Mixed-methods research: A discussion on its types, challenges, and criticisms. Online Submission, 2(2), pp.25-36.</w:t>
      </w:r>
    </w:p>
    <w:p w:rsidR="000110C8" w:rsidRPr="002C7D57" w:rsidRDefault="000110C8" w:rsidP="00757B74">
      <w:pPr>
        <w:pStyle w:val="Normal1"/>
        <w:spacing w:before="240" w:after="240" w:line="360" w:lineRule="auto"/>
        <w:jc w:val="both"/>
        <w:rPr>
          <w:rFonts w:eastAsia="Times New Roman"/>
          <w:color w:val="222222"/>
          <w:sz w:val="24"/>
          <w:szCs w:val="24"/>
          <w:highlight w:val="white"/>
          <w:lang w:val="en-GB"/>
        </w:rPr>
      </w:pPr>
      <w:r w:rsidRPr="002C7D57">
        <w:rPr>
          <w:rFonts w:eastAsia="Times New Roman"/>
          <w:color w:val="222222"/>
          <w:sz w:val="24"/>
          <w:szCs w:val="24"/>
          <w:highlight w:val="white"/>
          <w:lang w:val="en-GB"/>
        </w:rPr>
        <w:t xml:space="preserve">Del Giudice, M., Garcia-Perez, A., Scuotto, V. and Orlando, B., (2019). Are social enterprises technological innovative? A quantitative analysis on social entrepreneurs in emerging countries. </w:t>
      </w:r>
      <w:r w:rsidRPr="002C7D57">
        <w:rPr>
          <w:rFonts w:eastAsia="Times New Roman"/>
          <w:i/>
          <w:color w:val="222222"/>
          <w:sz w:val="24"/>
          <w:szCs w:val="24"/>
          <w:highlight w:val="white"/>
          <w:lang w:val="en-GB"/>
        </w:rPr>
        <w:t>Technological Forecasting and Social Change</w:t>
      </w:r>
      <w:r w:rsidRPr="002C7D57">
        <w:rPr>
          <w:rFonts w:eastAsia="Times New Roman"/>
          <w:color w:val="222222"/>
          <w:sz w:val="24"/>
          <w:szCs w:val="24"/>
          <w:highlight w:val="white"/>
          <w:lang w:val="en-GB"/>
        </w:rPr>
        <w:t xml:space="preserve">, </w:t>
      </w:r>
      <w:r w:rsidRPr="002C7D57">
        <w:rPr>
          <w:rFonts w:eastAsia="Times New Roman"/>
          <w:i/>
          <w:color w:val="222222"/>
          <w:sz w:val="24"/>
          <w:szCs w:val="24"/>
          <w:highlight w:val="white"/>
          <w:lang w:val="en-GB"/>
        </w:rPr>
        <w:t>148</w:t>
      </w:r>
      <w:r w:rsidRPr="002C7D57">
        <w:rPr>
          <w:rFonts w:eastAsia="Times New Roman"/>
          <w:color w:val="222222"/>
          <w:sz w:val="24"/>
          <w:szCs w:val="24"/>
          <w:highlight w:val="white"/>
          <w:lang w:val="en-GB"/>
        </w:rPr>
        <w:t>, p.119704.</w:t>
      </w:r>
    </w:p>
    <w:p w:rsidR="000110C8" w:rsidRPr="002C7D57" w:rsidRDefault="000110C8" w:rsidP="00757B74">
      <w:pPr>
        <w:pStyle w:val="Normal3"/>
        <w:spacing w:before="200" w:line="360" w:lineRule="auto"/>
        <w:jc w:val="both"/>
        <w:rPr>
          <w:rFonts w:eastAsia="Times New Roman"/>
          <w:sz w:val="24"/>
          <w:szCs w:val="24"/>
          <w:lang w:val="en-GB"/>
        </w:rPr>
      </w:pPr>
      <w:r w:rsidRPr="002C7D57">
        <w:rPr>
          <w:rFonts w:eastAsia="Times New Roman"/>
          <w:sz w:val="24"/>
          <w:szCs w:val="24"/>
          <w:lang w:val="en-GB"/>
        </w:rPr>
        <w:t>Desai, V., (2019). Digital marketing: A review. International Journal of Trend in Scientific Research and Development, 5(5), pp.196-200.</w:t>
      </w:r>
    </w:p>
    <w:p w:rsidR="000110C8" w:rsidRPr="002C7D57" w:rsidRDefault="000110C8" w:rsidP="00757B74">
      <w:pPr>
        <w:spacing w:before="240" w:after="240" w:line="360" w:lineRule="auto"/>
        <w:jc w:val="both"/>
        <w:rPr>
          <w:sz w:val="24"/>
          <w:szCs w:val="24"/>
          <w:lang w:val="en-GB"/>
        </w:rPr>
      </w:pPr>
      <w:r w:rsidRPr="002C7D57">
        <w:rPr>
          <w:sz w:val="24"/>
          <w:szCs w:val="24"/>
          <w:lang w:val="en-GB"/>
        </w:rPr>
        <w:t>Doern, R., Williams, N. and Vorley, T., (2019). Special issue on entrepreneurship and crises: business as usual? An introduction and review of the literature. </w:t>
      </w:r>
      <w:r w:rsidRPr="002C7D57">
        <w:rPr>
          <w:i/>
          <w:iCs/>
          <w:sz w:val="24"/>
          <w:szCs w:val="24"/>
          <w:lang w:val="en-GB"/>
        </w:rPr>
        <w:t>Entrepreneurship &amp; Regional Development</w:t>
      </w:r>
      <w:r w:rsidRPr="002C7D57">
        <w:rPr>
          <w:sz w:val="24"/>
          <w:szCs w:val="24"/>
          <w:lang w:val="en-GB"/>
        </w:rPr>
        <w:t>, </w:t>
      </w:r>
      <w:r w:rsidRPr="002C7D57">
        <w:rPr>
          <w:i/>
          <w:iCs/>
          <w:sz w:val="24"/>
          <w:szCs w:val="24"/>
          <w:lang w:val="en-GB"/>
        </w:rPr>
        <w:t>31</w:t>
      </w:r>
      <w:r w:rsidRPr="002C7D57">
        <w:rPr>
          <w:sz w:val="24"/>
          <w:szCs w:val="24"/>
          <w:lang w:val="en-GB"/>
        </w:rPr>
        <w:t>(5-6), pp.400-412.</w:t>
      </w:r>
    </w:p>
    <w:p w:rsidR="000110C8" w:rsidRPr="002C7D57" w:rsidRDefault="000110C8" w:rsidP="00757B74">
      <w:pPr>
        <w:pStyle w:val="Normal2"/>
        <w:spacing w:before="200" w:line="360" w:lineRule="auto"/>
        <w:jc w:val="both"/>
        <w:rPr>
          <w:rFonts w:eastAsia="Times New Roman"/>
          <w:sz w:val="24"/>
          <w:szCs w:val="24"/>
          <w:lang w:val="en-GB"/>
        </w:rPr>
      </w:pPr>
      <w:r w:rsidRPr="002C7D57">
        <w:rPr>
          <w:rFonts w:eastAsia="Times New Roman"/>
          <w:sz w:val="24"/>
          <w:szCs w:val="24"/>
          <w:lang w:val="en-GB"/>
        </w:rPr>
        <w:t>Duncan, K.J., (2022). All-purpose, all-sky photometric redshifts for the Legacy Imaging Surveys Data Release 8. Monthly Notices of the Royal Astronomical Society, 512(3), pp.3662-3683.</w:t>
      </w:r>
    </w:p>
    <w:p w:rsidR="000110C8" w:rsidRPr="002C7D57" w:rsidRDefault="000110C8" w:rsidP="00757B74">
      <w:pPr>
        <w:pStyle w:val="Normal1"/>
        <w:spacing w:before="240" w:after="240" w:line="360" w:lineRule="auto"/>
        <w:jc w:val="both"/>
        <w:rPr>
          <w:rFonts w:eastAsia="Times New Roman"/>
          <w:color w:val="222222"/>
          <w:sz w:val="24"/>
          <w:szCs w:val="24"/>
          <w:highlight w:val="white"/>
          <w:lang w:val="en-GB"/>
        </w:rPr>
      </w:pPr>
      <w:r w:rsidRPr="002C7D57">
        <w:rPr>
          <w:rFonts w:eastAsia="Times New Roman"/>
          <w:color w:val="222222"/>
          <w:sz w:val="24"/>
          <w:szCs w:val="24"/>
          <w:highlight w:val="white"/>
          <w:lang w:val="en-GB"/>
        </w:rPr>
        <w:t xml:space="preserve">Foss, N.J., Klein, P.G. and Bjørnskov, C., (2019). The context of entrepreneurial judgement: organisations, markets, and institutions. </w:t>
      </w:r>
      <w:r w:rsidRPr="002C7D57">
        <w:rPr>
          <w:rFonts w:eastAsia="Times New Roman"/>
          <w:i/>
          <w:color w:val="222222"/>
          <w:sz w:val="24"/>
          <w:szCs w:val="24"/>
          <w:highlight w:val="white"/>
          <w:lang w:val="en-GB"/>
        </w:rPr>
        <w:t>Journal of Management Studies</w:t>
      </w:r>
      <w:r w:rsidRPr="002C7D57">
        <w:rPr>
          <w:rFonts w:eastAsia="Times New Roman"/>
          <w:color w:val="222222"/>
          <w:sz w:val="24"/>
          <w:szCs w:val="24"/>
          <w:highlight w:val="white"/>
          <w:lang w:val="en-GB"/>
        </w:rPr>
        <w:t xml:space="preserve">, </w:t>
      </w:r>
      <w:r w:rsidRPr="002C7D57">
        <w:rPr>
          <w:rFonts w:eastAsia="Times New Roman"/>
          <w:i/>
          <w:color w:val="222222"/>
          <w:sz w:val="24"/>
          <w:szCs w:val="24"/>
          <w:highlight w:val="white"/>
          <w:lang w:val="en-GB"/>
        </w:rPr>
        <w:t>56</w:t>
      </w:r>
      <w:r w:rsidRPr="002C7D57">
        <w:rPr>
          <w:rFonts w:eastAsia="Times New Roman"/>
          <w:color w:val="222222"/>
          <w:sz w:val="24"/>
          <w:szCs w:val="24"/>
          <w:highlight w:val="white"/>
          <w:lang w:val="en-GB"/>
        </w:rPr>
        <w:t>(6), pp.1197-1213.</w:t>
      </w:r>
    </w:p>
    <w:p w:rsidR="000110C8" w:rsidRPr="002C7D57" w:rsidRDefault="000110C8" w:rsidP="00757B74">
      <w:pPr>
        <w:spacing w:before="240" w:after="240" w:line="360" w:lineRule="auto"/>
        <w:jc w:val="both"/>
        <w:rPr>
          <w:sz w:val="24"/>
          <w:szCs w:val="24"/>
          <w:lang w:val="en-GB"/>
        </w:rPr>
      </w:pPr>
      <w:r w:rsidRPr="002C7D57">
        <w:rPr>
          <w:sz w:val="24"/>
          <w:szCs w:val="24"/>
          <w:lang w:val="en-GB"/>
        </w:rPr>
        <w:t>García-Avilés, J.A., Carvajal-Prieto, M., Arias, F. and De Lara-González, A., (2019). How journalists innovate in the newsroom. Proposing a model of the diffusion of innovations in media outlets. </w:t>
      </w:r>
      <w:r w:rsidRPr="002C7D57">
        <w:rPr>
          <w:i/>
          <w:iCs/>
          <w:sz w:val="24"/>
          <w:szCs w:val="24"/>
          <w:lang w:val="en-GB"/>
        </w:rPr>
        <w:t>The Journal of Media Innovations</w:t>
      </w:r>
      <w:r w:rsidRPr="002C7D57">
        <w:rPr>
          <w:sz w:val="24"/>
          <w:szCs w:val="24"/>
          <w:lang w:val="en-GB"/>
        </w:rPr>
        <w:t>, </w:t>
      </w:r>
      <w:r w:rsidRPr="002C7D57">
        <w:rPr>
          <w:i/>
          <w:iCs/>
          <w:sz w:val="24"/>
          <w:szCs w:val="24"/>
          <w:lang w:val="en-GB"/>
        </w:rPr>
        <w:t>5</w:t>
      </w:r>
      <w:r w:rsidRPr="002C7D57">
        <w:rPr>
          <w:sz w:val="24"/>
          <w:szCs w:val="24"/>
          <w:lang w:val="en-GB"/>
        </w:rPr>
        <w:t>(1), pp.1-16.</w:t>
      </w:r>
    </w:p>
    <w:p w:rsidR="000110C8" w:rsidRPr="002C7D57" w:rsidRDefault="000110C8" w:rsidP="00757B74">
      <w:pPr>
        <w:spacing w:before="240" w:after="240" w:line="360" w:lineRule="auto"/>
        <w:jc w:val="both"/>
        <w:rPr>
          <w:sz w:val="24"/>
          <w:szCs w:val="24"/>
          <w:lang w:val="en-GB"/>
        </w:rPr>
      </w:pPr>
      <w:r w:rsidRPr="002C7D57">
        <w:rPr>
          <w:sz w:val="24"/>
          <w:szCs w:val="24"/>
          <w:lang w:val="en-GB"/>
        </w:rPr>
        <w:t>Giza, W. and Wilk, B., (2021). Revolution 4.0 and its implications for consumer behaviour. </w:t>
      </w:r>
      <w:r w:rsidRPr="002C7D57">
        <w:rPr>
          <w:i/>
          <w:iCs/>
          <w:sz w:val="24"/>
          <w:szCs w:val="24"/>
          <w:lang w:val="en-GB"/>
        </w:rPr>
        <w:t>Entrepreneurial Business and Economics Review</w:t>
      </w:r>
      <w:r w:rsidRPr="002C7D57">
        <w:rPr>
          <w:sz w:val="24"/>
          <w:szCs w:val="24"/>
          <w:lang w:val="en-GB"/>
        </w:rPr>
        <w:t>, </w:t>
      </w:r>
      <w:r w:rsidRPr="002C7D57">
        <w:rPr>
          <w:i/>
          <w:iCs/>
          <w:sz w:val="24"/>
          <w:szCs w:val="24"/>
          <w:lang w:val="en-GB"/>
        </w:rPr>
        <w:t>9</w:t>
      </w:r>
      <w:r w:rsidRPr="002C7D57">
        <w:rPr>
          <w:sz w:val="24"/>
          <w:szCs w:val="24"/>
          <w:lang w:val="en-GB"/>
        </w:rPr>
        <w:t>(4), pp.195-206.</w:t>
      </w:r>
    </w:p>
    <w:p w:rsidR="000110C8" w:rsidRPr="002C7D57" w:rsidRDefault="000110C8" w:rsidP="00757B74">
      <w:pPr>
        <w:pStyle w:val="Normal3"/>
        <w:spacing w:before="200" w:line="360" w:lineRule="auto"/>
        <w:jc w:val="both"/>
        <w:rPr>
          <w:rFonts w:eastAsia="Times New Roman"/>
          <w:sz w:val="24"/>
          <w:szCs w:val="24"/>
          <w:lang w:val="en-GB"/>
        </w:rPr>
      </w:pPr>
      <w:r w:rsidRPr="002C7D57">
        <w:rPr>
          <w:rFonts w:eastAsia="Times New Roman"/>
          <w:sz w:val="24"/>
          <w:szCs w:val="24"/>
          <w:lang w:val="en-GB"/>
        </w:rPr>
        <w:t>Guterresa, L.F.D.C., Armanu, A. and Rofiaty, R., (2020). The role of work motivation as a mediator on the influence of education-training and leadership style on employee performance. Management Science Letters, 10(7), pp.1497-1504.</w:t>
      </w:r>
    </w:p>
    <w:p w:rsidR="000110C8" w:rsidRPr="002C7D57" w:rsidRDefault="000110C8" w:rsidP="00757B74">
      <w:pPr>
        <w:spacing w:before="240" w:after="240" w:line="360" w:lineRule="auto"/>
        <w:jc w:val="both"/>
        <w:rPr>
          <w:sz w:val="24"/>
          <w:szCs w:val="24"/>
          <w:lang w:val="en-GB"/>
        </w:rPr>
      </w:pPr>
      <w:r w:rsidRPr="002C7D57">
        <w:rPr>
          <w:sz w:val="24"/>
          <w:szCs w:val="24"/>
          <w:lang w:val="en-GB"/>
        </w:rPr>
        <w:t>Hameed, I. and Irfan, Z., (2019). Entrepreneurship education: a review of challenges, characteristics and opportunities. </w:t>
      </w:r>
      <w:r w:rsidRPr="002C7D57">
        <w:rPr>
          <w:i/>
          <w:iCs/>
          <w:sz w:val="24"/>
          <w:szCs w:val="24"/>
          <w:lang w:val="en-GB"/>
        </w:rPr>
        <w:t>Entrepreneurship Education</w:t>
      </w:r>
      <w:r w:rsidRPr="002C7D57">
        <w:rPr>
          <w:sz w:val="24"/>
          <w:szCs w:val="24"/>
          <w:lang w:val="en-GB"/>
        </w:rPr>
        <w:t>, </w:t>
      </w:r>
      <w:r w:rsidRPr="002C7D57">
        <w:rPr>
          <w:i/>
          <w:iCs/>
          <w:sz w:val="24"/>
          <w:szCs w:val="24"/>
          <w:lang w:val="en-GB"/>
        </w:rPr>
        <w:t>2</w:t>
      </w:r>
      <w:r w:rsidRPr="002C7D57">
        <w:rPr>
          <w:sz w:val="24"/>
          <w:szCs w:val="24"/>
          <w:lang w:val="en-GB"/>
        </w:rPr>
        <w:t>(3), pp.135-148.</w:t>
      </w:r>
    </w:p>
    <w:p w:rsidR="000110C8" w:rsidRPr="002C7D57" w:rsidRDefault="000110C8" w:rsidP="00757B74">
      <w:pPr>
        <w:pStyle w:val="Normal1"/>
        <w:spacing w:before="240" w:after="240" w:line="360" w:lineRule="auto"/>
        <w:jc w:val="both"/>
        <w:rPr>
          <w:rFonts w:eastAsia="Times New Roman"/>
          <w:color w:val="222222"/>
          <w:sz w:val="24"/>
          <w:szCs w:val="24"/>
          <w:highlight w:val="white"/>
          <w:lang w:val="en-GB"/>
        </w:rPr>
      </w:pPr>
      <w:r w:rsidRPr="002C7D57">
        <w:rPr>
          <w:rFonts w:eastAsia="Times New Roman"/>
          <w:color w:val="222222"/>
          <w:sz w:val="24"/>
          <w:szCs w:val="24"/>
          <w:highlight w:val="white"/>
          <w:lang w:val="en-GB"/>
        </w:rPr>
        <w:t xml:space="preserve">Haugh, H., (2021). Call the midwife! Business incubators as entrepreneurial enablers in developing economies. In </w:t>
      </w:r>
      <w:r w:rsidRPr="002C7D57">
        <w:rPr>
          <w:rFonts w:eastAsia="Times New Roman"/>
          <w:i/>
          <w:color w:val="222222"/>
          <w:sz w:val="24"/>
          <w:szCs w:val="24"/>
          <w:highlight w:val="white"/>
          <w:lang w:val="en-GB"/>
        </w:rPr>
        <w:t>Business, Entrepreneurship and Innovation Toward Poverty Reduction</w:t>
      </w:r>
      <w:r w:rsidRPr="002C7D57">
        <w:rPr>
          <w:rFonts w:eastAsia="Times New Roman"/>
          <w:color w:val="222222"/>
          <w:sz w:val="24"/>
          <w:szCs w:val="24"/>
          <w:highlight w:val="white"/>
          <w:lang w:val="en-GB"/>
        </w:rPr>
        <w:t xml:space="preserve"> (pp. 156-175). Routledge.</w:t>
      </w:r>
    </w:p>
    <w:p w:rsidR="000110C8" w:rsidRPr="002C7D57" w:rsidRDefault="000110C8" w:rsidP="00757B74">
      <w:pPr>
        <w:spacing w:before="240" w:after="240" w:line="360" w:lineRule="auto"/>
        <w:jc w:val="both"/>
        <w:rPr>
          <w:sz w:val="24"/>
          <w:szCs w:val="24"/>
          <w:lang w:val="en-GB"/>
        </w:rPr>
      </w:pPr>
      <w:r w:rsidRPr="002C7D57">
        <w:rPr>
          <w:sz w:val="24"/>
          <w:szCs w:val="24"/>
          <w:lang w:val="en-GB"/>
        </w:rPr>
        <w:t>Hmieleski, K.M. and Sheppard, L.D., (2019). The Yin and Yang of entrepreneurship: Gender differences in the importance of communal and Agentic characteristics for entrepreneurs' subjective well-being and performance. </w:t>
      </w:r>
      <w:r w:rsidRPr="002C7D57">
        <w:rPr>
          <w:i/>
          <w:iCs/>
          <w:sz w:val="24"/>
          <w:szCs w:val="24"/>
          <w:lang w:val="en-GB"/>
        </w:rPr>
        <w:t>Journal of Business Venturing</w:t>
      </w:r>
      <w:r w:rsidRPr="002C7D57">
        <w:rPr>
          <w:sz w:val="24"/>
          <w:szCs w:val="24"/>
          <w:lang w:val="en-GB"/>
        </w:rPr>
        <w:t>, </w:t>
      </w:r>
      <w:r w:rsidRPr="002C7D57">
        <w:rPr>
          <w:i/>
          <w:iCs/>
          <w:sz w:val="24"/>
          <w:szCs w:val="24"/>
          <w:lang w:val="en-GB"/>
        </w:rPr>
        <w:t>34</w:t>
      </w:r>
      <w:r w:rsidRPr="002C7D57">
        <w:rPr>
          <w:sz w:val="24"/>
          <w:szCs w:val="24"/>
          <w:lang w:val="en-GB"/>
        </w:rPr>
        <w:t>(4), pp.709-730.</w:t>
      </w:r>
    </w:p>
    <w:p w:rsidR="000110C8" w:rsidRPr="002C7D57" w:rsidRDefault="000110C8" w:rsidP="00757B74">
      <w:pPr>
        <w:pStyle w:val="Normal2"/>
        <w:spacing w:before="200" w:line="360" w:lineRule="auto"/>
        <w:jc w:val="both"/>
        <w:rPr>
          <w:rFonts w:eastAsia="Times New Roman"/>
          <w:sz w:val="24"/>
          <w:szCs w:val="24"/>
          <w:lang w:val="en-GB"/>
        </w:rPr>
      </w:pPr>
      <w:r w:rsidRPr="002C7D57">
        <w:rPr>
          <w:rFonts w:eastAsia="Times New Roman"/>
          <w:sz w:val="24"/>
          <w:szCs w:val="24"/>
          <w:lang w:val="en-GB"/>
        </w:rPr>
        <w:t>Hong, Q.N., Pluye, P., Fàbregues, S., Bartlett, G., Boardman, F., Cargo, M., Dagenais, P., Gagnon, M.P., Griffiths, F., Nicolau, B. and O’Cathain, A., (2018). Mixed methods appraisal tool (MMAT), version 2018. Registration of copyright, 1148552(10).</w:t>
      </w:r>
    </w:p>
    <w:p w:rsidR="000110C8" w:rsidRPr="002C7D57" w:rsidRDefault="000110C8" w:rsidP="00757B74">
      <w:pPr>
        <w:pStyle w:val="Normal2"/>
        <w:spacing w:before="200" w:line="360" w:lineRule="auto"/>
        <w:jc w:val="both"/>
        <w:rPr>
          <w:rFonts w:eastAsia="Times New Roman"/>
          <w:sz w:val="24"/>
          <w:szCs w:val="24"/>
          <w:lang w:val="en-GB"/>
        </w:rPr>
      </w:pPr>
      <w:r w:rsidRPr="002C7D57">
        <w:rPr>
          <w:rFonts w:eastAsia="Times New Roman"/>
          <w:sz w:val="24"/>
          <w:szCs w:val="24"/>
          <w:lang w:val="en-GB"/>
        </w:rPr>
        <w:t>Islam, M., (2020). Data Analysis: Types, Process, Methods, Techniques and Tools. International Journal on Data Science and Technology, 6(10).</w:t>
      </w:r>
    </w:p>
    <w:p w:rsidR="000110C8" w:rsidRPr="002C7D57" w:rsidRDefault="000110C8" w:rsidP="00757B74">
      <w:pPr>
        <w:pStyle w:val="Normal1"/>
        <w:spacing w:before="240" w:after="240" w:line="360" w:lineRule="auto"/>
        <w:jc w:val="both"/>
        <w:rPr>
          <w:rFonts w:eastAsia="Times New Roman"/>
          <w:color w:val="222222"/>
          <w:sz w:val="24"/>
          <w:szCs w:val="24"/>
          <w:highlight w:val="white"/>
          <w:lang w:val="en-GB"/>
        </w:rPr>
      </w:pPr>
      <w:r w:rsidRPr="002C7D57">
        <w:rPr>
          <w:rFonts w:eastAsia="Times New Roman"/>
          <w:color w:val="222222"/>
          <w:sz w:val="24"/>
          <w:szCs w:val="24"/>
          <w:highlight w:val="white"/>
          <w:lang w:val="en-GB"/>
        </w:rPr>
        <w:t xml:space="preserve">Jelonek, D., Tien, N.H., Dao, M.T.H. and Minh, D.T., (2022). Comparative analysis of business strategy of Vietnamese real estate developers: the use of Hoffer matrix. </w:t>
      </w:r>
      <w:r w:rsidRPr="002C7D57">
        <w:rPr>
          <w:rFonts w:eastAsia="Times New Roman"/>
          <w:i/>
          <w:color w:val="222222"/>
          <w:sz w:val="24"/>
          <w:szCs w:val="24"/>
          <w:highlight w:val="white"/>
          <w:lang w:val="en-GB"/>
        </w:rPr>
        <w:t>International journal of multidisciplinary research and growth evaluation</w:t>
      </w:r>
      <w:r w:rsidRPr="002C7D57">
        <w:rPr>
          <w:rFonts w:eastAsia="Times New Roman"/>
          <w:color w:val="222222"/>
          <w:sz w:val="24"/>
          <w:szCs w:val="24"/>
          <w:highlight w:val="white"/>
          <w:lang w:val="en-GB"/>
        </w:rPr>
        <w:t xml:space="preserve">, </w:t>
      </w:r>
      <w:r w:rsidRPr="002C7D57">
        <w:rPr>
          <w:rFonts w:eastAsia="Times New Roman"/>
          <w:i/>
          <w:color w:val="222222"/>
          <w:sz w:val="24"/>
          <w:szCs w:val="24"/>
          <w:highlight w:val="white"/>
          <w:lang w:val="en-GB"/>
        </w:rPr>
        <w:t>3</w:t>
      </w:r>
      <w:r w:rsidRPr="002C7D57">
        <w:rPr>
          <w:rFonts w:eastAsia="Times New Roman"/>
          <w:color w:val="222222"/>
          <w:sz w:val="24"/>
          <w:szCs w:val="24"/>
          <w:highlight w:val="white"/>
          <w:lang w:val="en-GB"/>
        </w:rPr>
        <w:t>(1), pp.197-204.</w:t>
      </w:r>
    </w:p>
    <w:p w:rsidR="000110C8" w:rsidRPr="002C7D57" w:rsidRDefault="000110C8" w:rsidP="00757B74">
      <w:pPr>
        <w:pStyle w:val="Normal2"/>
        <w:spacing w:before="200" w:line="360" w:lineRule="auto"/>
        <w:jc w:val="both"/>
        <w:rPr>
          <w:rFonts w:eastAsia="Times New Roman"/>
          <w:sz w:val="24"/>
          <w:szCs w:val="24"/>
          <w:lang w:val="en-GB"/>
        </w:rPr>
      </w:pPr>
      <w:r w:rsidRPr="002C7D57">
        <w:rPr>
          <w:rFonts w:eastAsia="Times New Roman"/>
          <w:sz w:val="24"/>
          <w:szCs w:val="24"/>
          <w:lang w:val="en-GB"/>
        </w:rPr>
        <w:t>Kiger, M.E. and Varpio, L., (2020). Thematic analysis of qualitative data: AMEE Guide No. 131. Medical teacher, 42(8), pp.846-854.</w:t>
      </w:r>
    </w:p>
    <w:p w:rsidR="000110C8" w:rsidRPr="002C7D57" w:rsidRDefault="000110C8" w:rsidP="00757B74">
      <w:pPr>
        <w:pStyle w:val="Normal3"/>
        <w:spacing w:before="200" w:line="360" w:lineRule="auto"/>
        <w:jc w:val="both"/>
        <w:rPr>
          <w:rFonts w:eastAsia="Times New Roman"/>
          <w:sz w:val="24"/>
          <w:szCs w:val="24"/>
          <w:lang w:val="en-GB"/>
        </w:rPr>
      </w:pPr>
      <w:r w:rsidRPr="002C7D57">
        <w:rPr>
          <w:rFonts w:eastAsia="Times New Roman"/>
          <w:sz w:val="24"/>
          <w:szCs w:val="24"/>
          <w:lang w:val="en-GB"/>
        </w:rPr>
        <w:t>Kocherbaeva, A., Samaibekova, Z. and Isabaeva, K., 2019, October. Leadership and leaders in successful small and medium enterprises. In 4th International Conference on Social, Business, and Academic Leadership (ICSBAL 2019) (pp. 89-94). Atlantis Press.</w:t>
      </w:r>
    </w:p>
    <w:p w:rsidR="000110C8" w:rsidRPr="002C7D57" w:rsidRDefault="000110C8" w:rsidP="00757B74">
      <w:pPr>
        <w:pStyle w:val="Normal2"/>
        <w:spacing w:before="200" w:line="360" w:lineRule="auto"/>
        <w:jc w:val="both"/>
        <w:rPr>
          <w:rFonts w:eastAsia="Times New Roman"/>
          <w:sz w:val="24"/>
          <w:szCs w:val="24"/>
          <w:lang w:val="en-GB"/>
        </w:rPr>
      </w:pPr>
      <w:r w:rsidRPr="002C7D57">
        <w:rPr>
          <w:rFonts w:eastAsia="Times New Roman"/>
          <w:sz w:val="24"/>
          <w:szCs w:val="24"/>
          <w:lang w:val="en-GB"/>
        </w:rPr>
        <w:t>Kumatongo, B. and Muzata, K.K., (2021). Research paradigms and designs with their application in education. Journal of Lexicography and Terminology (Online ISSN 2664-0899. Print ISSN 2517-9306)., 5(1), pp.16-32.</w:t>
      </w:r>
    </w:p>
    <w:p w:rsidR="000110C8" w:rsidRPr="002C7D57" w:rsidRDefault="000110C8" w:rsidP="00757B74">
      <w:pPr>
        <w:spacing w:before="240" w:after="240" w:line="360" w:lineRule="auto"/>
        <w:jc w:val="both"/>
        <w:rPr>
          <w:sz w:val="24"/>
          <w:szCs w:val="24"/>
          <w:lang w:val="en-GB"/>
        </w:rPr>
      </w:pPr>
      <w:r w:rsidRPr="002C7D57">
        <w:rPr>
          <w:sz w:val="24"/>
          <w:szCs w:val="24"/>
          <w:lang w:val="en-GB"/>
        </w:rPr>
        <w:t>Le Li, X.L. and Zhang, Y., ((2021)). Critical Evaluated the Contingency Theories of Leadership and Trait Theories of Leadership more Useful for Leaders in Organisation.</w:t>
      </w:r>
    </w:p>
    <w:p w:rsidR="000110C8" w:rsidRPr="002C7D57" w:rsidRDefault="000110C8" w:rsidP="00757B74">
      <w:pPr>
        <w:pStyle w:val="Normal2"/>
        <w:spacing w:before="200" w:line="360" w:lineRule="auto"/>
        <w:jc w:val="both"/>
        <w:rPr>
          <w:rFonts w:eastAsia="Times New Roman"/>
          <w:sz w:val="24"/>
          <w:szCs w:val="24"/>
          <w:lang w:val="en-GB"/>
        </w:rPr>
      </w:pPr>
      <w:r w:rsidRPr="002C7D57">
        <w:rPr>
          <w:rFonts w:eastAsia="Times New Roman"/>
          <w:sz w:val="24"/>
          <w:szCs w:val="24"/>
          <w:lang w:val="en-GB"/>
        </w:rPr>
        <w:t xml:space="preserve">Legislation.gov.uk, (2022). </w:t>
      </w:r>
      <w:r w:rsidRPr="002C7D57">
        <w:rPr>
          <w:rFonts w:eastAsia="Times New Roman"/>
          <w:i/>
          <w:sz w:val="24"/>
          <w:szCs w:val="24"/>
          <w:lang w:val="en-GB"/>
        </w:rPr>
        <w:t xml:space="preserve">Data Protection Act 2018. </w:t>
      </w:r>
      <w:r w:rsidRPr="002C7D57">
        <w:rPr>
          <w:rFonts w:eastAsia="Times New Roman"/>
          <w:sz w:val="24"/>
          <w:szCs w:val="24"/>
          <w:lang w:val="en-GB"/>
        </w:rPr>
        <w:t>Available at: https://www.legislation.gov.uk/ukpga/2018/12/contents/enacted[Accessed on 29.12.2022]</w:t>
      </w:r>
    </w:p>
    <w:p w:rsidR="000110C8" w:rsidRPr="002C7D57" w:rsidRDefault="000110C8" w:rsidP="00757B74">
      <w:pPr>
        <w:pStyle w:val="Normal1"/>
        <w:spacing w:before="240" w:after="240" w:line="360" w:lineRule="auto"/>
        <w:jc w:val="both"/>
        <w:rPr>
          <w:rFonts w:eastAsia="Times New Roman"/>
          <w:color w:val="222222"/>
          <w:sz w:val="24"/>
          <w:szCs w:val="24"/>
          <w:highlight w:val="white"/>
          <w:lang w:val="en-GB"/>
        </w:rPr>
      </w:pPr>
      <w:r w:rsidRPr="002C7D57">
        <w:rPr>
          <w:rFonts w:eastAsia="Times New Roman"/>
          <w:color w:val="222222"/>
          <w:sz w:val="24"/>
          <w:szCs w:val="24"/>
          <w:highlight w:val="white"/>
          <w:lang w:val="en-GB"/>
        </w:rPr>
        <w:t xml:space="preserve">Liu, Y., (2020). Contextualising risk and building resilience: Returnees versus local entrepreneurs in China. </w:t>
      </w:r>
      <w:r w:rsidRPr="002C7D57">
        <w:rPr>
          <w:rFonts w:eastAsia="Times New Roman"/>
          <w:i/>
          <w:color w:val="222222"/>
          <w:sz w:val="24"/>
          <w:szCs w:val="24"/>
          <w:highlight w:val="white"/>
          <w:lang w:val="en-GB"/>
        </w:rPr>
        <w:t>Applied Psychology</w:t>
      </w:r>
      <w:r w:rsidRPr="002C7D57">
        <w:rPr>
          <w:rFonts w:eastAsia="Times New Roman"/>
          <w:color w:val="222222"/>
          <w:sz w:val="24"/>
          <w:szCs w:val="24"/>
          <w:highlight w:val="white"/>
          <w:lang w:val="en-GB"/>
        </w:rPr>
        <w:t xml:space="preserve">, </w:t>
      </w:r>
      <w:r w:rsidRPr="002C7D57">
        <w:rPr>
          <w:rFonts w:eastAsia="Times New Roman"/>
          <w:i/>
          <w:color w:val="222222"/>
          <w:sz w:val="24"/>
          <w:szCs w:val="24"/>
          <w:highlight w:val="white"/>
          <w:lang w:val="en-GB"/>
        </w:rPr>
        <w:t>69</w:t>
      </w:r>
      <w:r w:rsidRPr="002C7D57">
        <w:rPr>
          <w:rFonts w:eastAsia="Times New Roman"/>
          <w:color w:val="222222"/>
          <w:sz w:val="24"/>
          <w:szCs w:val="24"/>
          <w:highlight w:val="white"/>
          <w:lang w:val="en-GB"/>
        </w:rPr>
        <w:t>(2), pp.415-443.</w:t>
      </w:r>
    </w:p>
    <w:p w:rsidR="000110C8" w:rsidRPr="002C7D57" w:rsidRDefault="000110C8" w:rsidP="00757B74">
      <w:pPr>
        <w:pStyle w:val="Normal1"/>
        <w:spacing w:before="240" w:after="240" w:line="360" w:lineRule="auto"/>
        <w:jc w:val="both"/>
        <w:rPr>
          <w:rFonts w:eastAsia="Times New Roman"/>
          <w:color w:val="222222"/>
          <w:sz w:val="24"/>
          <w:szCs w:val="24"/>
          <w:highlight w:val="white"/>
          <w:lang w:val="en-GB"/>
        </w:rPr>
      </w:pPr>
      <w:r w:rsidRPr="002C7D57">
        <w:rPr>
          <w:rFonts w:eastAsia="Times New Roman"/>
          <w:color w:val="222222"/>
          <w:sz w:val="24"/>
          <w:szCs w:val="24"/>
          <w:highlight w:val="white"/>
          <w:lang w:val="en-GB"/>
        </w:rPr>
        <w:t xml:space="preserve">Malik, S.Y., Cao, Y., Mughal, Y.H., Kundi, G.M., Mughal, M.H. and Ramayah, T., (2020). Pathways towards sustainability in organisations: Empirical evidence on the role of green human resource management practices and green intellectual capital. </w:t>
      </w:r>
      <w:r w:rsidRPr="002C7D57">
        <w:rPr>
          <w:rFonts w:eastAsia="Times New Roman"/>
          <w:i/>
          <w:color w:val="222222"/>
          <w:sz w:val="24"/>
          <w:szCs w:val="24"/>
          <w:highlight w:val="white"/>
          <w:lang w:val="en-GB"/>
        </w:rPr>
        <w:t>Sustainability</w:t>
      </w:r>
      <w:r w:rsidRPr="002C7D57">
        <w:rPr>
          <w:rFonts w:eastAsia="Times New Roman"/>
          <w:color w:val="222222"/>
          <w:sz w:val="24"/>
          <w:szCs w:val="24"/>
          <w:highlight w:val="white"/>
          <w:lang w:val="en-GB"/>
        </w:rPr>
        <w:t xml:space="preserve">, </w:t>
      </w:r>
      <w:r w:rsidRPr="002C7D57">
        <w:rPr>
          <w:rFonts w:eastAsia="Times New Roman"/>
          <w:i/>
          <w:color w:val="222222"/>
          <w:sz w:val="24"/>
          <w:szCs w:val="24"/>
          <w:highlight w:val="white"/>
          <w:lang w:val="en-GB"/>
        </w:rPr>
        <w:t>12</w:t>
      </w:r>
      <w:r w:rsidRPr="002C7D57">
        <w:rPr>
          <w:rFonts w:eastAsia="Times New Roman"/>
          <w:color w:val="222222"/>
          <w:sz w:val="24"/>
          <w:szCs w:val="24"/>
          <w:highlight w:val="white"/>
          <w:lang w:val="en-GB"/>
        </w:rPr>
        <w:t>(8), p.3228.</w:t>
      </w:r>
    </w:p>
    <w:p w:rsidR="000110C8" w:rsidRPr="002C7D57" w:rsidRDefault="000110C8" w:rsidP="00757B74">
      <w:pPr>
        <w:spacing w:before="240" w:after="240" w:line="360" w:lineRule="auto"/>
        <w:jc w:val="both"/>
        <w:rPr>
          <w:sz w:val="24"/>
          <w:szCs w:val="24"/>
          <w:lang w:val="en-GB"/>
        </w:rPr>
      </w:pPr>
      <w:r w:rsidRPr="002C7D57">
        <w:rPr>
          <w:sz w:val="24"/>
          <w:szCs w:val="24"/>
          <w:lang w:val="en-GB"/>
        </w:rPr>
        <w:t>Mehmood, T., Alzoubi, H.M. and Ahmed, G., (2019). Schumpeterian entrepreneurship theory: evolution and relevance. </w:t>
      </w:r>
      <w:r w:rsidRPr="002C7D57">
        <w:rPr>
          <w:i/>
          <w:iCs/>
          <w:sz w:val="24"/>
          <w:szCs w:val="24"/>
          <w:lang w:val="en-GB"/>
        </w:rPr>
        <w:t>Academy of Entrepreneurship Journal</w:t>
      </w:r>
      <w:r w:rsidRPr="002C7D57">
        <w:rPr>
          <w:sz w:val="24"/>
          <w:szCs w:val="24"/>
          <w:lang w:val="en-GB"/>
        </w:rPr>
        <w:t>, </w:t>
      </w:r>
      <w:r w:rsidRPr="002C7D57">
        <w:rPr>
          <w:i/>
          <w:iCs/>
          <w:sz w:val="24"/>
          <w:szCs w:val="24"/>
          <w:lang w:val="en-GB"/>
        </w:rPr>
        <w:t>25</w:t>
      </w:r>
      <w:r w:rsidRPr="002C7D57">
        <w:rPr>
          <w:sz w:val="24"/>
          <w:szCs w:val="24"/>
          <w:lang w:val="en-GB"/>
        </w:rPr>
        <w:t>(4).</w:t>
      </w:r>
    </w:p>
    <w:p w:rsidR="000110C8" w:rsidRPr="002C7D57" w:rsidRDefault="000110C8" w:rsidP="00757B74">
      <w:pPr>
        <w:pStyle w:val="Normal2"/>
        <w:spacing w:before="200" w:line="360" w:lineRule="auto"/>
        <w:jc w:val="both"/>
        <w:rPr>
          <w:rFonts w:eastAsia="Times New Roman"/>
          <w:sz w:val="24"/>
          <w:szCs w:val="24"/>
          <w:lang w:val="en-GB"/>
        </w:rPr>
      </w:pPr>
      <w:r w:rsidRPr="002C7D57">
        <w:rPr>
          <w:rFonts w:eastAsia="Times New Roman"/>
          <w:sz w:val="24"/>
          <w:szCs w:val="24"/>
          <w:lang w:val="en-GB"/>
        </w:rPr>
        <w:t>Moises Jr, C., (2020). Online data collection as adaptation in conducting quantitative and qualitative research during the COVID-19 pandemic. European Journal of Education Studies, 7(11).</w:t>
      </w:r>
    </w:p>
    <w:p w:rsidR="000110C8" w:rsidRPr="002C7D57" w:rsidRDefault="000110C8" w:rsidP="00757B74">
      <w:pPr>
        <w:spacing w:before="240" w:after="240" w:line="360" w:lineRule="auto"/>
        <w:jc w:val="both"/>
        <w:rPr>
          <w:sz w:val="24"/>
          <w:szCs w:val="24"/>
          <w:lang w:val="en-GB"/>
        </w:rPr>
      </w:pPr>
      <w:r w:rsidRPr="002C7D57">
        <w:rPr>
          <w:sz w:val="24"/>
          <w:szCs w:val="24"/>
          <w:lang w:val="en-GB"/>
        </w:rPr>
        <w:t>Musavinejad, S.H. and Nastiezaie, N., (2018). Predicting the effectiveness of school principals based on Fiedler’s leadership model. </w:t>
      </w:r>
      <w:r w:rsidRPr="002C7D57">
        <w:rPr>
          <w:i/>
          <w:iCs/>
          <w:sz w:val="24"/>
          <w:szCs w:val="24"/>
          <w:lang w:val="en-GB"/>
        </w:rPr>
        <w:t>The New Educational Review</w:t>
      </w:r>
      <w:r w:rsidRPr="002C7D57">
        <w:rPr>
          <w:sz w:val="24"/>
          <w:szCs w:val="24"/>
          <w:lang w:val="en-GB"/>
        </w:rPr>
        <w:t>, </w:t>
      </w:r>
      <w:r w:rsidRPr="002C7D57">
        <w:rPr>
          <w:i/>
          <w:iCs/>
          <w:sz w:val="24"/>
          <w:szCs w:val="24"/>
          <w:lang w:val="en-GB"/>
        </w:rPr>
        <w:t>51</w:t>
      </w:r>
      <w:r w:rsidRPr="002C7D57">
        <w:rPr>
          <w:sz w:val="24"/>
          <w:szCs w:val="24"/>
          <w:lang w:val="en-GB"/>
        </w:rPr>
        <w:t>, pp.184-191.</w:t>
      </w:r>
    </w:p>
    <w:p w:rsidR="000110C8" w:rsidRPr="002C7D57" w:rsidRDefault="000110C8" w:rsidP="00757B74">
      <w:pPr>
        <w:pStyle w:val="Normal2"/>
        <w:spacing w:before="200" w:line="360" w:lineRule="auto"/>
        <w:jc w:val="both"/>
        <w:rPr>
          <w:rFonts w:eastAsia="Times New Roman"/>
          <w:sz w:val="24"/>
          <w:szCs w:val="24"/>
          <w:lang w:val="en-GB"/>
        </w:rPr>
      </w:pPr>
      <w:r w:rsidRPr="002C7D57">
        <w:rPr>
          <w:rFonts w:eastAsia="Times New Roman"/>
          <w:sz w:val="24"/>
          <w:szCs w:val="24"/>
          <w:lang w:val="en-GB"/>
        </w:rPr>
        <w:t>Nunfam, V.F., Adusei-Asante, K., Van Etten, E.J., Oosthuizen, J. and Frimpong, K., (2018). Social impacts of occupational heat stress and adaptation strategies of workers: A narrative synthesis of the literature. Science of the total environment, 643, pp.1542-1552.</w:t>
      </w:r>
    </w:p>
    <w:p w:rsidR="000110C8" w:rsidRPr="002C7D57" w:rsidRDefault="000110C8" w:rsidP="00757B74">
      <w:pPr>
        <w:pStyle w:val="Normal1"/>
        <w:spacing w:before="240" w:after="240" w:line="360" w:lineRule="auto"/>
        <w:jc w:val="both"/>
        <w:rPr>
          <w:rFonts w:eastAsia="Times New Roman"/>
          <w:color w:val="222222"/>
          <w:sz w:val="24"/>
          <w:szCs w:val="24"/>
          <w:highlight w:val="white"/>
          <w:lang w:val="en-GB"/>
        </w:rPr>
      </w:pPr>
      <w:r w:rsidRPr="002C7D57">
        <w:rPr>
          <w:rFonts w:eastAsia="Times New Roman"/>
          <w:color w:val="222222"/>
          <w:sz w:val="24"/>
          <w:szCs w:val="24"/>
          <w:highlight w:val="white"/>
          <w:lang w:val="en-GB"/>
        </w:rPr>
        <w:t xml:space="preserve">O’Reilly, C. and Binns, A.J., (2019). The three stages of disruptive innovation: Idea generation, incubation, and scaling. </w:t>
      </w:r>
      <w:r w:rsidRPr="002C7D57">
        <w:rPr>
          <w:rFonts w:eastAsia="Times New Roman"/>
          <w:i/>
          <w:color w:val="222222"/>
          <w:sz w:val="24"/>
          <w:szCs w:val="24"/>
          <w:highlight w:val="white"/>
          <w:lang w:val="en-GB"/>
        </w:rPr>
        <w:t>California Management Review</w:t>
      </w:r>
      <w:r w:rsidRPr="002C7D57">
        <w:rPr>
          <w:rFonts w:eastAsia="Times New Roman"/>
          <w:color w:val="222222"/>
          <w:sz w:val="24"/>
          <w:szCs w:val="24"/>
          <w:highlight w:val="white"/>
          <w:lang w:val="en-GB"/>
        </w:rPr>
        <w:t xml:space="preserve">, </w:t>
      </w:r>
      <w:r w:rsidRPr="002C7D57">
        <w:rPr>
          <w:rFonts w:eastAsia="Times New Roman"/>
          <w:i/>
          <w:color w:val="222222"/>
          <w:sz w:val="24"/>
          <w:szCs w:val="24"/>
          <w:highlight w:val="white"/>
          <w:lang w:val="en-GB"/>
        </w:rPr>
        <w:t>61</w:t>
      </w:r>
      <w:r w:rsidRPr="002C7D57">
        <w:rPr>
          <w:rFonts w:eastAsia="Times New Roman"/>
          <w:color w:val="222222"/>
          <w:sz w:val="24"/>
          <w:szCs w:val="24"/>
          <w:highlight w:val="white"/>
          <w:lang w:val="en-GB"/>
        </w:rPr>
        <w:t>(3), pp.49-71.</w:t>
      </w:r>
    </w:p>
    <w:p w:rsidR="000110C8" w:rsidRPr="002C7D57" w:rsidRDefault="000110C8" w:rsidP="00757B74">
      <w:pPr>
        <w:spacing w:before="240" w:after="240" w:line="360" w:lineRule="auto"/>
        <w:jc w:val="both"/>
        <w:rPr>
          <w:sz w:val="24"/>
          <w:szCs w:val="24"/>
          <w:lang w:val="en-GB"/>
        </w:rPr>
      </w:pPr>
      <w:r w:rsidRPr="002C7D57">
        <w:rPr>
          <w:sz w:val="24"/>
          <w:szCs w:val="24"/>
          <w:lang w:val="en-GB"/>
        </w:rPr>
        <w:t>Obrenovic, B., Du, J., Godinic, D., Tsoy, D., Khan, M.A.S. and Jakhongirov, I., (2020). Sustaining enterprise operations and productivity during the COVID-19 pandemic:“Enterprise Effectiveness and Sustainability Model”. </w:t>
      </w:r>
      <w:r w:rsidRPr="002C7D57">
        <w:rPr>
          <w:i/>
          <w:iCs/>
          <w:sz w:val="24"/>
          <w:szCs w:val="24"/>
          <w:lang w:val="en-GB"/>
        </w:rPr>
        <w:t>Sustainability</w:t>
      </w:r>
      <w:r w:rsidRPr="002C7D57">
        <w:rPr>
          <w:sz w:val="24"/>
          <w:szCs w:val="24"/>
          <w:lang w:val="en-GB"/>
        </w:rPr>
        <w:t>, </w:t>
      </w:r>
      <w:r w:rsidRPr="002C7D57">
        <w:rPr>
          <w:i/>
          <w:iCs/>
          <w:sz w:val="24"/>
          <w:szCs w:val="24"/>
          <w:lang w:val="en-GB"/>
        </w:rPr>
        <w:t>12</w:t>
      </w:r>
      <w:r w:rsidRPr="002C7D57">
        <w:rPr>
          <w:sz w:val="24"/>
          <w:szCs w:val="24"/>
          <w:lang w:val="en-GB"/>
        </w:rPr>
        <w:t>(15), p.5981.</w:t>
      </w:r>
    </w:p>
    <w:p w:rsidR="000110C8" w:rsidRPr="002C7D57" w:rsidRDefault="000110C8" w:rsidP="00757B74">
      <w:pPr>
        <w:spacing w:before="240" w:after="240" w:line="360" w:lineRule="auto"/>
        <w:jc w:val="both"/>
        <w:rPr>
          <w:sz w:val="24"/>
          <w:szCs w:val="24"/>
          <w:lang w:val="en-GB"/>
        </w:rPr>
      </w:pPr>
      <w:r w:rsidRPr="002C7D57">
        <w:rPr>
          <w:sz w:val="24"/>
          <w:szCs w:val="24"/>
          <w:lang w:val="en-GB"/>
        </w:rPr>
        <w:t>Pasha, J., Dulebenets, M.A., Kavoosi, M., Abioye, O.F., Theophilus, O., Wang, H., Kampmann, R. and Guo, W., (2020). Holistic tactical-level planning in liner shipping: An exact optimization approach. </w:t>
      </w:r>
      <w:r w:rsidRPr="002C7D57">
        <w:rPr>
          <w:i/>
          <w:iCs/>
          <w:sz w:val="24"/>
          <w:szCs w:val="24"/>
          <w:lang w:val="en-GB"/>
        </w:rPr>
        <w:t>Journal of Shipping and Trade</w:t>
      </w:r>
      <w:r w:rsidRPr="002C7D57">
        <w:rPr>
          <w:sz w:val="24"/>
          <w:szCs w:val="24"/>
          <w:lang w:val="en-GB"/>
        </w:rPr>
        <w:t>, </w:t>
      </w:r>
      <w:r w:rsidRPr="002C7D57">
        <w:rPr>
          <w:i/>
          <w:iCs/>
          <w:sz w:val="24"/>
          <w:szCs w:val="24"/>
          <w:lang w:val="en-GB"/>
        </w:rPr>
        <w:t>5</w:t>
      </w:r>
      <w:r w:rsidRPr="002C7D57">
        <w:rPr>
          <w:sz w:val="24"/>
          <w:szCs w:val="24"/>
          <w:lang w:val="en-GB"/>
        </w:rPr>
        <w:t>(1), pp.1-35.</w:t>
      </w:r>
    </w:p>
    <w:p w:rsidR="000110C8" w:rsidRPr="002C7D57" w:rsidRDefault="000110C8" w:rsidP="00757B74">
      <w:pPr>
        <w:pStyle w:val="Normal2"/>
        <w:spacing w:before="200" w:line="360" w:lineRule="auto"/>
        <w:jc w:val="both"/>
        <w:rPr>
          <w:rFonts w:eastAsia="Times New Roman"/>
          <w:sz w:val="24"/>
          <w:szCs w:val="24"/>
          <w:lang w:val="en-GB"/>
        </w:rPr>
      </w:pPr>
      <w:r w:rsidRPr="002C7D57">
        <w:rPr>
          <w:rFonts w:eastAsia="Times New Roman"/>
          <w:sz w:val="24"/>
          <w:szCs w:val="24"/>
          <w:lang w:val="en-GB"/>
        </w:rPr>
        <w:t>Pittman, I., (2021). The disconnect between textbook and research: Inductive versus deductive approaches to grammar in first-year German college textbooks. Glottodidactica. An International Journal of Applied Linguistics, 48(2), pp.61-81.</w:t>
      </w:r>
    </w:p>
    <w:p w:rsidR="000110C8" w:rsidRPr="002C7D57" w:rsidRDefault="000110C8" w:rsidP="00757B74">
      <w:pPr>
        <w:pStyle w:val="Normal2"/>
        <w:spacing w:before="200" w:line="360" w:lineRule="auto"/>
        <w:jc w:val="both"/>
        <w:rPr>
          <w:rFonts w:eastAsia="Times New Roman"/>
          <w:sz w:val="24"/>
          <w:szCs w:val="24"/>
          <w:lang w:val="en-GB"/>
        </w:rPr>
      </w:pPr>
      <w:r w:rsidRPr="002C7D57">
        <w:rPr>
          <w:rFonts w:eastAsia="Times New Roman"/>
          <w:sz w:val="24"/>
          <w:szCs w:val="24"/>
          <w:lang w:val="en-GB"/>
        </w:rPr>
        <w:t>Rahman, M.M., Tabash, M.I., Salamzadeh, A., Abduli, S. and Rahaman, M.S., (2022). Sampling techniques (probability) for quantitative social science researchers: a conceptual guidelines with examples. Seeu Review, 17(1), pp.42-51.</w:t>
      </w:r>
    </w:p>
    <w:p w:rsidR="000110C8" w:rsidRPr="002C7D57" w:rsidRDefault="000110C8" w:rsidP="00757B74">
      <w:pPr>
        <w:pStyle w:val="Normal2"/>
        <w:spacing w:before="200" w:line="360" w:lineRule="auto"/>
        <w:jc w:val="both"/>
        <w:rPr>
          <w:rFonts w:eastAsia="Times New Roman"/>
          <w:sz w:val="24"/>
          <w:szCs w:val="24"/>
          <w:lang w:val="en-GB"/>
        </w:rPr>
      </w:pPr>
      <w:r w:rsidRPr="002C7D57">
        <w:rPr>
          <w:rFonts w:eastAsia="Times New Roman"/>
          <w:sz w:val="24"/>
          <w:szCs w:val="24"/>
          <w:lang w:val="en-GB"/>
        </w:rPr>
        <w:t>Rashid, Y., Rashid, A., Warraich, M.A., Sabir, S.S. and Waseem, A., (2019). Case study method: A step-by-step guide for business researchers. International journal of qualitative methods, 18, p.1609406919862424.</w:t>
      </w:r>
    </w:p>
    <w:p w:rsidR="000110C8" w:rsidRPr="002C7D57" w:rsidRDefault="000110C8" w:rsidP="00757B74">
      <w:pPr>
        <w:pStyle w:val="Normal1"/>
        <w:spacing w:before="240" w:after="240" w:line="360" w:lineRule="auto"/>
        <w:jc w:val="both"/>
        <w:rPr>
          <w:rFonts w:eastAsia="Times New Roman"/>
          <w:color w:val="222222"/>
          <w:sz w:val="24"/>
          <w:szCs w:val="24"/>
          <w:highlight w:val="white"/>
          <w:lang w:val="en-GB"/>
        </w:rPr>
      </w:pPr>
      <w:r w:rsidRPr="002C7D57">
        <w:rPr>
          <w:rFonts w:eastAsia="Times New Roman"/>
          <w:color w:val="222222"/>
          <w:sz w:val="24"/>
          <w:szCs w:val="24"/>
          <w:highlight w:val="white"/>
          <w:lang w:val="en-GB"/>
        </w:rPr>
        <w:t xml:space="preserve">Ratten, V., (2020). Coronavirus (Covid-19) and entrepreneurship: cultural, lifestyle and societal changes. </w:t>
      </w:r>
      <w:r w:rsidRPr="002C7D57">
        <w:rPr>
          <w:rFonts w:eastAsia="Times New Roman"/>
          <w:i/>
          <w:color w:val="222222"/>
          <w:sz w:val="24"/>
          <w:szCs w:val="24"/>
          <w:highlight w:val="white"/>
          <w:lang w:val="en-GB"/>
        </w:rPr>
        <w:t>Journal of Entrepreneurship in Emerging Economies</w:t>
      </w:r>
      <w:r w:rsidRPr="002C7D57">
        <w:rPr>
          <w:rFonts w:eastAsia="Times New Roman"/>
          <w:color w:val="222222"/>
          <w:sz w:val="24"/>
          <w:szCs w:val="24"/>
          <w:highlight w:val="white"/>
          <w:lang w:val="en-GB"/>
        </w:rPr>
        <w:t>.</w:t>
      </w:r>
    </w:p>
    <w:p w:rsidR="000110C8" w:rsidRPr="002C7D57" w:rsidRDefault="000110C8" w:rsidP="00757B74">
      <w:pPr>
        <w:pStyle w:val="Normal1"/>
        <w:spacing w:before="240" w:after="240" w:line="360" w:lineRule="auto"/>
        <w:jc w:val="both"/>
        <w:rPr>
          <w:rFonts w:eastAsia="Times New Roman"/>
          <w:color w:val="222222"/>
          <w:sz w:val="24"/>
          <w:szCs w:val="24"/>
          <w:highlight w:val="white"/>
          <w:lang w:val="en-GB"/>
        </w:rPr>
      </w:pPr>
      <w:r w:rsidRPr="002C7D57">
        <w:rPr>
          <w:rFonts w:eastAsia="Times New Roman"/>
          <w:color w:val="222222"/>
          <w:sz w:val="24"/>
          <w:szCs w:val="24"/>
          <w:highlight w:val="white"/>
          <w:lang w:val="en-GB"/>
        </w:rPr>
        <w:t xml:space="preserve">Sabirov, O.S., Berdiyev, B.T., Yusupov, A.S., Abdusalamov, A.T. and Berdibek, A.I.U., (2021). Improving Ways to Increase the Attitude of the Investment Environment. </w:t>
      </w:r>
      <w:r w:rsidRPr="002C7D57">
        <w:rPr>
          <w:rFonts w:eastAsia="Times New Roman"/>
          <w:i/>
          <w:color w:val="222222"/>
          <w:sz w:val="24"/>
          <w:szCs w:val="24"/>
          <w:highlight w:val="white"/>
          <w:lang w:val="en-GB"/>
        </w:rPr>
        <w:t>REVISTA GEINTEC-GESTAO INOVACAO E TECNOLOGIAS</w:t>
      </w:r>
      <w:r w:rsidRPr="002C7D57">
        <w:rPr>
          <w:rFonts w:eastAsia="Times New Roman"/>
          <w:color w:val="222222"/>
          <w:sz w:val="24"/>
          <w:szCs w:val="24"/>
          <w:highlight w:val="white"/>
          <w:lang w:val="en-GB"/>
        </w:rPr>
        <w:t xml:space="preserve">, </w:t>
      </w:r>
      <w:r w:rsidRPr="002C7D57">
        <w:rPr>
          <w:rFonts w:eastAsia="Times New Roman"/>
          <w:i/>
          <w:color w:val="222222"/>
          <w:sz w:val="24"/>
          <w:szCs w:val="24"/>
          <w:highlight w:val="white"/>
          <w:lang w:val="en-GB"/>
        </w:rPr>
        <w:t>11</w:t>
      </w:r>
      <w:r w:rsidRPr="002C7D57">
        <w:rPr>
          <w:rFonts w:eastAsia="Times New Roman"/>
          <w:color w:val="222222"/>
          <w:sz w:val="24"/>
          <w:szCs w:val="24"/>
          <w:highlight w:val="white"/>
          <w:lang w:val="en-GB"/>
        </w:rPr>
        <w:t>(2), pp.1961-1975.</w:t>
      </w:r>
    </w:p>
    <w:p w:rsidR="000110C8" w:rsidRPr="002C7D57" w:rsidRDefault="000110C8" w:rsidP="00757B74">
      <w:pPr>
        <w:pStyle w:val="Normal1"/>
        <w:spacing w:before="240" w:after="240" w:line="360" w:lineRule="auto"/>
        <w:jc w:val="both"/>
        <w:rPr>
          <w:rFonts w:eastAsia="Times New Roman"/>
          <w:color w:val="222222"/>
          <w:sz w:val="24"/>
          <w:szCs w:val="24"/>
          <w:highlight w:val="white"/>
          <w:lang w:val="en-GB"/>
        </w:rPr>
      </w:pPr>
      <w:r w:rsidRPr="002C7D57">
        <w:rPr>
          <w:rFonts w:eastAsia="Times New Roman"/>
          <w:color w:val="222222"/>
          <w:sz w:val="24"/>
          <w:szCs w:val="24"/>
          <w:highlight w:val="white"/>
          <w:lang w:val="en-GB"/>
        </w:rPr>
        <w:t xml:space="preserve">Saeidi, P., Saeidi, S.P., Sofian, S., Saeidi, S.P., Nilashi, M. and Mardani, A., (2019). The impact of enterprise risk management on competitive advantage by moderating the role of information technology. </w:t>
      </w:r>
      <w:r w:rsidRPr="002C7D57">
        <w:rPr>
          <w:rFonts w:eastAsia="Times New Roman"/>
          <w:i/>
          <w:color w:val="222222"/>
          <w:sz w:val="24"/>
          <w:szCs w:val="24"/>
          <w:highlight w:val="white"/>
          <w:lang w:val="en-GB"/>
        </w:rPr>
        <w:t>Computer standards &amp; interfaces</w:t>
      </w:r>
      <w:r w:rsidRPr="002C7D57">
        <w:rPr>
          <w:rFonts w:eastAsia="Times New Roman"/>
          <w:color w:val="222222"/>
          <w:sz w:val="24"/>
          <w:szCs w:val="24"/>
          <w:highlight w:val="white"/>
          <w:lang w:val="en-GB"/>
        </w:rPr>
        <w:t xml:space="preserve">, </w:t>
      </w:r>
      <w:r w:rsidRPr="002C7D57">
        <w:rPr>
          <w:rFonts w:eastAsia="Times New Roman"/>
          <w:i/>
          <w:color w:val="222222"/>
          <w:sz w:val="24"/>
          <w:szCs w:val="24"/>
          <w:highlight w:val="white"/>
          <w:lang w:val="en-GB"/>
        </w:rPr>
        <w:t>63</w:t>
      </w:r>
      <w:r w:rsidRPr="002C7D57">
        <w:rPr>
          <w:rFonts w:eastAsia="Times New Roman"/>
          <w:color w:val="222222"/>
          <w:sz w:val="24"/>
          <w:szCs w:val="24"/>
          <w:highlight w:val="white"/>
          <w:lang w:val="en-GB"/>
        </w:rPr>
        <w:t>, pp.67-82.</w:t>
      </w:r>
    </w:p>
    <w:p w:rsidR="000110C8" w:rsidRPr="002C7D57" w:rsidRDefault="000110C8" w:rsidP="00757B74">
      <w:pPr>
        <w:spacing w:before="240" w:after="240" w:line="360" w:lineRule="auto"/>
        <w:jc w:val="both"/>
        <w:rPr>
          <w:sz w:val="24"/>
          <w:szCs w:val="24"/>
          <w:lang w:val="en-GB"/>
        </w:rPr>
      </w:pPr>
      <w:r w:rsidRPr="002C7D57">
        <w:rPr>
          <w:sz w:val="24"/>
          <w:szCs w:val="24"/>
          <w:lang w:val="en-GB"/>
        </w:rPr>
        <w:t>Shad, M.K., Lai, F.W., Fatt, C.L., Klemeš, J.J. and Bokhari, A., (2019). Integrating sustainability reporting into enterprise risk management and its relationship with business performance: A conceptual framework. </w:t>
      </w:r>
      <w:r w:rsidRPr="002C7D57">
        <w:rPr>
          <w:i/>
          <w:iCs/>
          <w:sz w:val="24"/>
          <w:szCs w:val="24"/>
          <w:lang w:val="en-GB"/>
        </w:rPr>
        <w:t>Journal of Cleaner production</w:t>
      </w:r>
      <w:r w:rsidRPr="002C7D57">
        <w:rPr>
          <w:sz w:val="24"/>
          <w:szCs w:val="24"/>
          <w:lang w:val="en-GB"/>
        </w:rPr>
        <w:t>, </w:t>
      </w:r>
      <w:r w:rsidRPr="002C7D57">
        <w:rPr>
          <w:i/>
          <w:iCs/>
          <w:sz w:val="24"/>
          <w:szCs w:val="24"/>
          <w:lang w:val="en-GB"/>
        </w:rPr>
        <w:t>208</w:t>
      </w:r>
      <w:r w:rsidRPr="002C7D57">
        <w:rPr>
          <w:sz w:val="24"/>
          <w:szCs w:val="24"/>
          <w:lang w:val="en-GB"/>
        </w:rPr>
        <w:t>, pp.415-425.</w:t>
      </w:r>
    </w:p>
    <w:p w:rsidR="000110C8" w:rsidRPr="002C7D57" w:rsidRDefault="000110C8" w:rsidP="00757B74">
      <w:pPr>
        <w:spacing w:before="240" w:after="240" w:line="360" w:lineRule="auto"/>
        <w:jc w:val="both"/>
        <w:rPr>
          <w:sz w:val="24"/>
          <w:szCs w:val="24"/>
          <w:lang w:val="en-GB"/>
        </w:rPr>
      </w:pPr>
      <w:r w:rsidRPr="002C7D57">
        <w:rPr>
          <w:sz w:val="24"/>
          <w:szCs w:val="24"/>
          <w:lang w:val="en-GB"/>
        </w:rPr>
        <w:t>Shaikh, S. and Shaikh, R., (2019). Modeling of dynamic/situational leadership for effective entrepreneurship development. </w:t>
      </w:r>
      <w:r w:rsidRPr="002C7D57">
        <w:rPr>
          <w:i/>
          <w:iCs/>
          <w:sz w:val="24"/>
          <w:szCs w:val="24"/>
          <w:lang w:val="en-GB"/>
        </w:rPr>
        <w:t>Journal of Model Based Research</w:t>
      </w:r>
      <w:r w:rsidRPr="002C7D57">
        <w:rPr>
          <w:sz w:val="24"/>
          <w:szCs w:val="24"/>
          <w:lang w:val="en-GB"/>
        </w:rPr>
        <w:t>, </w:t>
      </w:r>
      <w:r w:rsidRPr="002C7D57">
        <w:rPr>
          <w:i/>
          <w:iCs/>
          <w:sz w:val="24"/>
          <w:szCs w:val="24"/>
          <w:lang w:val="en-GB"/>
        </w:rPr>
        <w:t>1</w:t>
      </w:r>
      <w:r w:rsidRPr="002C7D57">
        <w:rPr>
          <w:sz w:val="24"/>
          <w:szCs w:val="24"/>
          <w:lang w:val="en-GB"/>
        </w:rPr>
        <w:t>(1), pp.1-6.</w:t>
      </w:r>
    </w:p>
    <w:p w:rsidR="000110C8" w:rsidRPr="002C7D57" w:rsidRDefault="000110C8" w:rsidP="00757B74">
      <w:pPr>
        <w:spacing w:before="240" w:after="240" w:line="360" w:lineRule="auto"/>
        <w:jc w:val="both"/>
        <w:rPr>
          <w:sz w:val="24"/>
          <w:szCs w:val="24"/>
          <w:lang w:val="en-GB"/>
        </w:rPr>
      </w:pPr>
      <w:r w:rsidRPr="002C7D57">
        <w:rPr>
          <w:sz w:val="24"/>
          <w:szCs w:val="24"/>
          <w:lang w:val="en-GB"/>
        </w:rPr>
        <w:t>Statista.com (2022), Business enterprises in the UK - Statistics &amp; Facts, Available at: https://www.statista.com/topics/6848/businesses-in-the-uk/#topicHeader__wrapper [Accessed on: 23 December 2022]</w:t>
      </w:r>
    </w:p>
    <w:p w:rsidR="000110C8" w:rsidRPr="002C7D57" w:rsidRDefault="000110C8" w:rsidP="00757B74">
      <w:pPr>
        <w:spacing w:before="240" w:after="240" w:line="360" w:lineRule="auto"/>
        <w:jc w:val="both"/>
        <w:rPr>
          <w:sz w:val="24"/>
          <w:szCs w:val="24"/>
          <w:lang w:val="en-GB"/>
        </w:rPr>
      </w:pPr>
      <w:r w:rsidRPr="002C7D57">
        <w:rPr>
          <w:sz w:val="24"/>
          <w:szCs w:val="24"/>
          <w:lang w:val="en-GB"/>
        </w:rPr>
        <w:t>Statista.com (2022), Business enterprises in the UK - Statistics &amp; Facts, Available at: https://www.statista.com/topics/6848/businesses-in-the-uk/#dossierContents__outerWrapper [Accessed on: 23 December 2022]</w:t>
      </w:r>
    </w:p>
    <w:p w:rsidR="000110C8" w:rsidRPr="002C7D57" w:rsidRDefault="000110C8" w:rsidP="00757B74">
      <w:pPr>
        <w:spacing w:before="240" w:after="240" w:line="360" w:lineRule="auto"/>
        <w:jc w:val="both"/>
        <w:rPr>
          <w:sz w:val="24"/>
          <w:szCs w:val="24"/>
          <w:lang w:val="en-GB"/>
        </w:rPr>
      </w:pPr>
      <w:r w:rsidRPr="002C7D57">
        <w:rPr>
          <w:sz w:val="24"/>
          <w:szCs w:val="24"/>
          <w:lang w:val="en-GB"/>
        </w:rPr>
        <w:t>Statista.com (2022), Global startups - statistics &amp; facts, Available at: https://www.statista.com/topics/4733/startups-worldwide/#topicHeader__wrapper [Accessed on: 23 December 2022]</w:t>
      </w:r>
    </w:p>
    <w:p w:rsidR="000110C8" w:rsidRPr="002C7D57" w:rsidRDefault="000110C8" w:rsidP="00757B74">
      <w:pPr>
        <w:spacing w:before="240" w:after="240" w:line="360" w:lineRule="auto"/>
        <w:jc w:val="both"/>
        <w:rPr>
          <w:sz w:val="24"/>
          <w:szCs w:val="24"/>
          <w:lang w:val="en-GB"/>
        </w:rPr>
      </w:pPr>
      <w:r w:rsidRPr="002C7D57">
        <w:rPr>
          <w:sz w:val="24"/>
          <w:szCs w:val="24"/>
          <w:lang w:val="en-GB"/>
        </w:rPr>
        <w:t>Statista.com (2022), The Top Reasons Startups Fail, Available at: https://www.statista.com/chart/11690/the-top-reasons-startups-fail/ [Accessed on: 23 December 2022]</w:t>
      </w:r>
    </w:p>
    <w:p w:rsidR="000110C8" w:rsidRPr="002C7D57" w:rsidRDefault="000110C8" w:rsidP="00757B74">
      <w:pPr>
        <w:pStyle w:val="Normal1"/>
        <w:spacing w:before="240" w:after="240" w:line="360" w:lineRule="auto"/>
        <w:jc w:val="both"/>
        <w:rPr>
          <w:rFonts w:eastAsia="Times New Roman"/>
          <w:color w:val="222222"/>
          <w:sz w:val="24"/>
          <w:szCs w:val="24"/>
          <w:highlight w:val="white"/>
          <w:lang w:val="en-GB"/>
        </w:rPr>
      </w:pPr>
      <w:r w:rsidRPr="002C7D57">
        <w:rPr>
          <w:rFonts w:eastAsia="Times New Roman"/>
          <w:color w:val="222222"/>
          <w:sz w:val="24"/>
          <w:szCs w:val="24"/>
          <w:highlight w:val="white"/>
          <w:lang w:val="en-GB"/>
        </w:rPr>
        <w:t xml:space="preserve">Tien, N.H., Phu, P.P. and Chi, D.T.P., (2019). The role of international marketing in international business strategy. </w:t>
      </w:r>
      <w:r w:rsidRPr="002C7D57">
        <w:rPr>
          <w:rFonts w:eastAsia="Times New Roman"/>
          <w:i/>
          <w:color w:val="222222"/>
          <w:sz w:val="24"/>
          <w:szCs w:val="24"/>
          <w:highlight w:val="white"/>
          <w:lang w:val="en-GB"/>
        </w:rPr>
        <w:t>International journal of research in marketing management and sales</w:t>
      </w:r>
      <w:r w:rsidRPr="002C7D57">
        <w:rPr>
          <w:rFonts w:eastAsia="Times New Roman"/>
          <w:color w:val="222222"/>
          <w:sz w:val="24"/>
          <w:szCs w:val="24"/>
          <w:highlight w:val="white"/>
          <w:lang w:val="en-GB"/>
        </w:rPr>
        <w:t xml:space="preserve">, </w:t>
      </w:r>
      <w:r w:rsidRPr="002C7D57">
        <w:rPr>
          <w:rFonts w:eastAsia="Times New Roman"/>
          <w:i/>
          <w:color w:val="222222"/>
          <w:sz w:val="24"/>
          <w:szCs w:val="24"/>
          <w:highlight w:val="white"/>
          <w:lang w:val="en-GB"/>
        </w:rPr>
        <w:t>1</w:t>
      </w:r>
      <w:r w:rsidRPr="002C7D57">
        <w:rPr>
          <w:rFonts w:eastAsia="Times New Roman"/>
          <w:color w:val="222222"/>
          <w:sz w:val="24"/>
          <w:szCs w:val="24"/>
          <w:highlight w:val="white"/>
          <w:lang w:val="en-GB"/>
        </w:rPr>
        <w:t>(2), pp.134-138.</w:t>
      </w:r>
    </w:p>
    <w:p w:rsidR="000110C8" w:rsidRPr="002C7D57" w:rsidRDefault="000110C8" w:rsidP="00757B74">
      <w:pPr>
        <w:spacing w:before="240" w:after="240" w:line="360" w:lineRule="auto"/>
        <w:jc w:val="both"/>
        <w:rPr>
          <w:sz w:val="24"/>
          <w:szCs w:val="24"/>
          <w:lang w:val="en-GB"/>
        </w:rPr>
      </w:pPr>
      <w:r w:rsidRPr="002C7D57">
        <w:rPr>
          <w:sz w:val="24"/>
          <w:szCs w:val="24"/>
          <w:lang w:val="en-GB"/>
        </w:rPr>
        <w:t>Tittel, A. and Terzidis, O., (2020). Entrepreneurial competences revised: developing a consolidated and categorized list of entrepreneurial competences. </w:t>
      </w:r>
      <w:r w:rsidRPr="002C7D57">
        <w:rPr>
          <w:i/>
          <w:iCs/>
          <w:sz w:val="24"/>
          <w:szCs w:val="24"/>
          <w:lang w:val="en-GB"/>
        </w:rPr>
        <w:t>Entrepreneurship Education</w:t>
      </w:r>
      <w:r w:rsidRPr="002C7D57">
        <w:rPr>
          <w:sz w:val="24"/>
          <w:szCs w:val="24"/>
          <w:lang w:val="en-GB"/>
        </w:rPr>
        <w:t>, </w:t>
      </w:r>
      <w:r w:rsidRPr="002C7D57">
        <w:rPr>
          <w:i/>
          <w:iCs/>
          <w:sz w:val="24"/>
          <w:szCs w:val="24"/>
          <w:lang w:val="en-GB"/>
        </w:rPr>
        <w:t>3</w:t>
      </w:r>
      <w:r w:rsidRPr="002C7D57">
        <w:rPr>
          <w:sz w:val="24"/>
          <w:szCs w:val="24"/>
          <w:lang w:val="en-GB"/>
        </w:rPr>
        <w:t>(1), pp.1-35.</w:t>
      </w:r>
    </w:p>
    <w:p w:rsidR="000110C8" w:rsidRPr="002C7D57" w:rsidRDefault="000110C8" w:rsidP="00757B74">
      <w:pPr>
        <w:pStyle w:val="Normal1"/>
        <w:spacing w:before="240" w:after="240" w:line="360" w:lineRule="auto"/>
        <w:jc w:val="both"/>
        <w:rPr>
          <w:rFonts w:eastAsia="Times New Roman"/>
          <w:color w:val="222222"/>
          <w:sz w:val="24"/>
          <w:szCs w:val="24"/>
          <w:highlight w:val="white"/>
          <w:lang w:val="en-GB"/>
        </w:rPr>
      </w:pPr>
      <w:r w:rsidRPr="002C7D57">
        <w:rPr>
          <w:rFonts w:eastAsia="Times New Roman"/>
          <w:color w:val="222222"/>
          <w:sz w:val="24"/>
          <w:szCs w:val="24"/>
          <w:highlight w:val="white"/>
          <w:lang w:val="en-GB"/>
        </w:rPr>
        <w:t xml:space="preserve">Tur-Porcar, A., Roig-Tierno, N. and Llorca Mestre, A., (2018). Factors affecting entrepreneurship and business sustainability. </w:t>
      </w:r>
      <w:r w:rsidRPr="002C7D57">
        <w:rPr>
          <w:rFonts w:eastAsia="Times New Roman"/>
          <w:i/>
          <w:color w:val="222222"/>
          <w:sz w:val="24"/>
          <w:szCs w:val="24"/>
          <w:highlight w:val="white"/>
          <w:lang w:val="en-GB"/>
        </w:rPr>
        <w:t>Sustainability</w:t>
      </w:r>
      <w:r w:rsidRPr="002C7D57">
        <w:rPr>
          <w:rFonts w:eastAsia="Times New Roman"/>
          <w:color w:val="222222"/>
          <w:sz w:val="24"/>
          <w:szCs w:val="24"/>
          <w:highlight w:val="white"/>
          <w:lang w:val="en-GB"/>
        </w:rPr>
        <w:t xml:space="preserve">, </w:t>
      </w:r>
      <w:r w:rsidRPr="002C7D57">
        <w:rPr>
          <w:rFonts w:eastAsia="Times New Roman"/>
          <w:i/>
          <w:color w:val="222222"/>
          <w:sz w:val="24"/>
          <w:szCs w:val="24"/>
          <w:highlight w:val="white"/>
          <w:lang w:val="en-GB"/>
        </w:rPr>
        <w:t>10</w:t>
      </w:r>
      <w:r w:rsidRPr="002C7D57">
        <w:rPr>
          <w:rFonts w:eastAsia="Times New Roman"/>
          <w:color w:val="222222"/>
          <w:sz w:val="24"/>
          <w:szCs w:val="24"/>
          <w:highlight w:val="white"/>
          <w:lang w:val="en-GB"/>
        </w:rPr>
        <w:t>(2), p.452.</w:t>
      </w:r>
    </w:p>
    <w:p w:rsidR="000110C8" w:rsidRPr="002C7D57" w:rsidRDefault="000110C8" w:rsidP="00757B74">
      <w:pPr>
        <w:pStyle w:val="Normal1"/>
        <w:spacing w:before="240" w:after="240" w:line="360" w:lineRule="auto"/>
        <w:jc w:val="both"/>
        <w:rPr>
          <w:rFonts w:eastAsia="Times New Roman"/>
          <w:color w:val="222222"/>
          <w:sz w:val="24"/>
          <w:szCs w:val="24"/>
          <w:highlight w:val="white"/>
          <w:lang w:val="en-GB"/>
        </w:rPr>
      </w:pPr>
    </w:p>
    <w:p w:rsidR="006F3A78" w:rsidRPr="002C7D57" w:rsidRDefault="006F3A78" w:rsidP="00757B74">
      <w:pPr>
        <w:spacing w:line="360" w:lineRule="auto"/>
        <w:rPr>
          <w:rFonts w:eastAsia="Times New Roman"/>
          <w:color w:val="222222"/>
          <w:sz w:val="24"/>
          <w:szCs w:val="24"/>
          <w:highlight w:val="white"/>
          <w:lang w:val="en-GB"/>
        </w:rPr>
      </w:pPr>
      <w:r w:rsidRPr="002C7D57">
        <w:rPr>
          <w:rFonts w:eastAsia="Times New Roman"/>
          <w:color w:val="222222"/>
          <w:sz w:val="24"/>
          <w:szCs w:val="24"/>
          <w:highlight w:val="white"/>
          <w:lang w:val="en-GB"/>
        </w:rPr>
        <w:br w:type="page"/>
      </w:r>
    </w:p>
    <w:p w:rsidR="00835DB1" w:rsidRPr="002C7D57" w:rsidRDefault="006F3A78" w:rsidP="00757B74">
      <w:pPr>
        <w:pStyle w:val="Heading1"/>
        <w:rPr>
          <w:rFonts w:ascii="Arial" w:hAnsi="Arial" w:cs="Arial"/>
          <w:highlight w:val="white"/>
        </w:rPr>
      </w:pPr>
      <w:bookmarkStart w:id="135" w:name="_Toc124267991"/>
      <w:r w:rsidRPr="002C7D57">
        <w:rPr>
          <w:rFonts w:ascii="Arial" w:hAnsi="Arial" w:cs="Arial"/>
          <w:highlight w:val="white"/>
        </w:rPr>
        <w:t>Appendix 1- Questionnaire</w:t>
      </w:r>
      <w:bookmarkEnd w:id="135"/>
    </w:p>
    <w:tbl>
      <w:tblPr>
        <w:tblStyle w:val="TableGrid"/>
        <w:tblW w:w="0" w:type="auto"/>
        <w:tblLook w:val="04A0"/>
      </w:tblPr>
      <w:tblGrid>
        <w:gridCol w:w="9245"/>
      </w:tblGrid>
      <w:tr w:rsidR="00EE22D3" w:rsidRPr="002C7D57" w:rsidTr="002663D7">
        <w:tc>
          <w:tcPr>
            <w:tcW w:w="9245" w:type="dxa"/>
          </w:tcPr>
          <w:p w:rsidR="00EE22D3" w:rsidRPr="002C7D57" w:rsidRDefault="00EE22D3" w:rsidP="00757B74">
            <w:pPr>
              <w:pStyle w:val="Normal2"/>
              <w:spacing w:line="360" w:lineRule="auto"/>
              <w:jc w:val="both"/>
              <w:rPr>
                <w:rFonts w:eastAsia="Times New Roman"/>
                <w:b/>
                <w:color w:val="222222"/>
                <w:sz w:val="24"/>
                <w:szCs w:val="24"/>
                <w:highlight w:val="white"/>
                <w:lang w:val="en-GB"/>
              </w:rPr>
            </w:pPr>
            <w:r w:rsidRPr="002C7D57">
              <w:rPr>
                <w:rFonts w:eastAsia="Times New Roman"/>
                <w:b/>
                <w:color w:val="222222"/>
                <w:sz w:val="24"/>
                <w:szCs w:val="24"/>
                <w:highlight w:val="white"/>
                <w:lang w:val="en-GB"/>
              </w:rPr>
              <w:t>1. Do you think that the leadership team is responsible for the successful management of a business plan creation?</w:t>
            </w:r>
          </w:p>
        </w:tc>
      </w:tr>
      <w:tr w:rsidR="00EE22D3" w:rsidRPr="002C7D57" w:rsidTr="002663D7">
        <w:tc>
          <w:tcPr>
            <w:tcW w:w="9245" w:type="dxa"/>
          </w:tcPr>
          <w:p w:rsidR="00EE22D3" w:rsidRPr="002C7D57" w:rsidRDefault="00EE22D3" w:rsidP="00757B74">
            <w:pPr>
              <w:pStyle w:val="Normal2"/>
              <w:spacing w:line="360" w:lineRule="auto"/>
              <w:jc w:val="both"/>
              <w:rPr>
                <w:rFonts w:eastAsia="Times New Roman"/>
                <w:b/>
                <w:color w:val="000000"/>
                <w:sz w:val="24"/>
                <w:szCs w:val="24"/>
                <w:lang w:val="en-GB"/>
              </w:rPr>
            </w:pPr>
            <w:r w:rsidRPr="002C7D57">
              <w:rPr>
                <w:rFonts w:eastAsia="Times New Roman"/>
                <w:b/>
                <w:sz w:val="24"/>
                <w:szCs w:val="24"/>
                <w:lang w:val="en-GB"/>
              </w:rPr>
              <w:t>2. Do you agree that entrepreneurs have successfully managed their role in terms of developing business planning and organisational growth?</w:t>
            </w:r>
          </w:p>
        </w:tc>
      </w:tr>
      <w:tr w:rsidR="00EE22D3" w:rsidRPr="002C7D57" w:rsidTr="002663D7">
        <w:tc>
          <w:tcPr>
            <w:tcW w:w="9245" w:type="dxa"/>
          </w:tcPr>
          <w:p w:rsidR="00EE22D3" w:rsidRPr="002C7D57" w:rsidRDefault="00EE22D3" w:rsidP="00757B74">
            <w:pPr>
              <w:pStyle w:val="Normal2"/>
              <w:spacing w:line="360" w:lineRule="auto"/>
              <w:jc w:val="both"/>
              <w:rPr>
                <w:rFonts w:eastAsia="Times New Roman"/>
                <w:b/>
                <w:color w:val="000000"/>
                <w:sz w:val="24"/>
                <w:szCs w:val="24"/>
                <w:lang w:val="en-GB"/>
              </w:rPr>
            </w:pPr>
            <w:r w:rsidRPr="002C7D57">
              <w:rPr>
                <w:rFonts w:eastAsia="Times New Roman"/>
                <w:b/>
                <w:sz w:val="24"/>
                <w:szCs w:val="24"/>
                <w:lang w:val="en-GB"/>
              </w:rPr>
              <w:t xml:space="preserve">3. Do you think that a lack of skills and attitudes are the major issues that are faced by entrepreneurs to develop a </w:t>
            </w:r>
            <w:r w:rsidR="00162BBE" w:rsidRPr="002C7D57">
              <w:rPr>
                <w:rFonts w:eastAsia="Times New Roman"/>
                <w:b/>
                <w:sz w:val="24"/>
                <w:szCs w:val="24"/>
                <w:lang w:val="en-GB"/>
              </w:rPr>
              <w:t>business</w:t>
            </w:r>
            <w:r w:rsidRPr="002C7D57">
              <w:rPr>
                <w:rFonts w:eastAsia="Times New Roman"/>
                <w:b/>
                <w:sz w:val="24"/>
                <w:szCs w:val="24"/>
                <w:lang w:val="en-GB"/>
              </w:rPr>
              <w:t xml:space="preserve"> in modern times?</w:t>
            </w:r>
          </w:p>
        </w:tc>
      </w:tr>
      <w:tr w:rsidR="00EE22D3" w:rsidRPr="002C7D57" w:rsidTr="002663D7">
        <w:tc>
          <w:tcPr>
            <w:tcW w:w="9245" w:type="dxa"/>
          </w:tcPr>
          <w:p w:rsidR="00EE22D3" w:rsidRPr="002C7D57" w:rsidRDefault="00EE22D3" w:rsidP="00757B74">
            <w:pPr>
              <w:pStyle w:val="Normal2"/>
              <w:spacing w:line="360" w:lineRule="auto"/>
              <w:jc w:val="both"/>
              <w:rPr>
                <w:rFonts w:eastAsia="Times New Roman"/>
                <w:b/>
                <w:color w:val="000000"/>
                <w:sz w:val="24"/>
                <w:szCs w:val="24"/>
                <w:lang w:val="en-GB"/>
              </w:rPr>
            </w:pPr>
            <w:r w:rsidRPr="002C7D57">
              <w:rPr>
                <w:rFonts w:eastAsia="Times New Roman"/>
                <w:b/>
                <w:sz w:val="24"/>
                <w:szCs w:val="24"/>
                <w:lang w:val="en-GB"/>
              </w:rPr>
              <w:t>4. Do you agree that entrepreneurs have faced issues to develop effective business plans in modern times?</w:t>
            </w:r>
          </w:p>
        </w:tc>
      </w:tr>
      <w:tr w:rsidR="00EE22D3" w:rsidRPr="002C7D57" w:rsidTr="002663D7">
        <w:tc>
          <w:tcPr>
            <w:tcW w:w="9245" w:type="dxa"/>
          </w:tcPr>
          <w:p w:rsidR="00EE22D3" w:rsidRPr="002C7D57" w:rsidRDefault="00EE22D3" w:rsidP="00757B74">
            <w:pPr>
              <w:pStyle w:val="Normal2"/>
              <w:spacing w:line="360" w:lineRule="auto"/>
              <w:jc w:val="both"/>
              <w:rPr>
                <w:rFonts w:eastAsia="Times New Roman"/>
                <w:b/>
                <w:color w:val="000000"/>
                <w:sz w:val="24"/>
                <w:szCs w:val="24"/>
                <w:lang w:val="en-GB"/>
              </w:rPr>
            </w:pPr>
            <w:r w:rsidRPr="002C7D57">
              <w:rPr>
                <w:rFonts w:eastAsia="Times New Roman"/>
                <w:b/>
                <w:sz w:val="24"/>
                <w:szCs w:val="24"/>
                <w:lang w:val="en-GB"/>
              </w:rPr>
              <w:t xml:space="preserve">5. Do you agree that using online platforms is helpful for entrepreneurs in terms of developing </w:t>
            </w:r>
            <w:r w:rsidR="00162BBE" w:rsidRPr="002C7D57">
              <w:rPr>
                <w:rFonts w:eastAsia="Times New Roman"/>
                <w:b/>
                <w:sz w:val="24"/>
                <w:szCs w:val="24"/>
                <w:lang w:val="en-GB"/>
              </w:rPr>
              <w:t>business</w:t>
            </w:r>
            <w:r w:rsidRPr="002C7D57">
              <w:rPr>
                <w:rFonts w:eastAsia="Times New Roman"/>
                <w:b/>
                <w:sz w:val="24"/>
                <w:szCs w:val="24"/>
                <w:lang w:val="en-GB"/>
              </w:rPr>
              <w:t xml:space="preserve"> plans in modern times? </w:t>
            </w:r>
          </w:p>
        </w:tc>
      </w:tr>
      <w:tr w:rsidR="00EE22D3" w:rsidRPr="002C7D57" w:rsidTr="002663D7">
        <w:tc>
          <w:tcPr>
            <w:tcW w:w="9245" w:type="dxa"/>
          </w:tcPr>
          <w:p w:rsidR="00EE22D3" w:rsidRPr="002C7D57" w:rsidRDefault="00EE22D3" w:rsidP="00757B74">
            <w:pPr>
              <w:pStyle w:val="Normal2"/>
              <w:spacing w:line="360" w:lineRule="auto"/>
              <w:jc w:val="both"/>
              <w:rPr>
                <w:rFonts w:eastAsia="Times New Roman"/>
                <w:b/>
                <w:sz w:val="24"/>
                <w:szCs w:val="24"/>
                <w:lang w:val="en-GB"/>
              </w:rPr>
            </w:pPr>
            <w:r w:rsidRPr="002C7D57">
              <w:rPr>
                <w:rFonts w:eastAsia="Times New Roman"/>
                <w:b/>
                <w:sz w:val="24"/>
                <w:szCs w:val="24"/>
                <w:lang w:val="en-GB"/>
              </w:rPr>
              <w:t xml:space="preserve">6. Do you think that improving productivity is the best choice for entrepreneurs in terms of developing </w:t>
            </w:r>
            <w:r w:rsidR="00162BBE" w:rsidRPr="002C7D57">
              <w:rPr>
                <w:rFonts w:eastAsia="Times New Roman"/>
                <w:b/>
                <w:sz w:val="24"/>
                <w:szCs w:val="24"/>
                <w:lang w:val="en-GB"/>
              </w:rPr>
              <w:t>business</w:t>
            </w:r>
            <w:r w:rsidRPr="002C7D57">
              <w:rPr>
                <w:rFonts w:eastAsia="Times New Roman"/>
                <w:b/>
                <w:sz w:val="24"/>
                <w:szCs w:val="24"/>
                <w:lang w:val="en-GB"/>
              </w:rPr>
              <w:t xml:space="preserve"> planning?</w:t>
            </w:r>
          </w:p>
        </w:tc>
      </w:tr>
      <w:tr w:rsidR="00EE22D3" w:rsidRPr="002C7D57" w:rsidTr="002663D7">
        <w:tc>
          <w:tcPr>
            <w:tcW w:w="9245" w:type="dxa"/>
          </w:tcPr>
          <w:p w:rsidR="00EE22D3" w:rsidRPr="002C7D57" w:rsidRDefault="00EE22D3" w:rsidP="00757B74">
            <w:pPr>
              <w:pStyle w:val="Normal2"/>
              <w:spacing w:line="360" w:lineRule="auto"/>
              <w:jc w:val="both"/>
              <w:rPr>
                <w:rFonts w:eastAsia="Times New Roman"/>
                <w:b/>
                <w:sz w:val="24"/>
                <w:szCs w:val="24"/>
                <w:lang w:val="en-GB"/>
              </w:rPr>
            </w:pPr>
            <w:r w:rsidRPr="002C7D57">
              <w:rPr>
                <w:rFonts w:eastAsia="Times New Roman"/>
                <w:b/>
                <w:sz w:val="24"/>
                <w:szCs w:val="24"/>
                <w:lang w:val="en-GB"/>
              </w:rPr>
              <w:t>7. Do you agree that providing training sessions to the employees is an effective plan for the entrepreneurs to increase the employee's knowledge?</w:t>
            </w:r>
          </w:p>
        </w:tc>
      </w:tr>
      <w:tr w:rsidR="00EE22D3" w:rsidRPr="002C7D57" w:rsidTr="002663D7">
        <w:tc>
          <w:tcPr>
            <w:tcW w:w="9245" w:type="dxa"/>
          </w:tcPr>
          <w:p w:rsidR="00EE22D3" w:rsidRPr="002C7D57" w:rsidRDefault="00EE22D3" w:rsidP="00757B74">
            <w:pPr>
              <w:pStyle w:val="Normal2"/>
              <w:spacing w:line="360" w:lineRule="auto"/>
              <w:jc w:val="both"/>
              <w:rPr>
                <w:rFonts w:eastAsia="Times New Roman"/>
                <w:b/>
                <w:sz w:val="24"/>
                <w:szCs w:val="24"/>
                <w:lang w:val="en-GB"/>
              </w:rPr>
            </w:pPr>
            <w:r w:rsidRPr="002C7D57">
              <w:rPr>
                <w:rFonts w:eastAsia="Times New Roman"/>
                <w:b/>
                <w:sz w:val="24"/>
                <w:szCs w:val="24"/>
                <w:lang w:val="en-GB"/>
              </w:rPr>
              <w:t xml:space="preserve">8. Do you think employee job satisfaction is correlated with the aspects of developing a </w:t>
            </w:r>
            <w:r w:rsidR="00162BBE" w:rsidRPr="002C7D57">
              <w:rPr>
                <w:rFonts w:eastAsia="Times New Roman"/>
                <w:b/>
                <w:sz w:val="24"/>
                <w:szCs w:val="24"/>
                <w:lang w:val="en-GB"/>
              </w:rPr>
              <w:t>business</w:t>
            </w:r>
            <w:r w:rsidRPr="002C7D57">
              <w:rPr>
                <w:rFonts w:eastAsia="Times New Roman"/>
                <w:b/>
                <w:sz w:val="24"/>
                <w:szCs w:val="24"/>
                <w:lang w:val="en-GB"/>
              </w:rPr>
              <w:t xml:space="preserve"> plan within the organisation?</w:t>
            </w:r>
          </w:p>
        </w:tc>
      </w:tr>
      <w:tr w:rsidR="00EE22D3" w:rsidRPr="002C7D57" w:rsidTr="002663D7">
        <w:tc>
          <w:tcPr>
            <w:tcW w:w="9245" w:type="dxa"/>
          </w:tcPr>
          <w:p w:rsidR="00EE22D3" w:rsidRPr="002C7D57" w:rsidRDefault="00EE22D3" w:rsidP="00757B74">
            <w:pPr>
              <w:pStyle w:val="Normal2"/>
              <w:spacing w:line="360" w:lineRule="auto"/>
              <w:jc w:val="both"/>
              <w:rPr>
                <w:rFonts w:eastAsia="Times New Roman"/>
                <w:b/>
                <w:sz w:val="24"/>
                <w:szCs w:val="24"/>
                <w:lang w:val="en-GB"/>
              </w:rPr>
            </w:pPr>
            <w:r w:rsidRPr="002C7D57">
              <w:rPr>
                <w:rFonts w:eastAsia="Times New Roman"/>
                <w:b/>
                <w:sz w:val="24"/>
                <w:szCs w:val="24"/>
                <w:lang w:val="en-GB"/>
              </w:rPr>
              <w:t xml:space="preserve">9. Do you agree that managing the operational level is effective in terms of developing the </w:t>
            </w:r>
            <w:r w:rsidR="00162BBE" w:rsidRPr="002C7D57">
              <w:rPr>
                <w:rFonts w:eastAsia="Times New Roman"/>
                <w:b/>
                <w:sz w:val="24"/>
                <w:szCs w:val="24"/>
                <w:lang w:val="en-GB"/>
              </w:rPr>
              <w:t>business</w:t>
            </w:r>
            <w:r w:rsidRPr="002C7D57">
              <w:rPr>
                <w:rFonts w:eastAsia="Times New Roman"/>
                <w:b/>
                <w:sz w:val="24"/>
                <w:szCs w:val="24"/>
                <w:lang w:val="en-GB"/>
              </w:rPr>
              <w:t xml:space="preserve"> planning of entrepreneurs?</w:t>
            </w:r>
          </w:p>
        </w:tc>
      </w:tr>
      <w:tr w:rsidR="00EE22D3" w:rsidRPr="002C7D57" w:rsidTr="002663D7">
        <w:tc>
          <w:tcPr>
            <w:tcW w:w="9245" w:type="dxa"/>
          </w:tcPr>
          <w:p w:rsidR="00EE22D3" w:rsidRPr="002C7D57" w:rsidRDefault="00EE22D3" w:rsidP="00757B74">
            <w:pPr>
              <w:pStyle w:val="Normal2"/>
              <w:spacing w:line="360" w:lineRule="auto"/>
              <w:jc w:val="both"/>
              <w:rPr>
                <w:rFonts w:eastAsia="Times New Roman"/>
                <w:b/>
                <w:sz w:val="24"/>
                <w:szCs w:val="24"/>
                <w:lang w:val="en-GB"/>
              </w:rPr>
            </w:pPr>
            <w:r w:rsidRPr="002C7D57">
              <w:rPr>
                <w:rFonts w:eastAsia="Times New Roman"/>
                <w:b/>
                <w:sz w:val="24"/>
                <w:szCs w:val="24"/>
                <w:lang w:val="en-GB"/>
              </w:rPr>
              <w:t xml:space="preserve">10. Do you agree that identifying the competitor's trends helps entrepreneurs to improve </w:t>
            </w:r>
            <w:r w:rsidR="00162BBE" w:rsidRPr="002C7D57">
              <w:rPr>
                <w:rFonts w:eastAsia="Times New Roman"/>
                <w:b/>
                <w:sz w:val="24"/>
                <w:szCs w:val="24"/>
                <w:lang w:val="en-GB"/>
              </w:rPr>
              <w:t>business</w:t>
            </w:r>
            <w:r w:rsidRPr="002C7D57">
              <w:rPr>
                <w:rFonts w:eastAsia="Times New Roman"/>
                <w:b/>
                <w:sz w:val="24"/>
                <w:szCs w:val="24"/>
                <w:lang w:val="en-GB"/>
              </w:rPr>
              <w:t xml:space="preserve"> planning in modern times?</w:t>
            </w:r>
          </w:p>
        </w:tc>
      </w:tr>
      <w:tr w:rsidR="00EE22D3" w:rsidRPr="002C7D57" w:rsidTr="002663D7">
        <w:tc>
          <w:tcPr>
            <w:tcW w:w="9245" w:type="dxa"/>
          </w:tcPr>
          <w:p w:rsidR="00EE22D3" w:rsidRPr="002C7D57" w:rsidRDefault="00EE22D3" w:rsidP="00757B74">
            <w:pPr>
              <w:pStyle w:val="Normal2"/>
              <w:spacing w:line="360" w:lineRule="auto"/>
              <w:jc w:val="both"/>
              <w:rPr>
                <w:rFonts w:eastAsia="Times New Roman"/>
                <w:b/>
                <w:sz w:val="24"/>
                <w:szCs w:val="24"/>
                <w:lang w:val="en-GB"/>
              </w:rPr>
            </w:pPr>
            <w:r w:rsidRPr="002C7D57">
              <w:rPr>
                <w:rFonts w:eastAsia="Times New Roman"/>
                <w:b/>
                <w:sz w:val="24"/>
                <w:szCs w:val="24"/>
                <w:lang w:val="en-GB"/>
              </w:rPr>
              <w:t>11. Do you think that recruiting experts allows entrepreneurs in order to increase the business planning concept in modern times?</w:t>
            </w:r>
          </w:p>
        </w:tc>
      </w:tr>
      <w:tr w:rsidR="00EE22D3" w:rsidRPr="002C7D57" w:rsidTr="002663D7">
        <w:tc>
          <w:tcPr>
            <w:tcW w:w="9245" w:type="dxa"/>
          </w:tcPr>
          <w:p w:rsidR="00EE22D3" w:rsidRPr="002C7D57" w:rsidRDefault="00EE22D3" w:rsidP="00757B74">
            <w:pPr>
              <w:pStyle w:val="Normal2"/>
              <w:spacing w:line="360" w:lineRule="auto"/>
              <w:jc w:val="both"/>
              <w:rPr>
                <w:rFonts w:eastAsia="Times New Roman"/>
                <w:b/>
                <w:sz w:val="24"/>
                <w:szCs w:val="24"/>
                <w:lang w:val="en-GB"/>
              </w:rPr>
            </w:pPr>
            <w:r w:rsidRPr="002C7D57">
              <w:rPr>
                <w:rFonts w:eastAsia="Times New Roman"/>
                <w:b/>
                <w:sz w:val="24"/>
                <w:szCs w:val="24"/>
                <w:lang w:val="en-GB"/>
              </w:rPr>
              <w:t>12. Do you agree that day-to-day operations are helpful for entrepreneurs in developing business planning in modern times?</w:t>
            </w:r>
          </w:p>
        </w:tc>
      </w:tr>
      <w:tr w:rsidR="00EE22D3" w:rsidRPr="002C7D57" w:rsidTr="002663D7">
        <w:tc>
          <w:tcPr>
            <w:tcW w:w="9245" w:type="dxa"/>
          </w:tcPr>
          <w:p w:rsidR="00EE22D3" w:rsidRPr="002C7D57" w:rsidRDefault="00EE22D3" w:rsidP="00757B74">
            <w:pPr>
              <w:pStyle w:val="Normal2"/>
              <w:spacing w:line="360" w:lineRule="auto"/>
              <w:jc w:val="both"/>
              <w:rPr>
                <w:rFonts w:eastAsia="Times New Roman"/>
                <w:b/>
                <w:sz w:val="24"/>
                <w:szCs w:val="24"/>
                <w:lang w:val="en-GB"/>
              </w:rPr>
            </w:pPr>
            <w:r w:rsidRPr="002C7D57">
              <w:rPr>
                <w:rFonts w:eastAsia="Times New Roman"/>
                <w:b/>
                <w:sz w:val="24"/>
                <w:szCs w:val="24"/>
                <w:lang w:val="en-GB"/>
              </w:rPr>
              <w:t>13. Do you agree that identifying the marketing trends is significant for entrepreneurs to establish business planning?</w:t>
            </w:r>
          </w:p>
        </w:tc>
      </w:tr>
      <w:tr w:rsidR="00EE22D3" w:rsidRPr="002C7D57" w:rsidTr="002663D7">
        <w:tc>
          <w:tcPr>
            <w:tcW w:w="9245" w:type="dxa"/>
          </w:tcPr>
          <w:p w:rsidR="00EE22D3" w:rsidRPr="002C7D57" w:rsidRDefault="00EE22D3" w:rsidP="00757B74">
            <w:pPr>
              <w:pStyle w:val="Normal2"/>
              <w:spacing w:line="360" w:lineRule="auto"/>
              <w:jc w:val="both"/>
              <w:rPr>
                <w:rFonts w:eastAsia="Times New Roman"/>
                <w:b/>
                <w:sz w:val="24"/>
                <w:szCs w:val="24"/>
                <w:lang w:val="en-GB"/>
              </w:rPr>
            </w:pPr>
            <w:r w:rsidRPr="002C7D57">
              <w:rPr>
                <w:rFonts w:eastAsia="Times New Roman"/>
                <w:b/>
                <w:sz w:val="24"/>
                <w:szCs w:val="24"/>
                <w:lang w:val="en-GB"/>
              </w:rPr>
              <w:t>14. Do you think that entrepreneurs should produce innovative products or services based on the consumer’s needs in terms of developing the business plan?</w:t>
            </w:r>
          </w:p>
        </w:tc>
      </w:tr>
      <w:tr w:rsidR="00EE22D3" w:rsidRPr="002C7D57" w:rsidTr="002663D7">
        <w:tc>
          <w:tcPr>
            <w:tcW w:w="9245" w:type="dxa"/>
          </w:tcPr>
          <w:p w:rsidR="00EE22D3" w:rsidRPr="002C7D57" w:rsidRDefault="00EE22D3" w:rsidP="00757B74">
            <w:pPr>
              <w:pStyle w:val="Normal2"/>
              <w:spacing w:line="360" w:lineRule="auto"/>
              <w:jc w:val="both"/>
              <w:rPr>
                <w:rFonts w:eastAsia="Times New Roman"/>
                <w:b/>
                <w:sz w:val="24"/>
                <w:szCs w:val="24"/>
                <w:lang w:val="en-GB"/>
              </w:rPr>
            </w:pPr>
            <w:r w:rsidRPr="002C7D57">
              <w:rPr>
                <w:rFonts w:eastAsia="Times New Roman"/>
                <w:b/>
                <w:sz w:val="24"/>
                <w:szCs w:val="24"/>
                <w:lang w:val="en-GB"/>
              </w:rPr>
              <w:t>15. Do you think that lack of money is a major issue that has faced by entrepreneurs while developing a business plan in modern times?</w:t>
            </w:r>
          </w:p>
        </w:tc>
      </w:tr>
    </w:tbl>
    <w:p w:rsidR="00931212" w:rsidRPr="002C7D57" w:rsidRDefault="00931212" w:rsidP="00757B74">
      <w:pPr>
        <w:pStyle w:val="Normal1"/>
        <w:spacing w:before="240" w:after="240" w:line="360" w:lineRule="auto"/>
        <w:jc w:val="both"/>
        <w:rPr>
          <w:rFonts w:eastAsia="Times New Roman"/>
          <w:color w:val="222222"/>
          <w:sz w:val="24"/>
          <w:szCs w:val="24"/>
          <w:highlight w:val="white"/>
          <w:lang w:val="en-GB"/>
        </w:rPr>
      </w:pPr>
    </w:p>
    <w:sectPr w:rsidR="00931212" w:rsidRPr="002C7D57" w:rsidSect="00473061">
      <w:footerReference w:type="default" r:id="rId43"/>
      <w:pgSz w:w="11909" w:h="16834"/>
      <w:pgMar w:top="1440" w:right="1440" w:bottom="1440" w:left="1440" w:header="720" w:footer="720" w:gutter="0"/>
      <w:pgNumType w:start="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284E" w:rsidRDefault="0085284E">
      <w:pPr>
        <w:spacing w:line="240" w:lineRule="auto"/>
      </w:pPr>
      <w:r>
        <w:separator/>
      </w:r>
    </w:p>
  </w:endnote>
  <w:endnote w:type="continuationSeparator" w:id="1">
    <w:p w:rsidR="0085284E" w:rsidRDefault="0085284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0"/>
      </w:rPr>
      <w:id w:val="23276582"/>
      <w:docPartObj>
        <w:docPartGallery w:val="Page Numbers (Bottom of Page)"/>
        <w:docPartUnique/>
      </w:docPartObj>
    </w:sdtPr>
    <w:sdtContent>
      <w:p w:rsidR="002663D7" w:rsidRPr="004907F3" w:rsidRDefault="008442E2">
        <w:pPr>
          <w:pStyle w:val="Footer"/>
          <w:jc w:val="right"/>
          <w:rPr>
            <w:rFonts w:ascii="Times New Roman" w:hAnsi="Times New Roman" w:cs="Times New Roman"/>
            <w:sz w:val="20"/>
          </w:rPr>
        </w:pPr>
        <w:r w:rsidRPr="004907F3">
          <w:rPr>
            <w:rFonts w:ascii="Times New Roman" w:hAnsi="Times New Roman" w:cs="Times New Roman"/>
            <w:sz w:val="20"/>
          </w:rPr>
          <w:fldChar w:fldCharType="begin"/>
        </w:r>
        <w:r w:rsidR="002663D7" w:rsidRPr="004907F3">
          <w:rPr>
            <w:rFonts w:ascii="Times New Roman" w:hAnsi="Times New Roman" w:cs="Times New Roman"/>
            <w:sz w:val="20"/>
          </w:rPr>
          <w:instrText xml:space="preserve"> PAGE   \* MERGEFORMAT </w:instrText>
        </w:r>
        <w:r w:rsidRPr="004907F3">
          <w:rPr>
            <w:rFonts w:ascii="Times New Roman" w:hAnsi="Times New Roman" w:cs="Times New Roman"/>
            <w:sz w:val="20"/>
          </w:rPr>
          <w:fldChar w:fldCharType="separate"/>
        </w:r>
        <w:r w:rsidR="006E6E23">
          <w:rPr>
            <w:rFonts w:ascii="Times New Roman" w:hAnsi="Times New Roman" w:cs="Times New Roman"/>
            <w:noProof/>
            <w:sz w:val="20"/>
          </w:rPr>
          <w:t>56</w:t>
        </w:r>
        <w:r w:rsidRPr="004907F3">
          <w:rPr>
            <w:rFonts w:ascii="Times New Roman" w:hAnsi="Times New Roman" w:cs="Times New Roman"/>
            <w:sz w:val="20"/>
          </w:rPr>
          <w:fldChar w:fldCharType="end"/>
        </w:r>
      </w:p>
    </w:sdtContent>
  </w:sdt>
  <w:p w:rsidR="002663D7" w:rsidRDefault="002663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284E" w:rsidRDefault="0085284E">
      <w:pPr>
        <w:spacing w:line="240" w:lineRule="auto"/>
      </w:pPr>
      <w:r>
        <w:separator/>
      </w:r>
    </w:p>
  </w:footnote>
  <w:footnote w:type="continuationSeparator" w:id="1">
    <w:p w:rsidR="0085284E" w:rsidRDefault="0085284E">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2F43F9"/>
    <w:multiLevelType w:val="hybridMultilevel"/>
    <w:tmpl w:val="B49C7B4C"/>
    <w:lvl w:ilvl="0" w:tplc="18D4C39A">
      <w:start w:val="1"/>
      <w:numFmt w:val="bullet"/>
      <w:lvlText w:val=""/>
      <w:lvlJc w:val="left"/>
      <w:pPr>
        <w:ind w:left="720" w:hanging="360"/>
      </w:pPr>
      <w:rPr>
        <w:rFonts w:ascii="Symbol" w:hAnsi="Symbol" w:hint="default"/>
      </w:rPr>
    </w:lvl>
    <w:lvl w:ilvl="1" w:tplc="742090A6" w:tentative="1">
      <w:start w:val="1"/>
      <w:numFmt w:val="bullet"/>
      <w:lvlText w:val="o"/>
      <w:lvlJc w:val="left"/>
      <w:pPr>
        <w:ind w:left="1440" w:hanging="360"/>
      </w:pPr>
      <w:rPr>
        <w:rFonts w:ascii="Courier New" w:hAnsi="Courier New" w:cs="Courier New" w:hint="default"/>
      </w:rPr>
    </w:lvl>
    <w:lvl w:ilvl="2" w:tplc="BAAA8E3A" w:tentative="1">
      <w:start w:val="1"/>
      <w:numFmt w:val="bullet"/>
      <w:lvlText w:val=""/>
      <w:lvlJc w:val="left"/>
      <w:pPr>
        <w:ind w:left="2160" w:hanging="360"/>
      </w:pPr>
      <w:rPr>
        <w:rFonts w:ascii="Wingdings" w:hAnsi="Wingdings" w:hint="default"/>
      </w:rPr>
    </w:lvl>
    <w:lvl w:ilvl="3" w:tplc="C302C81C" w:tentative="1">
      <w:start w:val="1"/>
      <w:numFmt w:val="bullet"/>
      <w:lvlText w:val=""/>
      <w:lvlJc w:val="left"/>
      <w:pPr>
        <w:ind w:left="2880" w:hanging="360"/>
      </w:pPr>
      <w:rPr>
        <w:rFonts w:ascii="Symbol" w:hAnsi="Symbol" w:hint="default"/>
      </w:rPr>
    </w:lvl>
    <w:lvl w:ilvl="4" w:tplc="637E75BC" w:tentative="1">
      <w:start w:val="1"/>
      <w:numFmt w:val="bullet"/>
      <w:lvlText w:val="o"/>
      <w:lvlJc w:val="left"/>
      <w:pPr>
        <w:ind w:left="3600" w:hanging="360"/>
      </w:pPr>
      <w:rPr>
        <w:rFonts w:ascii="Courier New" w:hAnsi="Courier New" w:cs="Courier New" w:hint="default"/>
      </w:rPr>
    </w:lvl>
    <w:lvl w:ilvl="5" w:tplc="4CA27C00" w:tentative="1">
      <w:start w:val="1"/>
      <w:numFmt w:val="bullet"/>
      <w:lvlText w:val=""/>
      <w:lvlJc w:val="left"/>
      <w:pPr>
        <w:ind w:left="4320" w:hanging="360"/>
      </w:pPr>
      <w:rPr>
        <w:rFonts w:ascii="Wingdings" w:hAnsi="Wingdings" w:hint="default"/>
      </w:rPr>
    </w:lvl>
    <w:lvl w:ilvl="6" w:tplc="A9E094CA" w:tentative="1">
      <w:start w:val="1"/>
      <w:numFmt w:val="bullet"/>
      <w:lvlText w:val=""/>
      <w:lvlJc w:val="left"/>
      <w:pPr>
        <w:ind w:left="5040" w:hanging="360"/>
      </w:pPr>
      <w:rPr>
        <w:rFonts w:ascii="Symbol" w:hAnsi="Symbol" w:hint="default"/>
      </w:rPr>
    </w:lvl>
    <w:lvl w:ilvl="7" w:tplc="78ACD4C8" w:tentative="1">
      <w:start w:val="1"/>
      <w:numFmt w:val="bullet"/>
      <w:lvlText w:val="o"/>
      <w:lvlJc w:val="left"/>
      <w:pPr>
        <w:ind w:left="5760" w:hanging="360"/>
      </w:pPr>
      <w:rPr>
        <w:rFonts w:ascii="Courier New" w:hAnsi="Courier New" w:cs="Courier New" w:hint="default"/>
      </w:rPr>
    </w:lvl>
    <w:lvl w:ilvl="8" w:tplc="A670AD38" w:tentative="1">
      <w:start w:val="1"/>
      <w:numFmt w:val="bullet"/>
      <w:lvlText w:val=""/>
      <w:lvlJc w:val="left"/>
      <w:pPr>
        <w:ind w:left="6480" w:hanging="360"/>
      </w:pPr>
      <w:rPr>
        <w:rFonts w:ascii="Wingdings" w:hAnsi="Wingdings" w:hint="default"/>
      </w:rPr>
    </w:lvl>
  </w:abstractNum>
  <w:abstractNum w:abstractNumId="1">
    <w:nsid w:val="30DC2701"/>
    <w:multiLevelType w:val="multilevel"/>
    <w:tmpl w:val="C6E6ECF8"/>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5EEF4BE2"/>
    <w:multiLevelType w:val="hybridMultilevel"/>
    <w:tmpl w:val="C268C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0E6531"/>
    <w:multiLevelType w:val="hybridMultilevel"/>
    <w:tmpl w:val="A63E2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E811B8"/>
    <w:multiLevelType w:val="hybridMultilevel"/>
    <w:tmpl w:val="DF1A9E74"/>
    <w:lvl w:ilvl="0" w:tplc="0FCEC392">
      <w:start w:val="1"/>
      <w:numFmt w:val="bullet"/>
      <w:lvlText w:val=""/>
      <w:lvlJc w:val="left"/>
      <w:pPr>
        <w:ind w:left="720" w:hanging="360"/>
      </w:pPr>
      <w:rPr>
        <w:rFonts w:ascii="Symbol" w:hAnsi="Symbol" w:hint="default"/>
      </w:rPr>
    </w:lvl>
    <w:lvl w:ilvl="1" w:tplc="424A5FBC" w:tentative="1">
      <w:start w:val="1"/>
      <w:numFmt w:val="bullet"/>
      <w:lvlText w:val="o"/>
      <w:lvlJc w:val="left"/>
      <w:pPr>
        <w:ind w:left="1440" w:hanging="360"/>
      </w:pPr>
      <w:rPr>
        <w:rFonts w:ascii="Courier New" w:hAnsi="Courier New" w:cs="Courier New" w:hint="default"/>
      </w:rPr>
    </w:lvl>
    <w:lvl w:ilvl="2" w:tplc="143C9CCC" w:tentative="1">
      <w:start w:val="1"/>
      <w:numFmt w:val="bullet"/>
      <w:lvlText w:val=""/>
      <w:lvlJc w:val="left"/>
      <w:pPr>
        <w:ind w:left="2160" w:hanging="360"/>
      </w:pPr>
      <w:rPr>
        <w:rFonts w:ascii="Wingdings" w:hAnsi="Wingdings" w:hint="default"/>
      </w:rPr>
    </w:lvl>
    <w:lvl w:ilvl="3" w:tplc="E2BC0C4A" w:tentative="1">
      <w:start w:val="1"/>
      <w:numFmt w:val="bullet"/>
      <w:lvlText w:val=""/>
      <w:lvlJc w:val="left"/>
      <w:pPr>
        <w:ind w:left="2880" w:hanging="360"/>
      </w:pPr>
      <w:rPr>
        <w:rFonts w:ascii="Symbol" w:hAnsi="Symbol" w:hint="default"/>
      </w:rPr>
    </w:lvl>
    <w:lvl w:ilvl="4" w:tplc="CD0C0526" w:tentative="1">
      <w:start w:val="1"/>
      <w:numFmt w:val="bullet"/>
      <w:lvlText w:val="o"/>
      <w:lvlJc w:val="left"/>
      <w:pPr>
        <w:ind w:left="3600" w:hanging="360"/>
      </w:pPr>
      <w:rPr>
        <w:rFonts w:ascii="Courier New" w:hAnsi="Courier New" w:cs="Courier New" w:hint="default"/>
      </w:rPr>
    </w:lvl>
    <w:lvl w:ilvl="5" w:tplc="F7E485C0" w:tentative="1">
      <w:start w:val="1"/>
      <w:numFmt w:val="bullet"/>
      <w:lvlText w:val=""/>
      <w:lvlJc w:val="left"/>
      <w:pPr>
        <w:ind w:left="4320" w:hanging="360"/>
      </w:pPr>
      <w:rPr>
        <w:rFonts w:ascii="Wingdings" w:hAnsi="Wingdings" w:hint="default"/>
      </w:rPr>
    </w:lvl>
    <w:lvl w:ilvl="6" w:tplc="C08A0D42" w:tentative="1">
      <w:start w:val="1"/>
      <w:numFmt w:val="bullet"/>
      <w:lvlText w:val=""/>
      <w:lvlJc w:val="left"/>
      <w:pPr>
        <w:ind w:left="5040" w:hanging="360"/>
      </w:pPr>
      <w:rPr>
        <w:rFonts w:ascii="Symbol" w:hAnsi="Symbol" w:hint="default"/>
      </w:rPr>
    </w:lvl>
    <w:lvl w:ilvl="7" w:tplc="E34EE8E0" w:tentative="1">
      <w:start w:val="1"/>
      <w:numFmt w:val="bullet"/>
      <w:lvlText w:val="o"/>
      <w:lvlJc w:val="left"/>
      <w:pPr>
        <w:ind w:left="5760" w:hanging="360"/>
      </w:pPr>
      <w:rPr>
        <w:rFonts w:ascii="Courier New" w:hAnsi="Courier New" w:cs="Courier New" w:hint="default"/>
      </w:rPr>
    </w:lvl>
    <w:lvl w:ilvl="8" w:tplc="9C281AD8"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F4176"/>
    <w:rsid w:val="000110C8"/>
    <w:rsid w:val="0001116D"/>
    <w:rsid w:val="000154C4"/>
    <w:rsid w:val="0005501C"/>
    <w:rsid w:val="00060A2B"/>
    <w:rsid w:val="00085A03"/>
    <w:rsid w:val="00092FE4"/>
    <w:rsid w:val="000A6F27"/>
    <w:rsid w:val="000E7349"/>
    <w:rsid w:val="00137038"/>
    <w:rsid w:val="0014368E"/>
    <w:rsid w:val="00162BBE"/>
    <w:rsid w:val="00174D8F"/>
    <w:rsid w:val="00176F55"/>
    <w:rsid w:val="001B5E74"/>
    <w:rsid w:val="001B5F63"/>
    <w:rsid w:val="001C22B2"/>
    <w:rsid w:val="001C6090"/>
    <w:rsid w:val="001E03B9"/>
    <w:rsid w:val="001E503C"/>
    <w:rsid w:val="001F4176"/>
    <w:rsid w:val="0023053E"/>
    <w:rsid w:val="002663D7"/>
    <w:rsid w:val="00275F83"/>
    <w:rsid w:val="00284551"/>
    <w:rsid w:val="002A2D52"/>
    <w:rsid w:val="002B5A1B"/>
    <w:rsid w:val="002C2C90"/>
    <w:rsid w:val="002C7D57"/>
    <w:rsid w:val="002D23ED"/>
    <w:rsid w:val="002E0315"/>
    <w:rsid w:val="002E190B"/>
    <w:rsid w:val="0031509B"/>
    <w:rsid w:val="00341FA5"/>
    <w:rsid w:val="003548AD"/>
    <w:rsid w:val="00357D20"/>
    <w:rsid w:val="0036213E"/>
    <w:rsid w:val="00362BB4"/>
    <w:rsid w:val="00381E4D"/>
    <w:rsid w:val="00384B7B"/>
    <w:rsid w:val="003C1790"/>
    <w:rsid w:val="0041347E"/>
    <w:rsid w:val="00415BF2"/>
    <w:rsid w:val="004402B1"/>
    <w:rsid w:val="00473061"/>
    <w:rsid w:val="004907F3"/>
    <w:rsid w:val="004B5FCD"/>
    <w:rsid w:val="004C5ADF"/>
    <w:rsid w:val="004D4783"/>
    <w:rsid w:val="004E2C0C"/>
    <w:rsid w:val="0050566F"/>
    <w:rsid w:val="00554D7B"/>
    <w:rsid w:val="005568FF"/>
    <w:rsid w:val="00557CE2"/>
    <w:rsid w:val="00563D24"/>
    <w:rsid w:val="00571AE5"/>
    <w:rsid w:val="0057517E"/>
    <w:rsid w:val="0058241B"/>
    <w:rsid w:val="005A063C"/>
    <w:rsid w:val="005A721B"/>
    <w:rsid w:val="005B0C59"/>
    <w:rsid w:val="005B529A"/>
    <w:rsid w:val="005D483D"/>
    <w:rsid w:val="006156B3"/>
    <w:rsid w:val="00623F68"/>
    <w:rsid w:val="0065541C"/>
    <w:rsid w:val="00675D78"/>
    <w:rsid w:val="006A2E2E"/>
    <w:rsid w:val="006B52B2"/>
    <w:rsid w:val="006E6E23"/>
    <w:rsid w:val="006F3A78"/>
    <w:rsid w:val="00702B6F"/>
    <w:rsid w:val="0070640F"/>
    <w:rsid w:val="00715C87"/>
    <w:rsid w:val="00730DDC"/>
    <w:rsid w:val="00743665"/>
    <w:rsid w:val="00757B74"/>
    <w:rsid w:val="00765CDC"/>
    <w:rsid w:val="00766767"/>
    <w:rsid w:val="0078553C"/>
    <w:rsid w:val="007A2DE1"/>
    <w:rsid w:val="007B1BAB"/>
    <w:rsid w:val="007B46CE"/>
    <w:rsid w:val="007E71B5"/>
    <w:rsid w:val="00820FF7"/>
    <w:rsid w:val="00835DB1"/>
    <w:rsid w:val="008442E2"/>
    <w:rsid w:val="00847309"/>
    <w:rsid w:val="0085284E"/>
    <w:rsid w:val="00854851"/>
    <w:rsid w:val="008710CE"/>
    <w:rsid w:val="00884D1D"/>
    <w:rsid w:val="008A3CDE"/>
    <w:rsid w:val="008B6BDE"/>
    <w:rsid w:val="008C3B5C"/>
    <w:rsid w:val="008E535B"/>
    <w:rsid w:val="00931212"/>
    <w:rsid w:val="00970F24"/>
    <w:rsid w:val="00976899"/>
    <w:rsid w:val="009A222E"/>
    <w:rsid w:val="009B2F42"/>
    <w:rsid w:val="009E36DD"/>
    <w:rsid w:val="009F505C"/>
    <w:rsid w:val="009F6328"/>
    <w:rsid w:val="00A00268"/>
    <w:rsid w:val="00A00F8A"/>
    <w:rsid w:val="00A038C7"/>
    <w:rsid w:val="00A83F7F"/>
    <w:rsid w:val="00A87B33"/>
    <w:rsid w:val="00AA7802"/>
    <w:rsid w:val="00AD1039"/>
    <w:rsid w:val="00AE0BF4"/>
    <w:rsid w:val="00AF44C2"/>
    <w:rsid w:val="00AF75B1"/>
    <w:rsid w:val="00B077C4"/>
    <w:rsid w:val="00B34003"/>
    <w:rsid w:val="00B45012"/>
    <w:rsid w:val="00B601C7"/>
    <w:rsid w:val="00B8020C"/>
    <w:rsid w:val="00B86D5A"/>
    <w:rsid w:val="00B9005D"/>
    <w:rsid w:val="00B916FD"/>
    <w:rsid w:val="00B9556B"/>
    <w:rsid w:val="00B96E21"/>
    <w:rsid w:val="00BB1433"/>
    <w:rsid w:val="00BB164D"/>
    <w:rsid w:val="00BD5BFC"/>
    <w:rsid w:val="00BE0FF4"/>
    <w:rsid w:val="00BE1A56"/>
    <w:rsid w:val="00BF3C1C"/>
    <w:rsid w:val="00C00061"/>
    <w:rsid w:val="00C22206"/>
    <w:rsid w:val="00C319DB"/>
    <w:rsid w:val="00C42ECD"/>
    <w:rsid w:val="00C71A18"/>
    <w:rsid w:val="00C74620"/>
    <w:rsid w:val="00C92635"/>
    <w:rsid w:val="00CA5C7F"/>
    <w:rsid w:val="00CB45FA"/>
    <w:rsid w:val="00CC0EC7"/>
    <w:rsid w:val="00CC155C"/>
    <w:rsid w:val="00CC40B1"/>
    <w:rsid w:val="00CC4BF6"/>
    <w:rsid w:val="00CC66B0"/>
    <w:rsid w:val="00CF1BD1"/>
    <w:rsid w:val="00D03804"/>
    <w:rsid w:val="00D20DAB"/>
    <w:rsid w:val="00D30E57"/>
    <w:rsid w:val="00D321BF"/>
    <w:rsid w:val="00D33023"/>
    <w:rsid w:val="00D42E6E"/>
    <w:rsid w:val="00D56300"/>
    <w:rsid w:val="00DB5E3A"/>
    <w:rsid w:val="00DC7162"/>
    <w:rsid w:val="00DE1AC0"/>
    <w:rsid w:val="00E11E23"/>
    <w:rsid w:val="00E12BB9"/>
    <w:rsid w:val="00E40198"/>
    <w:rsid w:val="00E41F68"/>
    <w:rsid w:val="00E72FC2"/>
    <w:rsid w:val="00EC0EAB"/>
    <w:rsid w:val="00EE22D3"/>
    <w:rsid w:val="00EE377C"/>
    <w:rsid w:val="00EE77E2"/>
    <w:rsid w:val="00EF2E31"/>
    <w:rsid w:val="00EF33FF"/>
    <w:rsid w:val="00F32793"/>
    <w:rsid w:val="00F37C8E"/>
    <w:rsid w:val="00F71567"/>
    <w:rsid w:val="00F8384C"/>
    <w:rsid w:val="00FB15D0"/>
    <w:rsid w:val="00FB6B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7" type="connector" idref="#AutoShape 3"/>
        <o:r id="V:Rule8" type="connector" idref="#AutoShape 5"/>
        <o:r id="V:Rule9" type="connector" idref="#AutoShape 14"/>
        <o:r id="V:Rule10" type="connector" idref="#AutoShape 9"/>
        <o:r id="V:Rule11" type="connector" idref="#AutoShape 10"/>
        <o:r id="V:Rule12" type="connector" idref="#AutoShape 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767"/>
  </w:style>
  <w:style w:type="paragraph" w:styleId="Heading1">
    <w:name w:val="heading 1"/>
    <w:basedOn w:val="Normal1"/>
    <w:next w:val="Normal1"/>
    <w:autoRedefine/>
    <w:rsid w:val="000154C4"/>
    <w:pPr>
      <w:spacing w:line="360" w:lineRule="auto"/>
      <w:jc w:val="both"/>
      <w:outlineLvl w:val="0"/>
    </w:pPr>
    <w:rPr>
      <w:rFonts w:ascii="Times New Roman" w:eastAsia="Times New Roman" w:hAnsi="Times New Roman" w:cs="Times New Roman"/>
      <w:b/>
      <w:color w:val="000000" w:themeColor="text1"/>
      <w:sz w:val="24"/>
      <w:szCs w:val="24"/>
      <w:lang w:val="en-GB"/>
    </w:rPr>
  </w:style>
  <w:style w:type="paragraph" w:styleId="Heading2">
    <w:name w:val="heading 2"/>
    <w:basedOn w:val="Normal2"/>
    <w:next w:val="Normal1"/>
    <w:autoRedefine/>
    <w:rsid w:val="00623F68"/>
    <w:pPr>
      <w:spacing w:line="360" w:lineRule="auto"/>
      <w:jc w:val="both"/>
      <w:outlineLvl w:val="1"/>
    </w:pPr>
    <w:rPr>
      <w:rFonts w:ascii="Times New Roman" w:eastAsia="Times New Roman" w:hAnsi="Times New Roman" w:cs="Times New Roman"/>
      <w:b/>
      <w:sz w:val="24"/>
      <w:szCs w:val="24"/>
      <w:lang w:val="en-GB"/>
    </w:rPr>
  </w:style>
  <w:style w:type="paragraph" w:styleId="Heading3">
    <w:name w:val="heading 3"/>
    <w:basedOn w:val="Normal1"/>
    <w:next w:val="Normal1"/>
    <w:autoRedefine/>
    <w:rsid w:val="000154C4"/>
    <w:pPr>
      <w:keepNext/>
      <w:keepLines/>
      <w:spacing w:before="320" w:after="80" w:line="360" w:lineRule="auto"/>
      <w:jc w:val="both"/>
      <w:outlineLvl w:val="2"/>
    </w:pPr>
    <w:rPr>
      <w:rFonts w:ascii="Times New Roman" w:hAnsi="Times New Roman"/>
      <w:b/>
      <w:color w:val="000000" w:themeColor="text1"/>
      <w:sz w:val="24"/>
      <w:szCs w:val="28"/>
    </w:rPr>
  </w:style>
  <w:style w:type="paragraph" w:styleId="Heading4">
    <w:name w:val="heading 4"/>
    <w:basedOn w:val="Normal1"/>
    <w:next w:val="Normal1"/>
    <w:rsid w:val="006E6E23"/>
    <w:pPr>
      <w:spacing w:line="360" w:lineRule="auto"/>
      <w:jc w:val="center"/>
      <w:outlineLvl w:val="3"/>
    </w:pPr>
    <w:rPr>
      <w:rFonts w:eastAsia="Times New Roman"/>
      <w:b/>
      <w:color w:val="000000" w:themeColor="text1"/>
      <w:sz w:val="24"/>
      <w:szCs w:val="24"/>
      <w:lang w:val="en-GB"/>
    </w:rPr>
  </w:style>
  <w:style w:type="paragraph" w:styleId="Heading5">
    <w:name w:val="heading 5"/>
    <w:basedOn w:val="Normal1"/>
    <w:next w:val="Normal1"/>
    <w:autoRedefine/>
    <w:rsid w:val="002C7D57"/>
    <w:pPr>
      <w:keepNext/>
      <w:keepLines/>
      <w:spacing w:before="240" w:after="80" w:line="360" w:lineRule="auto"/>
      <w:jc w:val="center"/>
      <w:outlineLvl w:val="4"/>
    </w:pPr>
    <w:rPr>
      <w:b/>
      <w:color w:val="FF0000"/>
      <w:sz w:val="24"/>
    </w:rPr>
  </w:style>
  <w:style w:type="paragraph" w:styleId="Heading6">
    <w:name w:val="heading 6"/>
    <w:basedOn w:val="Normal1"/>
    <w:next w:val="Normal1"/>
    <w:rsid w:val="001F417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F4176"/>
  </w:style>
  <w:style w:type="paragraph" w:styleId="Title">
    <w:name w:val="Title"/>
    <w:basedOn w:val="Normal1"/>
    <w:next w:val="Normal1"/>
    <w:rsid w:val="001F4176"/>
    <w:pPr>
      <w:keepNext/>
      <w:keepLines/>
      <w:spacing w:after="60"/>
    </w:pPr>
    <w:rPr>
      <w:sz w:val="52"/>
      <w:szCs w:val="52"/>
    </w:rPr>
  </w:style>
  <w:style w:type="paragraph" w:styleId="Subtitle">
    <w:name w:val="Subtitle"/>
    <w:basedOn w:val="Normal1"/>
    <w:next w:val="Normal1"/>
    <w:rsid w:val="001F4176"/>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1F4176"/>
    <w:pPr>
      <w:spacing w:line="240" w:lineRule="auto"/>
    </w:pPr>
    <w:rPr>
      <w:sz w:val="20"/>
      <w:szCs w:val="20"/>
    </w:rPr>
  </w:style>
  <w:style w:type="character" w:customStyle="1" w:styleId="CommentTextChar">
    <w:name w:val="Comment Text Char"/>
    <w:basedOn w:val="DefaultParagraphFont"/>
    <w:link w:val="CommentText"/>
    <w:uiPriority w:val="99"/>
    <w:semiHidden/>
    <w:rsid w:val="001F4176"/>
    <w:rPr>
      <w:sz w:val="20"/>
      <w:szCs w:val="20"/>
    </w:rPr>
  </w:style>
  <w:style w:type="character" w:styleId="CommentReference">
    <w:name w:val="annotation reference"/>
    <w:basedOn w:val="DefaultParagraphFont"/>
    <w:uiPriority w:val="99"/>
    <w:semiHidden/>
    <w:unhideWhenUsed/>
    <w:rsid w:val="001F4176"/>
    <w:rPr>
      <w:sz w:val="16"/>
      <w:szCs w:val="16"/>
    </w:rPr>
  </w:style>
  <w:style w:type="paragraph" w:styleId="BalloonText">
    <w:name w:val="Balloon Text"/>
    <w:basedOn w:val="Normal"/>
    <w:link w:val="BalloonTextChar"/>
    <w:uiPriority w:val="99"/>
    <w:semiHidden/>
    <w:unhideWhenUsed/>
    <w:rsid w:val="005A721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21B"/>
    <w:rPr>
      <w:rFonts w:ascii="Tahoma" w:hAnsi="Tahoma" w:cs="Tahoma"/>
      <w:sz w:val="16"/>
      <w:szCs w:val="16"/>
    </w:rPr>
  </w:style>
  <w:style w:type="paragraph" w:styleId="Header">
    <w:name w:val="header"/>
    <w:basedOn w:val="Normal"/>
    <w:link w:val="HeaderChar"/>
    <w:uiPriority w:val="99"/>
    <w:semiHidden/>
    <w:unhideWhenUsed/>
    <w:rsid w:val="00473061"/>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473061"/>
  </w:style>
  <w:style w:type="paragraph" w:styleId="Footer">
    <w:name w:val="footer"/>
    <w:basedOn w:val="Normal"/>
    <w:link w:val="FooterChar"/>
    <w:uiPriority w:val="99"/>
    <w:unhideWhenUsed/>
    <w:rsid w:val="00473061"/>
    <w:pPr>
      <w:tabs>
        <w:tab w:val="center" w:pos="4680"/>
        <w:tab w:val="right" w:pos="9360"/>
      </w:tabs>
      <w:spacing w:line="240" w:lineRule="auto"/>
    </w:pPr>
  </w:style>
  <w:style w:type="character" w:customStyle="1" w:styleId="FooterChar">
    <w:name w:val="Footer Char"/>
    <w:basedOn w:val="DefaultParagraphFont"/>
    <w:link w:val="Footer"/>
    <w:uiPriority w:val="99"/>
    <w:rsid w:val="00473061"/>
  </w:style>
  <w:style w:type="paragraph" w:styleId="TOCHeading">
    <w:name w:val="TOC Heading"/>
    <w:basedOn w:val="Heading1"/>
    <w:next w:val="Normal"/>
    <w:uiPriority w:val="39"/>
    <w:unhideWhenUsed/>
    <w:qFormat/>
    <w:rsid w:val="00473061"/>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val="en-US"/>
    </w:rPr>
  </w:style>
  <w:style w:type="paragraph" w:styleId="TOC1">
    <w:name w:val="toc 1"/>
    <w:basedOn w:val="Normal"/>
    <w:next w:val="Normal"/>
    <w:autoRedefine/>
    <w:uiPriority w:val="39"/>
    <w:unhideWhenUsed/>
    <w:rsid w:val="00473061"/>
    <w:pPr>
      <w:spacing w:after="100"/>
    </w:pPr>
  </w:style>
  <w:style w:type="paragraph" w:styleId="TOC2">
    <w:name w:val="toc 2"/>
    <w:basedOn w:val="Normal"/>
    <w:next w:val="Normal"/>
    <w:autoRedefine/>
    <w:uiPriority w:val="39"/>
    <w:unhideWhenUsed/>
    <w:rsid w:val="00473061"/>
    <w:pPr>
      <w:spacing w:after="100"/>
      <w:ind w:left="220"/>
    </w:pPr>
  </w:style>
  <w:style w:type="character" w:styleId="Hyperlink">
    <w:name w:val="Hyperlink"/>
    <w:basedOn w:val="DefaultParagraphFont"/>
    <w:uiPriority w:val="99"/>
    <w:unhideWhenUsed/>
    <w:rsid w:val="00473061"/>
    <w:rPr>
      <w:color w:val="0000FF" w:themeColor="hyperlink"/>
      <w:u w:val="single"/>
    </w:rPr>
  </w:style>
  <w:style w:type="paragraph" w:styleId="ListParagraph">
    <w:name w:val="List Paragraph"/>
    <w:basedOn w:val="Normal"/>
    <w:uiPriority w:val="34"/>
    <w:qFormat/>
    <w:rsid w:val="00B8020C"/>
    <w:pPr>
      <w:ind w:left="720"/>
      <w:contextualSpacing/>
    </w:pPr>
  </w:style>
  <w:style w:type="paragraph" w:styleId="TOC3">
    <w:name w:val="toc 3"/>
    <w:basedOn w:val="Normal"/>
    <w:next w:val="Normal"/>
    <w:autoRedefine/>
    <w:uiPriority w:val="39"/>
    <w:unhideWhenUsed/>
    <w:rsid w:val="003548AD"/>
    <w:pPr>
      <w:spacing w:after="100"/>
      <w:ind w:left="440"/>
    </w:pPr>
  </w:style>
  <w:style w:type="paragraph" w:styleId="TableofFigures">
    <w:name w:val="table of figures"/>
    <w:basedOn w:val="Normal"/>
    <w:next w:val="Normal"/>
    <w:uiPriority w:val="99"/>
    <w:unhideWhenUsed/>
    <w:rsid w:val="003548AD"/>
  </w:style>
  <w:style w:type="paragraph" w:customStyle="1" w:styleId="Normal2">
    <w:name w:val="Normal2"/>
    <w:rsid w:val="002C2C90"/>
  </w:style>
  <w:style w:type="table" w:styleId="TableGrid">
    <w:name w:val="Table Grid"/>
    <w:basedOn w:val="TableNormal"/>
    <w:uiPriority w:val="59"/>
    <w:rsid w:val="00EE22D3"/>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rmal3">
    <w:name w:val="Normal3"/>
    <w:rsid w:val="006A2E2E"/>
  </w:style>
  <w:style w:type="paragraph" w:customStyle="1" w:styleId="normal0">
    <w:name w:val="normal"/>
    <w:rsid w:val="00AA7802"/>
    <w:pPr>
      <w:spacing w:line="360" w:lineRule="auto"/>
      <w:jc w:val="both"/>
    </w:pPr>
    <w:rPr>
      <w:rFonts w:ascii="Times New Roman" w:eastAsia="Times New Roman" w:hAnsi="Times New Roman" w:cs="Times New Roman"/>
      <w:sz w:val="24"/>
      <w:szCs w:val="24"/>
    </w:rPr>
  </w:style>
  <w:style w:type="table" w:customStyle="1" w:styleId="a">
    <w:name w:val="a"/>
    <w:basedOn w:val="TableNormal"/>
    <w:rsid w:val="00AA7802"/>
    <w:pPr>
      <w:spacing w:line="360" w:lineRule="auto"/>
      <w:jc w:val="both"/>
    </w:pPr>
    <w:rPr>
      <w:rFonts w:ascii="Times New Roman" w:eastAsia="Times New Roman" w:hAnsi="Times New Roman" w:cs="Times New Roman"/>
      <w:sz w:val="24"/>
      <w:szCs w:val="24"/>
    </w:rPr>
    <w:tblPr>
      <w:tblStyleRowBandSize w:val="1"/>
      <w:tblStyleColBandSize w:val="1"/>
      <w:tblInd w:w="0" w:type="dxa"/>
      <w:tblCellMar>
        <w:top w:w="100" w:type="dxa"/>
        <w:left w:w="100" w:type="dxa"/>
        <w:bottom w:w="100" w:type="dxa"/>
        <w:right w:w="100" w:type="dxa"/>
      </w:tblCellMar>
    </w:tblPr>
  </w:style>
  <w:style w:type="table" w:customStyle="1" w:styleId="a0">
    <w:name w:val="a0"/>
    <w:basedOn w:val="TableNormal"/>
    <w:rsid w:val="00AA7802"/>
    <w:pPr>
      <w:spacing w:line="360" w:lineRule="auto"/>
      <w:jc w:val="both"/>
    </w:pPr>
    <w:rPr>
      <w:rFonts w:ascii="Times New Roman" w:eastAsia="Times New Roman" w:hAnsi="Times New Roman" w:cs="Times New Roman"/>
      <w:sz w:val="24"/>
      <w:szCs w:val="24"/>
    </w:rPr>
    <w:tblPr>
      <w:tblStyleRowBandSize w:val="1"/>
      <w:tblStyleColBandSize w:val="1"/>
      <w:tblInd w:w="0" w:type="dxa"/>
      <w:tblCellMar>
        <w:top w:w="100" w:type="dxa"/>
        <w:left w:w="100" w:type="dxa"/>
        <w:bottom w:w="100" w:type="dxa"/>
        <w:right w:w="100" w:type="dxa"/>
      </w:tblCellMar>
    </w:tblPr>
  </w:style>
  <w:style w:type="table" w:customStyle="1" w:styleId="a1">
    <w:name w:val="a1"/>
    <w:basedOn w:val="TableNormal"/>
    <w:rsid w:val="00AA7802"/>
    <w:pPr>
      <w:spacing w:line="360" w:lineRule="auto"/>
      <w:jc w:val="both"/>
    </w:pPr>
    <w:rPr>
      <w:rFonts w:ascii="Times New Roman" w:eastAsia="Times New Roman" w:hAnsi="Times New Roman" w:cs="Times New Roman"/>
      <w:sz w:val="24"/>
      <w:szCs w:val="24"/>
    </w:rPr>
    <w:tblPr>
      <w:tblStyleRowBandSize w:val="1"/>
      <w:tblStyleColBandSize w:val="1"/>
      <w:tblInd w:w="0" w:type="dxa"/>
      <w:tblCellMar>
        <w:top w:w="100" w:type="dxa"/>
        <w:left w:w="100" w:type="dxa"/>
        <w:bottom w:w="100" w:type="dxa"/>
        <w:right w:w="100" w:type="dxa"/>
      </w:tblCellMar>
    </w:tblPr>
  </w:style>
  <w:style w:type="table" w:customStyle="1" w:styleId="a2">
    <w:name w:val="a2"/>
    <w:basedOn w:val="TableNormal"/>
    <w:rsid w:val="00AA7802"/>
    <w:pPr>
      <w:spacing w:line="360" w:lineRule="auto"/>
      <w:jc w:val="both"/>
    </w:pPr>
    <w:rPr>
      <w:rFonts w:ascii="Times New Roman" w:eastAsia="Times New Roman" w:hAnsi="Times New Roman" w:cs="Times New Roman"/>
      <w:sz w:val="24"/>
      <w:szCs w:val="24"/>
    </w:rPr>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unhideWhenUsed/>
    <w:rsid w:val="00757B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58390111">
      <w:bodyDiv w:val="1"/>
      <w:marLeft w:val="0"/>
      <w:marRight w:val="0"/>
      <w:marTop w:val="0"/>
      <w:marBottom w:val="0"/>
      <w:divBdr>
        <w:top w:val="none" w:sz="0" w:space="0" w:color="auto"/>
        <w:left w:val="none" w:sz="0" w:space="0" w:color="auto"/>
        <w:bottom w:val="none" w:sz="0" w:space="0" w:color="auto"/>
        <w:right w:val="none" w:sz="0" w:space="0" w:color="auto"/>
      </w:divBdr>
    </w:div>
    <w:div w:id="1358894606">
      <w:bodyDiv w:val="1"/>
      <w:marLeft w:val="0"/>
      <w:marRight w:val="0"/>
      <w:marTop w:val="0"/>
      <w:marBottom w:val="0"/>
      <w:divBdr>
        <w:top w:val="none" w:sz="0" w:space="0" w:color="auto"/>
        <w:left w:val="none" w:sz="0" w:space="0" w:color="auto"/>
        <w:bottom w:val="none" w:sz="0" w:space="0" w:color="auto"/>
        <w:right w:val="none" w:sz="0" w:space="0" w:color="auto"/>
      </w:divBdr>
    </w:div>
    <w:div w:id="1800031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image" Target="media/image3.png"/><Relationship Id="rId26" Type="http://schemas.openxmlformats.org/officeDocument/2006/relationships/image" Target="media/image7.png"/><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diagramLayout" Target="diagrams/layout3.xml"/><Relationship Id="rId34" Type="http://schemas.openxmlformats.org/officeDocument/2006/relationships/image" Target="media/image15.png"/><Relationship Id="rId42" Type="http://schemas.openxmlformats.org/officeDocument/2006/relationships/image" Target="media/image23.png"/><Relationship Id="rId47"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Colors" Target="diagrams/colors2.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Data" Target="diagrams/data3.xml"/><Relationship Id="rId29" Type="http://schemas.openxmlformats.org/officeDocument/2006/relationships/image" Target="media/image10.png"/><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diagramColors" Target="diagrams/colors3.xml"/><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diagramData" Target="diagrams/data1.xml"/><Relationship Id="rId19" Type="http://schemas.openxmlformats.org/officeDocument/2006/relationships/image" Target="media/image4.png"/><Relationship Id="rId31" Type="http://schemas.openxmlformats.org/officeDocument/2006/relationships/image" Target="media/image1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2.xml"/><Relationship Id="rId22" Type="http://schemas.openxmlformats.org/officeDocument/2006/relationships/diagramQuickStyle" Target="diagrams/quickStyle3.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footer" Target="footer1.xml"/><Relationship Id="rId48" Type="http://schemas.microsoft.com/office/2007/relationships/diagramDrawing" Target="diagrams/drawing3.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416DC42-2BC4-44E7-98D6-CC6A7C1E800B}" type="doc">
      <dgm:prSet loTypeId="urn:microsoft.com/office/officeart/2005/8/layout/list1#1" loCatId="list" qsTypeId="urn:microsoft.com/office/officeart/2005/8/quickstyle/simple1" qsCatId="simple" csTypeId="urn:microsoft.com/office/officeart/2005/8/colors/colorful5" csCatId="colorful" phldr="1"/>
      <dgm:spPr/>
      <dgm:t>
        <a:bodyPr/>
        <a:lstStyle/>
        <a:p>
          <a:endParaRPr lang="en-US"/>
        </a:p>
      </dgm:t>
    </dgm:pt>
    <dgm:pt modelId="{82D998F7-22EB-4140-953A-CEBF6B1AA72C}">
      <dgm:prSet phldrT="[Text]" custT="1"/>
      <dgm:spPr/>
      <dgm:t>
        <a:bodyPr/>
        <a:lstStyle/>
        <a:p>
          <a:pPr algn="l"/>
          <a:r>
            <a:rPr lang="en-US" sz="1200">
              <a:solidFill>
                <a:schemeClr val="tx1"/>
              </a:solidFill>
              <a:latin typeface="Times New Roman" pitchFamily="18" charset="0"/>
              <a:cs typeface="Times New Roman" pitchFamily="18" charset="0"/>
            </a:rPr>
            <a:t>Literature Review</a:t>
          </a:r>
        </a:p>
      </dgm:t>
    </dgm:pt>
    <dgm:pt modelId="{7CC5CC55-F237-4BA8-A362-756157DC2453}" type="parTrans" cxnId="{A62CDD5F-0B34-4195-80B1-46E6B0F5439B}">
      <dgm:prSet/>
      <dgm:spPr/>
      <dgm:t>
        <a:bodyPr/>
        <a:lstStyle/>
        <a:p>
          <a:endParaRPr lang="en-US"/>
        </a:p>
      </dgm:t>
    </dgm:pt>
    <dgm:pt modelId="{D79FFDAA-5316-4AA3-89A7-50D709EADB48}" type="sibTrans" cxnId="{A62CDD5F-0B34-4195-80B1-46E6B0F5439B}">
      <dgm:prSet/>
      <dgm:spPr/>
      <dgm:t>
        <a:bodyPr/>
        <a:lstStyle/>
        <a:p>
          <a:endParaRPr lang="en-US"/>
        </a:p>
      </dgm:t>
    </dgm:pt>
    <dgm:pt modelId="{6BF2A396-1313-4ED4-A8C5-CD8180815534}">
      <dgm:prSet phldrT="[Text]" custT="1"/>
      <dgm:spPr/>
      <dgm:t>
        <a:bodyPr/>
        <a:lstStyle/>
        <a:p>
          <a:pPr algn="l"/>
          <a:r>
            <a:rPr lang="en-US" sz="1200">
              <a:solidFill>
                <a:schemeClr val="tx1"/>
              </a:solidFill>
              <a:latin typeface="Times New Roman" pitchFamily="18" charset="0"/>
              <a:cs typeface="Times New Roman" pitchFamily="18" charset="0"/>
            </a:rPr>
            <a:t>Methodology </a:t>
          </a:r>
        </a:p>
      </dgm:t>
    </dgm:pt>
    <dgm:pt modelId="{71507D41-CE75-4F04-A447-BD2B99ABA720}" type="parTrans" cxnId="{112DE36B-3BCF-4FE9-94A9-F79725835665}">
      <dgm:prSet/>
      <dgm:spPr/>
      <dgm:t>
        <a:bodyPr/>
        <a:lstStyle/>
        <a:p>
          <a:endParaRPr lang="en-US"/>
        </a:p>
      </dgm:t>
    </dgm:pt>
    <dgm:pt modelId="{7CF8ACC6-937F-47B8-97D2-BB29A3C4D1BD}" type="sibTrans" cxnId="{112DE36B-3BCF-4FE9-94A9-F79725835665}">
      <dgm:prSet/>
      <dgm:spPr/>
      <dgm:t>
        <a:bodyPr/>
        <a:lstStyle/>
        <a:p>
          <a:endParaRPr lang="en-US"/>
        </a:p>
      </dgm:t>
    </dgm:pt>
    <dgm:pt modelId="{9A7E32E0-03F9-4D14-97FD-556708EAA1AC}">
      <dgm:prSet phldrT="[Text]" custT="1"/>
      <dgm:spPr/>
      <dgm:t>
        <a:bodyPr/>
        <a:lstStyle/>
        <a:p>
          <a:pPr algn="l"/>
          <a:r>
            <a:rPr lang="en-US" sz="1200">
              <a:solidFill>
                <a:schemeClr val="tx1"/>
              </a:solidFill>
              <a:latin typeface="Times New Roman" pitchFamily="18" charset="0"/>
              <a:cs typeface="Times New Roman" pitchFamily="18" charset="0"/>
            </a:rPr>
            <a:t>Analysis and Findings</a:t>
          </a:r>
        </a:p>
      </dgm:t>
    </dgm:pt>
    <dgm:pt modelId="{671D292D-6BB4-407D-829B-CDBD749154B8}" type="parTrans" cxnId="{98667519-A072-4F1C-AFF4-26BA7230BD7B}">
      <dgm:prSet/>
      <dgm:spPr/>
      <dgm:t>
        <a:bodyPr/>
        <a:lstStyle/>
        <a:p>
          <a:endParaRPr lang="en-US"/>
        </a:p>
      </dgm:t>
    </dgm:pt>
    <dgm:pt modelId="{6F55BD9F-B883-448E-9E81-28CCC7F066A0}" type="sibTrans" cxnId="{98667519-A072-4F1C-AFF4-26BA7230BD7B}">
      <dgm:prSet/>
      <dgm:spPr/>
      <dgm:t>
        <a:bodyPr/>
        <a:lstStyle/>
        <a:p>
          <a:endParaRPr lang="en-US"/>
        </a:p>
      </dgm:t>
    </dgm:pt>
    <dgm:pt modelId="{3DAB84EC-3ED2-41C3-87FC-A4B0E1D005E3}">
      <dgm:prSet phldrT="[Text]" custT="1"/>
      <dgm:spPr/>
      <dgm:t>
        <a:bodyPr/>
        <a:lstStyle/>
        <a:p>
          <a:pPr algn="l"/>
          <a:r>
            <a:rPr lang="en-US" sz="1200">
              <a:solidFill>
                <a:schemeClr val="tx1"/>
              </a:solidFill>
              <a:latin typeface="Times New Roman" pitchFamily="18" charset="0"/>
              <a:cs typeface="Times New Roman" pitchFamily="18" charset="0"/>
            </a:rPr>
            <a:t>Discussion </a:t>
          </a:r>
        </a:p>
      </dgm:t>
    </dgm:pt>
    <dgm:pt modelId="{804E62C0-EB97-4F49-8AFE-84C76BEACA61}" type="parTrans" cxnId="{B9389E22-2D0A-4FAE-8715-F5736DF12686}">
      <dgm:prSet/>
      <dgm:spPr/>
      <dgm:t>
        <a:bodyPr/>
        <a:lstStyle/>
        <a:p>
          <a:endParaRPr lang="en-US"/>
        </a:p>
      </dgm:t>
    </dgm:pt>
    <dgm:pt modelId="{6FC48CB8-71E8-498D-B2CC-C201E8D8F68B}" type="sibTrans" cxnId="{B9389E22-2D0A-4FAE-8715-F5736DF12686}">
      <dgm:prSet/>
      <dgm:spPr/>
      <dgm:t>
        <a:bodyPr/>
        <a:lstStyle/>
        <a:p>
          <a:endParaRPr lang="en-US"/>
        </a:p>
      </dgm:t>
    </dgm:pt>
    <dgm:pt modelId="{275DE338-2D8D-48A3-BD8F-C9B246041ED8}">
      <dgm:prSet phldrT="[Text]" custT="1"/>
      <dgm:spPr/>
      <dgm:t>
        <a:bodyPr/>
        <a:lstStyle/>
        <a:p>
          <a:pPr algn="l"/>
          <a:r>
            <a:rPr lang="en-US" sz="1200">
              <a:solidFill>
                <a:schemeClr val="tx1"/>
              </a:solidFill>
              <a:latin typeface="Times New Roman" pitchFamily="18" charset="0"/>
              <a:cs typeface="Times New Roman" pitchFamily="18" charset="0"/>
            </a:rPr>
            <a:t>Conclusion </a:t>
          </a:r>
        </a:p>
      </dgm:t>
    </dgm:pt>
    <dgm:pt modelId="{92B1DB93-11EA-422D-92D8-BCC25A64C4EF}" type="parTrans" cxnId="{DE185243-4C98-4816-9D78-0E9365FE84E7}">
      <dgm:prSet/>
      <dgm:spPr/>
      <dgm:t>
        <a:bodyPr/>
        <a:lstStyle/>
        <a:p>
          <a:endParaRPr lang="en-US"/>
        </a:p>
      </dgm:t>
    </dgm:pt>
    <dgm:pt modelId="{806030F4-7180-4D84-B9D2-74401F8C3D45}" type="sibTrans" cxnId="{DE185243-4C98-4816-9D78-0E9365FE84E7}">
      <dgm:prSet/>
      <dgm:spPr/>
      <dgm:t>
        <a:bodyPr/>
        <a:lstStyle/>
        <a:p>
          <a:endParaRPr lang="en-US"/>
        </a:p>
      </dgm:t>
    </dgm:pt>
    <dgm:pt modelId="{6EA84558-8B3D-4D13-BA93-6F98226935B4}">
      <dgm:prSet phldrT="[Text]" custT="1"/>
      <dgm:spPr/>
      <dgm:t>
        <a:bodyPr/>
        <a:lstStyle/>
        <a:p>
          <a:pPr algn="l"/>
          <a:r>
            <a:rPr lang="en-US" sz="1200">
              <a:solidFill>
                <a:schemeClr val="tx1"/>
              </a:solidFill>
              <a:latin typeface="Times New Roman" pitchFamily="18" charset="0"/>
              <a:cs typeface="Times New Roman" pitchFamily="18" charset="0"/>
            </a:rPr>
            <a:t>Introduction </a:t>
          </a:r>
        </a:p>
      </dgm:t>
    </dgm:pt>
    <dgm:pt modelId="{A2D052E3-4D6B-4A97-96A2-E56723135949}" type="parTrans" cxnId="{060D266B-1713-4644-B8F7-CADE8B290880}">
      <dgm:prSet/>
      <dgm:spPr/>
      <dgm:t>
        <a:bodyPr/>
        <a:lstStyle/>
        <a:p>
          <a:endParaRPr lang="en-US"/>
        </a:p>
      </dgm:t>
    </dgm:pt>
    <dgm:pt modelId="{E88E6837-837C-4296-BDC7-6FA9A71F10D0}" type="sibTrans" cxnId="{060D266B-1713-4644-B8F7-CADE8B290880}">
      <dgm:prSet/>
      <dgm:spPr/>
      <dgm:t>
        <a:bodyPr/>
        <a:lstStyle/>
        <a:p>
          <a:endParaRPr lang="en-US"/>
        </a:p>
      </dgm:t>
    </dgm:pt>
    <dgm:pt modelId="{83C9AF1C-C718-49C1-B4D2-0531D02D5EA2}" type="pres">
      <dgm:prSet presAssocID="{2416DC42-2BC4-44E7-98D6-CC6A7C1E800B}" presName="linear" presStyleCnt="0">
        <dgm:presLayoutVars>
          <dgm:dir/>
          <dgm:animLvl val="lvl"/>
          <dgm:resizeHandles val="exact"/>
        </dgm:presLayoutVars>
      </dgm:prSet>
      <dgm:spPr/>
      <dgm:t>
        <a:bodyPr/>
        <a:lstStyle/>
        <a:p>
          <a:endParaRPr lang="en-US"/>
        </a:p>
      </dgm:t>
    </dgm:pt>
    <dgm:pt modelId="{4E884845-B7BF-45A9-9738-7A8BF3E028C5}" type="pres">
      <dgm:prSet presAssocID="{6EA84558-8B3D-4D13-BA93-6F98226935B4}" presName="parentLin" presStyleCnt="0"/>
      <dgm:spPr/>
    </dgm:pt>
    <dgm:pt modelId="{4BFD300D-41BE-4727-8E54-7F86E76AF3D3}" type="pres">
      <dgm:prSet presAssocID="{6EA84558-8B3D-4D13-BA93-6F98226935B4}" presName="parentLeftMargin" presStyleLbl="node1" presStyleIdx="0" presStyleCnt="6"/>
      <dgm:spPr/>
      <dgm:t>
        <a:bodyPr/>
        <a:lstStyle/>
        <a:p>
          <a:endParaRPr lang="en-US"/>
        </a:p>
      </dgm:t>
    </dgm:pt>
    <dgm:pt modelId="{C1372B0C-8D72-48B8-91B8-6D4CA8B3FB42}" type="pres">
      <dgm:prSet presAssocID="{6EA84558-8B3D-4D13-BA93-6F98226935B4}" presName="parentText" presStyleLbl="node1" presStyleIdx="0" presStyleCnt="6">
        <dgm:presLayoutVars>
          <dgm:chMax val="0"/>
          <dgm:bulletEnabled val="1"/>
        </dgm:presLayoutVars>
      </dgm:prSet>
      <dgm:spPr/>
      <dgm:t>
        <a:bodyPr/>
        <a:lstStyle/>
        <a:p>
          <a:endParaRPr lang="en-US"/>
        </a:p>
      </dgm:t>
    </dgm:pt>
    <dgm:pt modelId="{5E16B3E8-C8B1-4394-8A54-8A83B12437F4}" type="pres">
      <dgm:prSet presAssocID="{6EA84558-8B3D-4D13-BA93-6F98226935B4}" presName="negativeSpace" presStyleCnt="0"/>
      <dgm:spPr/>
    </dgm:pt>
    <dgm:pt modelId="{2EC7B650-A221-4D80-AC60-F3B98E1302FB}" type="pres">
      <dgm:prSet presAssocID="{6EA84558-8B3D-4D13-BA93-6F98226935B4}" presName="childText" presStyleLbl="conFgAcc1" presStyleIdx="0" presStyleCnt="6">
        <dgm:presLayoutVars>
          <dgm:bulletEnabled val="1"/>
        </dgm:presLayoutVars>
      </dgm:prSet>
      <dgm:spPr/>
    </dgm:pt>
    <dgm:pt modelId="{BD641F4C-0E84-45CA-9886-F88A5483597A}" type="pres">
      <dgm:prSet presAssocID="{E88E6837-837C-4296-BDC7-6FA9A71F10D0}" presName="spaceBetweenRectangles" presStyleCnt="0"/>
      <dgm:spPr/>
    </dgm:pt>
    <dgm:pt modelId="{D91700E4-741A-40FD-B03F-FC1452D7835E}" type="pres">
      <dgm:prSet presAssocID="{82D998F7-22EB-4140-953A-CEBF6B1AA72C}" presName="parentLin" presStyleCnt="0"/>
      <dgm:spPr/>
    </dgm:pt>
    <dgm:pt modelId="{B761D718-42B1-4BFA-9047-6656A852A926}" type="pres">
      <dgm:prSet presAssocID="{82D998F7-22EB-4140-953A-CEBF6B1AA72C}" presName="parentLeftMargin" presStyleLbl="node1" presStyleIdx="0" presStyleCnt="6"/>
      <dgm:spPr/>
      <dgm:t>
        <a:bodyPr/>
        <a:lstStyle/>
        <a:p>
          <a:endParaRPr lang="en-US"/>
        </a:p>
      </dgm:t>
    </dgm:pt>
    <dgm:pt modelId="{E61A4F90-41A7-4422-A069-38069AD4E387}" type="pres">
      <dgm:prSet presAssocID="{82D998F7-22EB-4140-953A-CEBF6B1AA72C}" presName="parentText" presStyleLbl="node1" presStyleIdx="1" presStyleCnt="6">
        <dgm:presLayoutVars>
          <dgm:chMax val="0"/>
          <dgm:bulletEnabled val="1"/>
        </dgm:presLayoutVars>
      </dgm:prSet>
      <dgm:spPr/>
      <dgm:t>
        <a:bodyPr/>
        <a:lstStyle/>
        <a:p>
          <a:endParaRPr lang="en-US"/>
        </a:p>
      </dgm:t>
    </dgm:pt>
    <dgm:pt modelId="{990FDE57-92D1-4B54-8249-E03B44AAE784}" type="pres">
      <dgm:prSet presAssocID="{82D998F7-22EB-4140-953A-CEBF6B1AA72C}" presName="negativeSpace" presStyleCnt="0"/>
      <dgm:spPr/>
    </dgm:pt>
    <dgm:pt modelId="{30C66BAB-4AA7-406B-A7B3-756554D8D95E}" type="pres">
      <dgm:prSet presAssocID="{82D998F7-22EB-4140-953A-CEBF6B1AA72C}" presName="childText" presStyleLbl="conFgAcc1" presStyleIdx="1" presStyleCnt="6">
        <dgm:presLayoutVars>
          <dgm:bulletEnabled val="1"/>
        </dgm:presLayoutVars>
      </dgm:prSet>
      <dgm:spPr/>
    </dgm:pt>
    <dgm:pt modelId="{39DD7D20-3308-48D8-8205-AD52E5E739C3}" type="pres">
      <dgm:prSet presAssocID="{D79FFDAA-5316-4AA3-89A7-50D709EADB48}" presName="spaceBetweenRectangles" presStyleCnt="0"/>
      <dgm:spPr/>
    </dgm:pt>
    <dgm:pt modelId="{598F845F-5D6A-49F0-BB6D-9DCCA065082B}" type="pres">
      <dgm:prSet presAssocID="{6BF2A396-1313-4ED4-A8C5-CD8180815534}" presName="parentLin" presStyleCnt="0"/>
      <dgm:spPr/>
    </dgm:pt>
    <dgm:pt modelId="{17383F82-5820-41FB-B4C5-171715696332}" type="pres">
      <dgm:prSet presAssocID="{6BF2A396-1313-4ED4-A8C5-CD8180815534}" presName="parentLeftMargin" presStyleLbl="node1" presStyleIdx="1" presStyleCnt="6"/>
      <dgm:spPr/>
      <dgm:t>
        <a:bodyPr/>
        <a:lstStyle/>
        <a:p>
          <a:endParaRPr lang="en-US"/>
        </a:p>
      </dgm:t>
    </dgm:pt>
    <dgm:pt modelId="{62F5BCA4-32CC-415F-88CA-CBD10F1EB3A5}" type="pres">
      <dgm:prSet presAssocID="{6BF2A396-1313-4ED4-A8C5-CD8180815534}" presName="parentText" presStyleLbl="node1" presStyleIdx="2" presStyleCnt="6">
        <dgm:presLayoutVars>
          <dgm:chMax val="0"/>
          <dgm:bulletEnabled val="1"/>
        </dgm:presLayoutVars>
      </dgm:prSet>
      <dgm:spPr/>
      <dgm:t>
        <a:bodyPr/>
        <a:lstStyle/>
        <a:p>
          <a:endParaRPr lang="en-US"/>
        </a:p>
      </dgm:t>
    </dgm:pt>
    <dgm:pt modelId="{D991F24C-0D16-461A-BAD5-6885582260E5}" type="pres">
      <dgm:prSet presAssocID="{6BF2A396-1313-4ED4-A8C5-CD8180815534}" presName="negativeSpace" presStyleCnt="0"/>
      <dgm:spPr/>
    </dgm:pt>
    <dgm:pt modelId="{AC78C0A2-52F5-4E85-AE50-C30B83979C13}" type="pres">
      <dgm:prSet presAssocID="{6BF2A396-1313-4ED4-A8C5-CD8180815534}" presName="childText" presStyleLbl="conFgAcc1" presStyleIdx="2" presStyleCnt="6">
        <dgm:presLayoutVars>
          <dgm:bulletEnabled val="1"/>
        </dgm:presLayoutVars>
      </dgm:prSet>
      <dgm:spPr/>
    </dgm:pt>
    <dgm:pt modelId="{BCE70635-E0DE-4142-9002-007D98039C84}" type="pres">
      <dgm:prSet presAssocID="{7CF8ACC6-937F-47B8-97D2-BB29A3C4D1BD}" presName="spaceBetweenRectangles" presStyleCnt="0"/>
      <dgm:spPr/>
    </dgm:pt>
    <dgm:pt modelId="{8E629619-666A-4485-97A7-E858E287D1F3}" type="pres">
      <dgm:prSet presAssocID="{9A7E32E0-03F9-4D14-97FD-556708EAA1AC}" presName="parentLin" presStyleCnt="0"/>
      <dgm:spPr/>
    </dgm:pt>
    <dgm:pt modelId="{AA3C0E25-474E-47F6-A610-AE2AFADE0491}" type="pres">
      <dgm:prSet presAssocID="{9A7E32E0-03F9-4D14-97FD-556708EAA1AC}" presName="parentLeftMargin" presStyleLbl="node1" presStyleIdx="2" presStyleCnt="6"/>
      <dgm:spPr/>
      <dgm:t>
        <a:bodyPr/>
        <a:lstStyle/>
        <a:p>
          <a:endParaRPr lang="en-US"/>
        </a:p>
      </dgm:t>
    </dgm:pt>
    <dgm:pt modelId="{77B67E20-22B8-4D0D-BDD8-FA07A9F56A83}" type="pres">
      <dgm:prSet presAssocID="{9A7E32E0-03F9-4D14-97FD-556708EAA1AC}" presName="parentText" presStyleLbl="node1" presStyleIdx="3" presStyleCnt="6">
        <dgm:presLayoutVars>
          <dgm:chMax val="0"/>
          <dgm:bulletEnabled val="1"/>
        </dgm:presLayoutVars>
      </dgm:prSet>
      <dgm:spPr/>
      <dgm:t>
        <a:bodyPr/>
        <a:lstStyle/>
        <a:p>
          <a:endParaRPr lang="en-US"/>
        </a:p>
      </dgm:t>
    </dgm:pt>
    <dgm:pt modelId="{C54CD969-B6A1-4EBF-9D3B-DC0CF5030B4B}" type="pres">
      <dgm:prSet presAssocID="{9A7E32E0-03F9-4D14-97FD-556708EAA1AC}" presName="negativeSpace" presStyleCnt="0"/>
      <dgm:spPr/>
    </dgm:pt>
    <dgm:pt modelId="{C98F6904-5495-4E8D-9671-7FF48899D024}" type="pres">
      <dgm:prSet presAssocID="{9A7E32E0-03F9-4D14-97FD-556708EAA1AC}" presName="childText" presStyleLbl="conFgAcc1" presStyleIdx="3" presStyleCnt="6">
        <dgm:presLayoutVars>
          <dgm:bulletEnabled val="1"/>
        </dgm:presLayoutVars>
      </dgm:prSet>
      <dgm:spPr/>
    </dgm:pt>
    <dgm:pt modelId="{7F585062-B4F0-452F-9B09-93F957257D65}" type="pres">
      <dgm:prSet presAssocID="{6F55BD9F-B883-448E-9E81-28CCC7F066A0}" presName="spaceBetweenRectangles" presStyleCnt="0"/>
      <dgm:spPr/>
    </dgm:pt>
    <dgm:pt modelId="{2DC4220A-6622-4670-A8CA-AD7835D331F5}" type="pres">
      <dgm:prSet presAssocID="{3DAB84EC-3ED2-41C3-87FC-A4B0E1D005E3}" presName="parentLin" presStyleCnt="0"/>
      <dgm:spPr/>
    </dgm:pt>
    <dgm:pt modelId="{94EF5160-388A-4ADF-AC5E-D90AC4A3FE48}" type="pres">
      <dgm:prSet presAssocID="{3DAB84EC-3ED2-41C3-87FC-A4B0E1D005E3}" presName="parentLeftMargin" presStyleLbl="node1" presStyleIdx="3" presStyleCnt="6"/>
      <dgm:spPr/>
      <dgm:t>
        <a:bodyPr/>
        <a:lstStyle/>
        <a:p>
          <a:endParaRPr lang="en-US"/>
        </a:p>
      </dgm:t>
    </dgm:pt>
    <dgm:pt modelId="{A2093106-08D7-419B-889A-8A6DD9AA85DA}" type="pres">
      <dgm:prSet presAssocID="{3DAB84EC-3ED2-41C3-87FC-A4B0E1D005E3}" presName="parentText" presStyleLbl="node1" presStyleIdx="4" presStyleCnt="6">
        <dgm:presLayoutVars>
          <dgm:chMax val="0"/>
          <dgm:bulletEnabled val="1"/>
        </dgm:presLayoutVars>
      </dgm:prSet>
      <dgm:spPr/>
      <dgm:t>
        <a:bodyPr/>
        <a:lstStyle/>
        <a:p>
          <a:endParaRPr lang="en-US"/>
        </a:p>
      </dgm:t>
    </dgm:pt>
    <dgm:pt modelId="{A2EA847D-53C6-4BE4-A61E-0660E3B80C70}" type="pres">
      <dgm:prSet presAssocID="{3DAB84EC-3ED2-41C3-87FC-A4B0E1D005E3}" presName="negativeSpace" presStyleCnt="0"/>
      <dgm:spPr/>
    </dgm:pt>
    <dgm:pt modelId="{E07E8A9E-81C4-4023-9DA5-6CBC8094DCE1}" type="pres">
      <dgm:prSet presAssocID="{3DAB84EC-3ED2-41C3-87FC-A4B0E1D005E3}" presName="childText" presStyleLbl="conFgAcc1" presStyleIdx="4" presStyleCnt="6">
        <dgm:presLayoutVars>
          <dgm:bulletEnabled val="1"/>
        </dgm:presLayoutVars>
      </dgm:prSet>
      <dgm:spPr/>
    </dgm:pt>
    <dgm:pt modelId="{27EE32C7-09DA-469F-8671-A3FBFFAA5267}" type="pres">
      <dgm:prSet presAssocID="{6FC48CB8-71E8-498D-B2CC-C201E8D8F68B}" presName="spaceBetweenRectangles" presStyleCnt="0"/>
      <dgm:spPr/>
    </dgm:pt>
    <dgm:pt modelId="{D0EA83D3-D193-4E75-824C-DA4651E9872E}" type="pres">
      <dgm:prSet presAssocID="{275DE338-2D8D-48A3-BD8F-C9B246041ED8}" presName="parentLin" presStyleCnt="0"/>
      <dgm:spPr/>
    </dgm:pt>
    <dgm:pt modelId="{ACF9EA99-BABF-40B9-9D59-0498FBA32B48}" type="pres">
      <dgm:prSet presAssocID="{275DE338-2D8D-48A3-BD8F-C9B246041ED8}" presName="parentLeftMargin" presStyleLbl="node1" presStyleIdx="4" presStyleCnt="6"/>
      <dgm:spPr/>
      <dgm:t>
        <a:bodyPr/>
        <a:lstStyle/>
        <a:p>
          <a:endParaRPr lang="en-US"/>
        </a:p>
      </dgm:t>
    </dgm:pt>
    <dgm:pt modelId="{B7C3AD85-BE98-4ACC-85AC-AC3FD0ADA0D6}" type="pres">
      <dgm:prSet presAssocID="{275DE338-2D8D-48A3-BD8F-C9B246041ED8}" presName="parentText" presStyleLbl="node1" presStyleIdx="5" presStyleCnt="6">
        <dgm:presLayoutVars>
          <dgm:chMax val="0"/>
          <dgm:bulletEnabled val="1"/>
        </dgm:presLayoutVars>
      </dgm:prSet>
      <dgm:spPr/>
      <dgm:t>
        <a:bodyPr/>
        <a:lstStyle/>
        <a:p>
          <a:endParaRPr lang="en-US"/>
        </a:p>
      </dgm:t>
    </dgm:pt>
    <dgm:pt modelId="{E98F9E7B-3BA3-4EA7-AD60-3DD082A23487}" type="pres">
      <dgm:prSet presAssocID="{275DE338-2D8D-48A3-BD8F-C9B246041ED8}" presName="negativeSpace" presStyleCnt="0"/>
      <dgm:spPr/>
    </dgm:pt>
    <dgm:pt modelId="{A182283D-C31E-4CAE-9DC4-417AB3517B04}" type="pres">
      <dgm:prSet presAssocID="{275DE338-2D8D-48A3-BD8F-C9B246041ED8}" presName="childText" presStyleLbl="conFgAcc1" presStyleIdx="5" presStyleCnt="6">
        <dgm:presLayoutVars>
          <dgm:bulletEnabled val="1"/>
        </dgm:presLayoutVars>
      </dgm:prSet>
      <dgm:spPr/>
    </dgm:pt>
  </dgm:ptLst>
  <dgm:cxnLst>
    <dgm:cxn modelId="{697BDFC0-0981-4A42-A4B9-0D0822FCF5D1}" type="presOf" srcId="{9A7E32E0-03F9-4D14-97FD-556708EAA1AC}" destId="{AA3C0E25-474E-47F6-A610-AE2AFADE0491}" srcOrd="0" destOrd="0" presId="urn:microsoft.com/office/officeart/2005/8/layout/list1#1"/>
    <dgm:cxn modelId="{C7972025-873D-46A7-9B63-7A0FFF877D7F}" type="presOf" srcId="{2416DC42-2BC4-44E7-98D6-CC6A7C1E800B}" destId="{83C9AF1C-C718-49C1-B4D2-0531D02D5EA2}" srcOrd="0" destOrd="0" presId="urn:microsoft.com/office/officeart/2005/8/layout/list1#1"/>
    <dgm:cxn modelId="{A62CDD5F-0B34-4195-80B1-46E6B0F5439B}" srcId="{2416DC42-2BC4-44E7-98D6-CC6A7C1E800B}" destId="{82D998F7-22EB-4140-953A-CEBF6B1AA72C}" srcOrd="1" destOrd="0" parTransId="{7CC5CC55-F237-4BA8-A362-756157DC2453}" sibTransId="{D79FFDAA-5316-4AA3-89A7-50D709EADB48}"/>
    <dgm:cxn modelId="{82F271BF-0458-4F4C-8675-BCC95CEBE07F}" type="presOf" srcId="{6EA84558-8B3D-4D13-BA93-6F98226935B4}" destId="{C1372B0C-8D72-48B8-91B8-6D4CA8B3FB42}" srcOrd="1" destOrd="0" presId="urn:microsoft.com/office/officeart/2005/8/layout/list1#1"/>
    <dgm:cxn modelId="{DE185243-4C98-4816-9D78-0E9365FE84E7}" srcId="{2416DC42-2BC4-44E7-98D6-CC6A7C1E800B}" destId="{275DE338-2D8D-48A3-BD8F-C9B246041ED8}" srcOrd="5" destOrd="0" parTransId="{92B1DB93-11EA-422D-92D8-BCC25A64C4EF}" sibTransId="{806030F4-7180-4D84-B9D2-74401F8C3D45}"/>
    <dgm:cxn modelId="{060D266B-1713-4644-B8F7-CADE8B290880}" srcId="{2416DC42-2BC4-44E7-98D6-CC6A7C1E800B}" destId="{6EA84558-8B3D-4D13-BA93-6F98226935B4}" srcOrd="0" destOrd="0" parTransId="{A2D052E3-4D6B-4A97-96A2-E56723135949}" sibTransId="{E88E6837-837C-4296-BDC7-6FA9A71F10D0}"/>
    <dgm:cxn modelId="{3DB0F74C-AFBE-4AA7-B5EB-C2DEB15FCBE2}" type="presOf" srcId="{275DE338-2D8D-48A3-BD8F-C9B246041ED8}" destId="{B7C3AD85-BE98-4ACC-85AC-AC3FD0ADA0D6}" srcOrd="1" destOrd="0" presId="urn:microsoft.com/office/officeart/2005/8/layout/list1#1"/>
    <dgm:cxn modelId="{827F405F-0C54-4D44-8F82-83A63E192C53}" type="presOf" srcId="{82D998F7-22EB-4140-953A-CEBF6B1AA72C}" destId="{B761D718-42B1-4BFA-9047-6656A852A926}" srcOrd="0" destOrd="0" presId="urn:microsoft.com/office/officeart/2005/8/layout/list1#1"/>
    <dgm:cxn modelId="{B9389E22-2D0A-4FAE-8715-F5736DF12686}" srcId="{2416DC42-2BC4-44E7-98D6-CC6A7C1E800B}" destId="{3DAB84EC-3ED2-41C3-87FC-A4B0E1D005E3}" srcOrd="4" destOrd="0" parTransId="{804E62C0-EB97-4F49-8AFE-84C76BEACA61}" sibTransId="{6FC48CB8-71E8-498D-B2CC-C201E8D8F68B}"/>
    <dgm:cxn modelId="{4A772551-E17D-4D39-B432-FF35401F452E}" type="presOf" srcId="{275DE338-2D8D-48A3-BD8F-C9B246041ED8}" destId="{ACF9EA99-BABF-40B9-9D59-0498FBA32B48}" srcOrd="0" destOrd="0" presId="urn:microsoft.com/office/officeart/2005/8/layout/list1#1"/>
    <dgm:cxn modelId="{05DFE87E-F081-43B3-93C5-F14681006E22}" type="presOf" srcId="{3DAB84EC-3ED2-41C3-87FC-A4B0E1D005E3}" destId="{94EF5160-388A-4ADF-AC5E-D90AC4A3FE48}" srcOrd="0" destOrd="0" presId="urn:microsoft.com/office/officeart/2005/8/layout/list1#1"/>
    <dgm:cxn modelId="{F39A0A76-E2EA-437A-AD70-195C16B41A93}" type="presOf" srcId="{82D998F7-22EB-4140-953A-CEBF6B1AA72C}" destId="{E61A4F90-41A7-4422-A069-38069AD4E387}" srcOrd="1" destOrd="0" presId="urn:microsoft.com/office/officeart/2005/8/layout/list1#1"/>
    <dgm:cxn modelId="{EE18215A-634D-48A8-B161-BBAFF350ED4C}" type="presOf" srcId="{3DAB84EC-3ED2-41C3-87FC-A4B0E1D005E3}" destId="{A2093106-08D7-419B-889A-8A6DD9AA85DA}" srcOrd="1" destOrd="0" presId="urn:microsoft.com/office/officeart/2005/8/layout/list1#1"/>
    <dgm:cxn modelId="{76F043E8-154F-4904-BD23-5E9133A06C59}" type="presOf" srcId="{6BF2A396-1313-4ED4-A8C5-CD8180815534}" destId="{62F5BCA4-32CC-415F-88CA-CBD10F1EB3A5}" srcOrd="1" destOrd="0" presId="urn:microsoft.com/office/officeart/2005/8/layout/list1#1"/>
    <dgm:cxn modelId="{98667519-A072-4F1C-AFF4-26BA7230BD7B}" srcId="{2416DC42-2BC4-44E7-98D6-CC6A7C1E800B}" destId="{9A7E32E0-03F9-4D14-97FD-556708EAA1AC}" srcOrd="3" destOrd="0" parTransId="{671D292D-6BB4-407D-829B-CDBD749154B8}" sibTransId="{6F55BD9F-B883-448E-9E81-28CCC7F066A0}"/>
    <dgm:cxn modelId="{112DE36B-3BCF-4FE9-94A9-F79725835665}" srcId="{2416DC42-2BC4-44E7-98D6-CC6A7C1E800B}" destId="{6BF2A396-1313-4ED4-A8C5-CD8180815534}" srcOrd="2" destOrd="0" parTransId="{71507D41-CE75-4F04-A447-BD2B99ABA720}" sibTransId="{7CF8ACC6-937F-47B8-97D2-BB29A3C4D1BD}"/>
    <dgm:cxn modelId="{6AAF8F09-A833-4755-98FF-3773D7781C0D}" type="presOf" srcId="{6BF2A396-1313-4ED4-A8C5-CD8180815534}" destId="{17383F82-5820-41FB-B4C5-171715696332}" srcOrd="0" destOrd="0" presId="urn:microsoft.com/office/officeart/2005/8/layout/list1#1"/>
    <dgm:cxn modelId="{0F97D3E2-9211-40DE-811B-01C5CF425ACE}" type="presOf" srcId="{9A7E32E0-03F9-4D14-97FD-556708EAA1AC}" destId="{77B67E20-22B8-4D0D-BDD8-FA07A9F56A83}" srcOrd="1" destOrd="0" presId="urn:microsoft.com/office/officeart/2005/8/layout/list1#1"/>
    <dgm:cxn modelId="{36986CE2-6687-43B4-BDA4-7C8ED79B2CAE}" type="presOf" srcId="{6EA84558-8B3D-4D13-BA93-6F98226935B4}" destId="{4BFD300D-41BE-4727-8E54-7F86E76AF3D3}" srcOrd="0" destOrd="0" presId="urn:microsoft.com/office/officeart/2005/8/layout/list1#1"/>
    <dgm:cxn modelId="{D3E8EED3-64E6-4874-B015-671AE55D5C9C}" type="presParOf" srcId="{83C9AF1C-C718-49C1-B4D2-0531D02D5EA2}" destId="{4E884845-B7BF-45A9-9738-7A8BF3E028C5}" srcOrd="0" destOrd="0" presId="urn:microsoft.com/office/officeart/2005/8/layout/list1#1"/>
    <dgm:cxn modelId="{C6254D7B-F762-42E0-A979-4E5C3AB11C63}" type="presParOf" srcId="{4E884845-B7BF-45A9-9738-7A8BF3E028C5}" destId="{4BFD300D-41BE-4727-8E54-7F86E76AF3D3}" srcOrd="0" destOrd="0" presId="urn:microsoft.com/office/officeart/2005/8/layout/list1#1"/>
    <dgm:cxn modelId="{D247CEB5-E238-4C59-B5DB-93EBD3A0327D}" type="presParOf" srcId="{4E884845-B7BF-45A9-9738-7A8BF3E028C5}" destId="{C1372B0C-8D72-48B8-91B8-6D4CA8B3FB42}" srcOrd="1" destOrd="0" presId="urn:microsoft.com/office/officeart/2005/8/layout/list1#1"/>
    <dgm:cxn modelId="{26DC423E-A27D-4269-86EE-ACA3845EE8C3}" type="presParOf" srcId="{83C9AF1C-C718-49C1-B4D2-0531D02D5EA2}" destId="{5E16B3E8-C8B1-4394-8A54-8A83B12437F4}" srcOrd="1" destOrd="0" presId="urn:microsoft.com/office/officeart/2005/8/layout/list1#1"/>
    <dgm:cxn modelId="{379C7273-C161-4A19-BE66-4072F2E43642}" type="presParOf" srcId="{83C9AF1C-C718-49C1-B4D2-0531D02D5EA2}" destId="{2EC7B650-A221-4D80-AC60-F3B98E1302FB}" srcOrd="2" destOrd="0" presId="urn:microsoft.com/office/officeart/2005/8/layout/list1#1"/>
    <dgm:cxn modelId="{419C7C10-4091-4D5C-9343-1DBDEEACFB9C}" type="presParOf" srcId="{83C9AF1C-C718-49C1-B4D2-0531D02D5EA2}" destId="{BD641F4C-0E84-45CA-9886-F88A5483597A}" srcOrd="3" destOrd="0" presId="urn:microsoft.com/office/officeart/2005/8/layout/list1#1"/>
    <dgm:cxn modelId="{4862F92D-4F32-46E4-957E-F780C76B6819}" type="presParOf" srcId="{83C9AF1C-C718-49C1-B4D2-0531D02D5EA2}" destId="{D91700E4-741A-40FD-B03F-FC1452D7835E}" srcOrd="4" destOrd="0" presId="urn:microsoft.com/office/officeart/2005/8/layout/list1#1"/>
    <dgm:cxn modelId="{9E57D673-8321-44BC-9A90-DA9240E313EE}" type="presParOf" srcId="{D91700E4-741A-40FD-B03F-FC1452D7835E}" destId="{B761D718-42B1-4BFA-9047-6656A852A926}" srcOrd="0" destOrd="0" presId="urn:microsoft.com/office/officeart/2005/8/layout/list1#1"/>
    <dgm:cxn modelId="{62E757B1-5E93-41B6-8802-AA16B108B399}" type="presParOf" srcId="{D91700E4-741A-40FD-B03F-FC1452D7835E}" destId="{E61A4F90-41A7-4422-A069-38069AD4E387}" srcOrd="1" destOrd="0" presId="urn:microsoft.com/office/officeart/2005/8/layout/list1#1"/>
    <dgm:cxn modelId="{54723C6C-660D-4432-B025-7B71E246D08E}" type="presParOf" srcId="{83C9AF1C-C718-49C1-B4D2-0531D02D5EA2}" destId="{990FDE57-92D1-4B54-8249-E03B44AAE784}" srcOrd="5" destOrd="0" presId="urn:microsoft.com/office/officeart/2005/8/layout/list1#1"/>
    <dgm:cxn modelId="{888F894B-9307-4535-B759-A11B8EB26DF2}" type="presParOf" srcId="{83C9AF1C-C718-49C1-B4D2-0531D02D5EA2}" destId="{30C66BAB-4AA7-406B-A7B3-756554D8D95E}" srcOrd="6" destOrd="0" presId="urn:microsoft.com/office/officeart/2005/8/layout/list1#1"/>
    <dgm:cxn modelId="{C57FD13C-19DC-4903-8DD7-23847F90D713}" type="presParOf" srcId="{83C9AF1C-C718-49C1-B4D2-0531D02D5EA2}" destId="{39DD7D20-3308-48D8-8205-AD52E5E739C3}" srcOrd="7" destOrd="0" presId="urn:microsoft.com/office/officeart/2005/8/layout/list1#1"/>
    <dgm:cxn modelId="{C9C80A13-1122-48FE-808F-658B3A5564E9}" type="presParOf" srcId="{83C9AF1C-C718-49C1-B4D2-0531D02D5EA2}" destId="{598F845F-5D6A-49F0-BB6D-9DCCA065082B}" srcOrd="8" destOrd="0" presId="urn:microsoft.com/office/officeart/2005/8/layout/list1#1"/>
    <dgm:cxn modelId="{AC2F3862-C123-4DF8-8BBF-49E9EA834F86}" type="presParOf" srcId="{598F845F-5D6A-49F0-BB6D-9DCCA065082B}" destId="{17383F82-5820-41FB-B4C5-171715696332}" srcOrd="0" destOrd="0" presId="urn:microsoft.com/office/officeart/2005/8/layout/list1#1"/>
    <dgm:cxn modelId="{D631E47C-ADB3-4DA9-A757-4E2DCEB40862}" type="presParOf" srcId="{598F845F-5D6A-49F0-BB6D-9DCCA065082B}" destId="{62F5BCA4-32CC-415F-88CA-CBD10F1EB3A5}" srcOrd="1" destOrd="0" presId="urn:microsoft.com/office/officeart/2005/8/layout/list1#1"/>
    <dgm:cxn modelId="{BF133198-F6C1-41DD-8CE3-B1264D9906CB}" type="presParOf" srcId="{83C9AF1C-C718-49C1-B4D2-0531D02D5EA2}" destId="{D991F24C-0D16-461A-BAD5-6885582260E5}" srcOrd="9" destOrd="0" presId="urn:microsoft.com/office/officeart/2005/8/layout/list1#1"/>
    <dgm:cxn modelId="{15965CD1-7F31-4662-96A0-79F4A53BE9F2}" type="presParOf" srcId="{83C9AF1C-C718-49C1-B4D2-0531D02D5EA2}" destId="{AC78C0A2-52F5-4E85-AE50-C30B83979C13}" srcOrd="10" destOrd="0" presId="urn:microsoft.com/office/officeart/2005/8/layout/list1#1"/>
    <dgm:cxn modelId="{0D5CCDE2-597F-4215-BACE-FB0D21FE56EA}" type="presParOf" srcId="{83C9AF1C-C718-49C1-B4D2-0531D02D5EA2}" destId="{BCE70635-E0DE-4142-9002-007D98039C84}" srcOrd="11" destOrd="0" presId="urn:microsoft.com/office/officeart/2005/8/layout/list1#1"/>
    <dgm:cxn modelId="{4BC34BFE-34D0-498C-AAEB-4B0AC34070C7}" type="presParOf" srcId="{83C9AF1C-C718-49C1-B4D2-0531D02D5EA2}" destId="{8E629619-666A-4485-97A7-E858E287D1F3}" srcOrd="12" destOrd="0" presId="urn:microsoft.com/office/officeart/2005/8/layout/list1#1"/>
    <dgm:cxn modelId="{40DE42DA-504F-44F5-B10C-43BF39AB1370}" type="presParOf" srcId="{8E629619-666A-4485-97A7-E858E287D1F3}" destId="{AA3C0E25-474E-47F6-A610-AE2AFADE0491}" srcOrd="0" destOrd="0" presId="urn:microsoft.com/office/officeart/2005/8/layout/list1#1"/>
    <dgm:cxn modelId="{FED02CEC-9BED-469B-BE09-95A2FE329864}" type="presParOf" srcId="{8E629619-666A-4485-97A7-E858E287D1F3}" destId="{77B67E20-22B8-4D0D-BDD8-FA07A9F56A83}" srcOrd="1" destOrd="0" presId="urn:microsoft.com/office/officeart/2005/8/layout/list1#1"/>
    <dgm:cxn modelId="{ECF3579A-E668-4F3E-8634-195ADF0EED22}" type="presParOf" srcId="{83C9AF1C-C718-49C1-B4D2-0531D02D5EA2}" destId="{C54CD969-B6A1-4EBF-9D3B-DC0CF5030B4B}" srcOrd="13" destOrd="0" presId="urn:microsoft.com/office/officeart/2005/8/layout/list1#1"/>
    <dgm:cxn modelId="{AF307A59-2CA2-4838-B07B-FCB1CCC313B3}" type="presParOf" srcId="{83C9AF1C-C718-49C1-B4D2-0531D02D5EA2}" destId="{C98F6904-5495-4E8D-9671-7FF48899D024}" srcOrd="14" destOrd="0" presId="urn:microsoft.com/office/officeart/2005/8/layout/list1#1"/>
    <dgm:cxn modelId="{85CE3319-3409-4F2C-ADE8-EDF983CFEC2A}" type="presParOf" srcId="{83C9AF1C-C718-49C1-B4D2-0531D02D5EA2}" destId="{7F585062-B4F0-452F-9B09-93F957257D65}" srcOrd="15" destOrd="0" presId="urn:microsoft.com/office/officeart/2005/8/layout/list1#1"/>
    <dgm:cxn modelId="{DE0966DF-84ED-4F41-905F-0E74FB142A48}" type="presParOf" srcId="{83C9AF1C-C718-49C1-B4D2-0531D02D5EA2}" destId="{2DC4220A-6622-4670-A8CA-AD7835D331F5}" srcOrd="16" destOrd="0" presId="urn:microsoft.com/office/officeart/2005/8/layout/list1#1"/>
    <dgm:cxn modelId="{EC3D3525-7E12-45D6-BAE3-8B3C968F953E}" type="presParOf" srcId="{2DC4220A-6622-4670-A8CA-AD7835D331F5}" destId="{94EF5160-388A-4ADF-AC5E-D90AC4A3FE48}" srcOrd="0" destOrd="0" presId="urn:microsoft.com/office/officeart/2005/8/layout/list1#1"/>
    <dgm:cxn modelId="{876CEF90-57C0-4F04-B834-EC4EF23EF173}" type="presParOf" srcId="{2DC4220A-6622-4670-A8CA-AD7835D331F5}" destId="{A2093106-08D7-419B-889A-8A6DD9AA85DA}" srcOrd="1" destOrd="0" presId="urn:microsoft.com/office/officeart/2005/8/layout/list1#1"/>
    <dgm:cxn modelId="{2D010B47-4EAF-4AC3-9AE1-BA15D73041F9}" type="presParOf" srcId="{83C9AF1C-C718-49C1-B4D2-0531D02D5EA2}" destId="{A2EA847D-53C6-4BE4-A61E-0660E3B80C70}" srcOrd="17" destOrd="0" presId="urn:microsoft.com/office/officeart/2005/8/layout/list1#1"/>
    <dgm:cxn modelId="{295D4DAB-938D-432E-89E0-ED400BB7489B}" type="presParOf" srcId="{83C9AF1C-C718-49C1-B4D2-0531D02D5EA2}" destId="{E07E8A9E-81C4-4023-9DA5-6CBC8094DCE1}" srcOrd="18" destOrd="0" presId="urn:microsoft.com/office/officeart/2005/8/layout/list1#1"/>
    <dgm:cxn modelId="{B0D2F4CB-6D1E-4C89-A5B3-18A39FF9560B}" type="presParOf" srcId="{83C9AF1C-C718-49C1-B4D2-0531D02D5EA2}" destId="{27EE32C7-09DA-469F-8671-A3FBFFAA5267}" srcOrd="19" destOrd="0" presId="urn:microsoft.com/office/officeart/2005/8/layout/list1#1"/>
    <dgm:cxn modelId="{45BCDB0D-E2BD-41A5-89D8-A861562E6B77}" type="presParOf" srcId="{83C9AF1C-C718-49C1-B4D2-0531D02D5EA2}" destId="{D0EA83D3-D193-4E75-824C-DA4651E9872E}" srcOrd="20" destOrd="0" presId="urn:microsoft.com/office/officeart/2005/8/layout/list1#1"/>
    <dgm:cxn modelId="{9610F995-4F61-4B4B-91FA-E22EA1B70451}" type="presParOf" srcId="{D0EA83D3-D193-4E75-824C-DA4651E9872E}" destId="{ACF9EA99-BABF-40B9-9D59-0498FBA32B48}" srcOrd="0" destOrd="0" presId="urn:microsoft.com/office/officeart/2005/8/layout/list1#1"/>
    <dgm:cxn modelId="{530AD3FA-4D2C-4893-BBA8-93A46DE1A29A}" type="presParOf" srcId="{D0EA83D3-D193-4E75-824C-DA4651E9872E}" destId="{B7C3AD85-BE98-4ACC-85AC-AC3FD0ADA0D6}" srcOrd="1" destOrd="0" presId="urn:microsoft.com/office/officeart/2005/8/layout/list1#1"/>
    <dgm:cxn modelId="{C0D321E3-8C4E-4BC9-B1DE-80DA8E49B7E9}" type="presParOf" srcId="{83C9AF1C-C718-49C1-B4D2-0531D02D5EA2}" destId="{E98F9E7B-3BA3-4EA7-AD60-3DD082A23487}" srcOrd="21" destOrd="0" presId="urn:microsoft.com/office/officeart/2005/8/layout/list1#1"/>
    <dgm:cxn modelId="{4AC08DB6-B1D9-4212-93B6-068151A07265}" type="presParOf" srcId="{83C9AF1C-C718-49C1-B4D2-0531D02D5EA2}" destId="{A182283D-C31E-4CAE-9DC4-417AB3517B04}" srcOrd="22" destOrd="0" presId="urn:microsoft.com/office/officeart/2005/8/layout/list1#1"/>
  </dgm:cxnLst>
  <dgm:bg/>
  <dgm:whole/>
</dgm:dataModel>
</file>

<file path=word/diagrams/data2.xml><?xml version="1.0" encoding="utf-8"?>
<dgm:dataModel xmlns:dgm="http://schemas.openxmlformats.org/drawingml/2006/diagram" xmlns:a="http://schemas.openxmlformats.org/drawingml/2006/main">
  <dgm:ptLst>
    <dgm:pt modelId="{D92477E2-CD53-4085-9477-3BE8BA52FC6F}" type="doc">
      <dgm:prSet loTypeId="urn:microsoft.com/office/officeart/2005/8/layout/venn2" loCatId="relationship" qsTypeId="urn:microsoft.com/office/officeart/2005/8/quickstyle/simple3#1" qsCatId="simple" csTypeId="urn:microsoft.com/office/officeart/2005/8/colors/colorful3" csCatId="colorful" phldr="1"/>
      <dgm:spPr/>
      <dgm:t>
        <a:bodyPr/>
        <a:lstStyle/>
        <a:p>
          <a:endParaRPr lang="en-US"/>
        </a:p>
      </dgm:t>
    </dgm:pt>
    <dgm:pt modelId="{9E6C2F14-9199-49F5-A75A-B512A7EEB513}">
      <dgm:prSet phldrT="[Text]" custT="1"/>
      <dgm:spPr/>
      <dgm:t>
        <a:bodyPr/>
        <a:lstStyle/>
        <a:p>
          <a:r>
            <a:rPr lang="en-US" sz="800"/>
            <a:t>Positive Attidue</a:t>
          </a:r>
        </a:p>
      </dgm:t>
    </dgm:pt>
    <dgm:pt modelId="{1617B410-1CD3-48F1-964C-B53080010960}" type="parTrans" cxnId="{87C6BD1E-6C40-4C7D-A89A-62A3CD54EDDC}">
      <dgm:prSet/>
      <dgm:spPr/>
      <dgm:t>
        <a:bodyPr/>
        <a:lstStyle/>
        <a:p>
          <a:endParaRPr lang="en-US"/>
        </a:p>
      </dgm:t>
    </dgm:pt>
    <dgm:pt modelId="{C31027CD-1136-4E01-972B-B939DB17A5FF}" type="sibTrans" cxnId="{87C6BD1E-6C40-4C7D-A89A-62A3CD54EDDC}">
      <dgm:prSet/>
      <dgm:spPr/>
      <dgm:t>
        <a:bodyPr/>
        <a:lstStyle/>
        <a:p>
          <a:endParaRPr lang="en-US"/>
        </a:p>
      </dgm:t>
    </dgm:pt>
    <dgm:pt modelId="{A28F2860-2CE2-4915-923B-4237AFBA0DE9}">
      <dgm:prSet phldrT="[Text]" custT="1"/>
      <dgm:spPr/>
      <dgm:t>
        <a:bodyPr/>
        <a:lstStyle/>
        <a:p>
          <a:r>
            <a:rPr lang="en-US" sz="800"/>
            <a:t>Locus of Control </a:t>
          </a:r>
        </a:p>
      </dgm:t>
    </dgm:pt>
    <dgm:pt modelId="{6A24C4D7-9AFC-47E1-BA04-DBC921D58471}" type="parTrans" cxnId="{19585852-BA1E-432E-A0FA-FAE110B1A5D0}">
      <dgm:prSet/>
      <dgm:spPr/>
      <dgm:t>
        <a:bodyPr/>
        <a:lstStyle/>
        <a:p>
          <a:endParaRPr lang="en-US"/>
        </a:p>
      </dgm:t>
    </dgm:pt>
    <dgm:pt modelId="{5DC2B363-5C89-4A0B-B3DD-D0EF884739F0}" type="sibTrans" cxnId="{19585852-BA1E-432E-A0FA-FAE110B1A5D0}">
      <dgm:prSet/>
      <dgm:spPr/>
      <dgm:t>
        <a:bodyPr/>
        <a:lstStyle/>
        <a:p>
          <a:endParaRPr lang="en-US"/>
        </a:p>
      </dgm:t>
    </dgm:pt>
    <dgm:pt modelId="{8FAB155C-F5C5-42C8-98A7-C9A1D7DDBA2B}">
      <dgm:prSet phldrT="[Text]" custT="1"/>
      <dgm:spPr/>
      <dgm:t>
        <a:bodyPr/>
        <a:lstStyle/>
        <a:p>
          <a:r>
            <a:rPr lang="en-US" sz="800"/>
            <a:t>High Aspiration</a:t>
          </a:r>
        </a:p>
      </dgm:t>
    </dgm:pt>
    <dgm:pt modelId="{0F46FAD8-96C8-40FA-9025-338130BBEFB0}" type="parTrans" cxnId="{8571BECD-BC1F-4793-A2E2-4E631528317A}">
      <dgm:prSet/>
      <dgm:spPr/>
      <dgm:t>
        <a:bodyPr/>
        <a:lstStyle/>
        <a:p>
          <a:endParaRPr lang="en-US"/>
        </a:p>
      </dgm:t>
    </dgm:pt>
    <dgm:pt modelId="{1D3F9CA4-6254-4172-97C8-CAFD3ED2FE17}" type="sibTrans" cxnId="{8571BECD-BC1F-4793-A2E2-4E631528317A}">
      <dgm:prSet/>
      <dgm:spPr/>
      <dgm:t>
        <a:bodyPr/>
        <a:lstStyle/>
        <a:p>
          <a:endParaRPr lang="en-US"/>
        </a:p>
      </dgm:t>
    </dgm:pt>
    <dgm:pt modelId="{EF68CCF0-14E5-447D-9513-EE332335117A}">
      <dgm:prSet phldrT="[Text]" custT="1"/>
      <dgm:spPr/>
      <dgm:t>
        <a:bodyPr/>
        <a:lstStyle/>
        <a:p>
          <a:r>
            <a:rPr lang="en-US" sz="800"/>
            <a:t>Innovation</a:t>
          </a:r>
        </a:p>
      </dgm:t>
    </dgm:pt>
    <dgm:pt modelId="{ABD754D1-9572-4AD3-917E-2EA3BFF203D9}" type="parTrans" cxnId="{16759234-00DA-49FF-BC73-E162272BF911}">
      <dgm:prSet/>
      <dgm:spPr/>
      <dgm:t>
        <a:bodyPr/>
        <a:lstStyle/>
        <a:p>
          <a:endParaRPr lang="en-US"/>
        </a:p>
      </dgm:t>
    </dgm:pt>
    <dgm:pt modelId="{005EADC5-2E76-4C5A-B4F4-90AD2F672D7E}" type="sibTrans" cxnId="{16759234-00DA-49FF-BC73-E162272BF911}">
      <dgm:prSet/>
      <dgm:spPr/>
      <dgm:t>
        <a:bodyPr/>
        <a:lstStyle/>
        <a:p>
          <a:endParaRPr lang="en-US"/>
        </a:p>
      </dgm:t>
    </dgm:pt>
    <dgm:pt modelId="{089CA7A5-E2BC-4A6E-9D26-C5A17622E9A3}">
      <dgm:prSet phldrT="[Text]" custT="1"/>
      <dgm:spPr/>
      <dgm:t>
        <a:bodyPr/>
        <a:lstStyle/>
        <a:p>
          <a:r>
            <a:rPr lang="en-US" sz="800"/>
            <a:t>Risk taking Propensity </a:t>
          </a:r>
        </a:p>
      </dgm:t>
    </dgm:pt>
    <dgm:pt modelId="{A139EEA4-F4C6-41AC-A54D-55C0931DD606}" type="parTrans" cxnId="{DBD11D5D-5C54-43E5-B203-B8FFA3CD8173}">
      <dgm:prSet/>
      <dgm:spPr/>
      <dgm:t>
        <a:bodyPr/>
        <a:lstStyle/>
        <a:p>
          <a:endParaRPr lang="en-US"/>
        </a:p>
      </dgm:t>
    </dgm:pt>
    <dgm:pt modelId="{736B1E43-92C5-4BBC-ABC1-75DC1F31A144}" type="sibTrans" cxnId="{DBD11D5D-5C54-43E5-B203-B8FFA3CD8173}">
      <dgm:prSet/>
      <dgm:spPr/>
      <dgm:t>
        <a:bodyPr/>
        <a:lstStyle/>
        <a:p>
          <a:endParaRPr lang="en-US"/>
        </a:p>
      </dgm:t>
    </dgm:pt>
    <dgm:pt modelId="{B3BFA308-8F8C-4C7F-A858-9041B3E0C469}">
      <dgm:prSet phldrT="[Text]" custT="1"/>
      <dgm:spPr/>
      <dgm:t>
        <a:bodyPr/>
        <a:lstStyle/>
        <a:p>
          <a:r>
            <a:rPr lang="en-US" sz="800"/>
            <a:t>Motivation </a:t>
          </a:r>
        </a:p>
      </dgm:t>
    </dgm:pt>
    <dgm:pt modelId="{D98EA031-7669-42B4-920C-B500EEE46961}" type="parTrans" cxnId="{6CF9C2C4-F6AC-4C59-A03D-0A51A4577074}">
      <dgm:prSet/>
      <dgm:spPr/>
      <dgm:t>
        <a:bodyPr/>
        <a:lstStyle/>
        <a:p>
          <a:endParaRPr lang="en-US"/>
        </a:p>
      </dgm:t>
    </dgm:pt>
    <dgm:pt modelId="{3024ED46-2A95-4E81-90CA-C23307C679DD}" type="sibTrans" cxnId="{6CF9C2C4-F6AC-4C59-A03D-0A51A4577074}">
      <dgm:prSet/>
      <dgm:spPr/>
      <dgm:t>
        <a:bodyPr/>
        <a:lstStyle/>
        <a:p>
          <a:endParaRPr lang="en-US"/>
        </a:p>
      </dgm:t>
    </dgm:pt>
    <dgm:pt modelId="{CEC7CAE5-1214-4585-A408-38479EDF283C}">
      <dgm:prSet phldrT="[Text]" custT="1"/>
      <dgm:spPr/>
      <dgm:t>
        <a:bodyPr/>
        <a:lstStyle/>
        <a:p>
          <a:r>
            <a:rPr lang="en-US" sz="800"/>
            <a:t>Fortitude</a:t>
          </a:r>
        </a:p>
      </dgm:t>
    </dgm:pt>
    <dgm:pt modelId="{9B52DE10-DBE0-43E9-82D8-E0C6F2072BE8}" type="parTrans" cxnId="{5F64A742-BDB4-4FB1-8501-D5946C57CF30}">
      <dgm:prSet/>
      <dgm:spPr/>
      <dgm:t>
        <a:bodyPr/>
        <a:lstStyle/>
        <a:p>
          <a:endParaRPr lang="en-US"/>
        </a:p>
      </dgm:t>
    </dgm:pt>
    <dgm:pt modelId="{83213A75-7201-49A8-B9CC-31A327550845}" type="sibTrans" cxnId="{5F64A742-BDB4-4FB1-8501-D5946C57CF30}">
      <dgm:prSet/>
      <dgm:spPr/>
      <dgm:t>
        <a:bodyPr/>
        <a:lstStyle/>
        <a:p>
          <a:endParaRPr lang="en-US"/>
        </a:p>
      </dgm:t>
    </dgm:pt>
    <dgm:pt modelId="{276EFAA4-1420-4758-BE93-7E0D635E48D1}" type="pres">
      <dgm:prSet presAssocID="{D92477E2-CD53-4085-9477-3BE8BA52FC6F}" presName="Name0" presStyleCnt="0">
        <dgm:presLayoutVars>
          <dgm:chMax val="7"/>
          <dgm:resizeHandles val="exact"/>
        </dgm:presLayoutVars>
      </dgm:prSet>
      <dgm:spPr/>
      <dgm:t>
        <a:bodyPr/>
        <a:lstStyle/>
        <a:p>
          <a:endParaRPr lang="en-US"/>
        </a:p>
      </dgm:t>
    </dgm:pt>
    <dgm:pt modelId="{A50FCD49-7E27-4123-A251-18DA2FC93EE0}" type="pres">
      <dgm:prSet presAssocID="{D92477E2-CD53-4085-9477-3BE8BA52FC6F}" presName="comp1" presStyleCnt="0"/>
      <dgm:spPr/>
    </dgm:pt>
    <dgm:pt modelId="{5B8E1197-6FE1-4506-99CC-D9B4D3CCDE5F}" type="pres">
      <dgm:prSet presAssocID="{D92477E2-CD53-4085-9477-3BE8BA52FC6F}" presName="circle1" presStyleLbl="node1" presStyleIdx="0" presStyleCnt="7"/>
      <dgm:spPr/>
      <dgm:t>
        <a:bodyPr/>
        <a:lstStyle/>
        <a:p>
          <a:endParaRPr lang="en-US"/>
        </a:p>
      </dgm:t>
    </dgm:pt>
    <dgm:pt modelId="{66F05B1C-F69D-4B1A-A133-A6C55B2B5A41}" type="pres">
      <dgm:prSet presAssocID="{D92477E2-CD53-4085-9477-3BE8BA52FC6F}" presName="c1text" presStyleLbl="node1" presStyleIdx="0" presStyleCnt="7">
        <dgm:presLayoutVars>
          <dgm:bulletEnabled val="1"/>
        </dgm:presLayoutVars>
      </dgm:prSet>
      <dgm:spPr/>
      <dgm:t>
        <a:bodyPr/>
        <a:lstStyle/>
        <a:p>
          <a:endParaRPr lang="en-US"/>
        </a:p>
      </dgm:t>
    </dgm:pt>
    <dgm:pt modelId="{5AA8AD18-9D2C-4B84-A129-D0E9084A7524}" type="pres">
      <dgm:prSet presAssocID="{D92477E2-CD53-4085-9477-3BE8BA52FC6F}" presName="comp2" presStyleCnt="0"/>
      <dgm:spPr/>
    </dgm:pt>
    <dgm:pt modelId="{A649DCA8-9749-49EC-B507-6359FBD7B98A}" type="pres">
      <dgm:prSet presAssocID="{D92477E2-CD53-4085-9477-3BE8BA52FC6F}" presName="circle2" presStyleLbl="node1" presStyleIdx="1" presStyleCnt="7"/>
      <dgm:spPr/>
      <dgm:t>
        <a:bodyPr/>
        <a:lstStyle/>
        <a:p>
          <a:endParaRPr lang="en-US"/>
        </a:p>
      </dgm:t>
    </dgm:pt>
    <dgm:pt modelId="{419A6C54-877C-4E4B-99E9-1C4E56BF2665}" type="pres">
      <dgm:prSet presAssocID="{D92477E2-CD53-4085-9477-3BE8BA52FC6F}" presName="c2text" presStyleLbl="node1" presStyleIdx="1" presStyleCnt="7">
        <dgm:presLayoutVars>
          <dgm:bulletEnabled val="1"/>
        </dgm:presLayoutVars>
      </dgm:prSet>
      <dgm:spPr/>
      <dgm:t>
        <a:bodyPr/>
        <a:lstStyle/>
        <a:p>
          <a:endParaRPr lang="en-US"/>
        </a:p>
      </dgm:t>
    </dgm:pt>
    <dgm:pt modelId="{A3A47D3A-EAF6-40DB-AAC0-49A3C46AA8C1}" type="pres">
      <dgm:prSet presAssocID="{D92477E2-CD53-4085-9477-3BE8BA52FC6F}" presName="comp3" presStyleCnt="0"/>
      <dgm:spPr/>
    </dgm:pt>
    <dgm:pt modelId="{5EDFF625-165C-4EB6-AFD7-B8F8440CC009}" type="pres">
      <dgm:prSet presAssocID="{D92477E2-CD53-4085-9477-3BE8BA52FC6F}" presName="circle3" presStyleLbl="node1" presStyleIdx="2" presStyleCnt="7"/>
      <dgm:spPr/>
      <dgm:t>
        <a:bodyPr/>
        <a:lstStyle/>
        <a:p>
          <a:endParaRPr lang="en-US"/>
        </a:p>
      </dgm:t>
    </dgm:pt>
    <dgm:pt modelId="{2B3A8090-76C5-48DC-AD4B-568543AF61BA}" type="pres">
      <dgm:prSet presAssocID="{D92477E2-CD53-4085-9477-3BE8BA52FC6F}" presName="c3text" presStyleLbl="node1" presStyleIdx="2" presStyleCnt="7">
        <dgm:presLayoutVars>
          <dgm:bulletEnabled val="1"/>
        </dgm:presLayoutVars>
      </dgm:prSet>
      <dgm:spPr/>
      <dgm:t>
        <a:bodyPr/>
        <a:lstStyle/>
        <a:p>
          <a:endParaRPr lang="en-US"/>
        </a:p>
      </dgm:t>
    </dgm:pt>
    <dgm:pt modelId="{917BBBAF-0EA0-41DE-98C6-F4DE3CE61F34}" type="pres">
      <dgm:prSet presAssocID="{D92477E2-CD53-4085-9477-3BE8BA52FC6F}" presName="comp4" presStyleCnt="0"/>
      <dgm:spPr/>
    </dgm:pt>
    <dgm:pt modelId="{92B04945-1989-4176-AA85-3EEE5CB95BE4}" type="pres">
      <dgm:prSet presAssocID="{D92477E2-CD53-4085-9477-3BE8BA52FC6F}" presName="circle4" presStyleLbl="node1" presStyleIdx="3" presStyleCnt="7"/>
      <dgm:spPr/>
      <dgm:t>
        <a:bodyPr/>
        <a:lstStyle/>
        <a:p>
          <a:endParaRPr lang="en-US"/>
        </a:p>
      </dgm:t>
    </dgm:pt>
    <dgm:pt modelId="{4834899F-3BD3-498E-B242-3842DEB59DE3}" type="pres">
      <dgm:prSet presAssocID="{D92477E2-CD53-4085-9477-3BE8BA52FC6F}" presName="c4text" presStyleLbl="node1" presStyleIdx="3" presStyleCnt="7">
        <dgm:presLayoutVars>
          <dgm:bulletEnabled val="1"/>
        </dgm:presLayoutVars>
      </dgm:prSet>
      <dgm:spPr/>
      <dgm:t>
        <a:bodyPr/>
        <a:lstStyle/>
        <a:p>
          <a:endParaRPr lang="en-US"/>
        </a:p>
      </dgm:t>
    </dgm:pt>
    <dgm:pt modelId="{33A654C4-0465-4984-B799-0D998DC0C291}" type="pres">
      <dgm:prSet presAssocID="{D92477E2-CD53-4085-9477-3BE8BA52FC6F}" presName="comp5" presStyleCnt="0"/>
      <dgm:spPr/>
    </dgm:pt>
    <dgm:pt modelId="{AE4D6B95-5FAB-420F-87C5-D3DE477F506C}" type="pres">
      <dgm:prSet presAssocID="{D92477E2-CD53-4085-9477-3BE8BA52FC6F}" presName="circle5" presStyleLbl="node1" presStyleIdx="4" presStyleCnt="7"/>
      <dgm:spPr/>
      <dgm:t>
        <a:bodyPr/>
        <a:lstStyle/>
        <a:p>
          <a:endParaRPr lang="en-US"/>
        </a:p>
      </dgm:t>
    </dgm:pt>
    <dgm:pt modelId="{39FBA1A1-5715-4A43-B021-FEE5AD90AEBF}" type="pres">
      <dgm:prSet presAssocID="{D92477E2-CD53-4085-9477-3BE8BA52FC6F}" presName="c5text" presStyleLbl="node1" presStyleIdx="4" presStyleCnt="7">
        <dgm:presLayoutVars>
          <dgm:bulletEnabled val="1"/>
        </dgm:presLayoutVars>
      </dgm:prSet>
      <dgm:spPr/>
      <dgm:t>
        <a:bodyPr/>
        <a:lstStyle/>
        <a:p>
          <a:endParaRPr lang="en-US"/>
        </a:p>
      </dgm:t>
    </dgm:pt>
    <dgm:pt modelId="{08D2C0F1-4F8C-4761-ADDA-48C8DB538F53}" type="pres">
      <dgm:prSet presAssocID="{D92477E2-CD53-4085-9477-3BE8BA52FC6F}" presName="comp6" presStyleCnt="0"/>
      <dgm:spPr/>
    </dgm:pt>
    <dgm:pt modelId="{24F55DE6-3CBA-43C8-8A17-696532394F72}" type="pres">
      <dgm:prSet presAssocID="{D92477E2-CD53-4085-9477-3BE8BA52FC6F}" presName="circle6" presStyleLbl="node1" presStyleIdx="5" presStyleCnt="7"/>
      <dgm:spPr/>
      <dgm:t>
        <a:bodyPr/>
        <a:lstStyle/>
        <a:p>
          <a:endParaRPr lang="en-US"/>
        </a:p>
      </dgm:t>
    </dgm:pt>
    <dgm:pt modelId="{A76E924D-4054-4039-B9CF-45BBB4DD25D5}" type="pres">
      <dgm:prSet presAssocID="{D92477E2-CD53-4085-9477-3BE8BA52FC6F}" presName="c6text" presStyleLbl="node1" presStyleIdx="5" presStyleCnt="7">
        <dgm:presLayoutVars>
          <dgm:bulletEnabled val="1"/>
        </dgm:presLayoutVars>
      </dgm:prSet>
      <dgm:spPr/>
      <dgm:t>
        <a:bodyPr/>
        <a:lstStyle/>
        <a:p>
          <a:endParaRPr lang="en-US"/>
        </a:p>
      </dgm:t>
    </dgm:pt>
    <dgm:pt modelId="{A03687A9-66F7-47E3-92D8-FA955115B71D}" type="pres">
      <dgm:prSet presAssocID="{D92477E2-CD53-4085-9477-3BE8BA52FC6F}" presName="comp7" presStyleCnt="0"/>
      <dgm:spPr/>
    </dgm:pt>
    <dgm:pt modelId="{556700B3-EE00-4553-8FCA-D5FCB1060E06}" type="pres">
      <dgm:prSet presAssocID="{D92477E2-CD53-4085-9477-3BE8BA52FC6F}" presName="circle7" presStyleLbl="node1" presStyleIdx="6" presStyleCnt="7"/>
      <dgm:spPr/>
      <dgm:t>
        <a:bodyPr/>
        <a:lstStyle/>
        <a:p>
          <a:endParaRPr lang="en-US"/>
        </a:p>
      </dgm:t>
    </dgm:pt>
    <dgm:pt modelId="{2A2EE123-E1A9-4BD7-BB16-F5DA7D237B04}" type="pres">
      <dgm:prSet presAssocID="{D92477E2-CD53-4085-9477-3BE8BA52FC6F}" presName="c7text" presStyleLbl="node1" presStyleIdx="6" presStyleCnt="7">
        <dgm:presLayoutVars>
          <dgm:bulletEnabled val="1"/>
        </dgm:presLayoutVars>
      </dgm:prSet>
      <dgm:spPr/>
      <dgm:t>
        <a:bodyPr/>
        <a:lstStyle/>
        <a:p>
          <a:endParaRPr lang="en-US"/>
        </a:p>
      </dgm:t>
    </dgm:pt>
  </dgm:ptLst>
  <dgm:cxnLst>
    <dgm:cxn modelId="{64709C4A-82EE-4408-AF3D-49B75D3C21CA}" type="presOf" srcId="{CEC7CAE5-1214-4585-A408-38479EDF283C}" destId="{5B8E1197-6FE1-4506-99CC-D9B4D3CCDE5F}" srcOrd="0" destOrd="0" presId="urn:microsoft.com/office/officeart/2005/8/layout/venn2"/>
    <dgm:cxn modelId="{3DC6516A-86B5-4D9B-9A18-EC7F08ADF20D}" type="presOf" srcId="{9E6C2F14-9199-49F5-A75A-B512A7EEB513}" destId="{4834899F-3BD3-498E-B242-3842DEB59DE3}" srcOrd="1" destOrd="0" presId="urn:microsoft.com/office/officeart/2005/8/layout/venn2"/>
    <dgm:cxn modelId="{D6CB717A-6D46-47BF-8845-0592DB2F6E24}" type="presOf" srcId="{B3BFA308-8F8C-4C7F-A858-9041B3E0C469}" destId="{A649DCA8-9749-49EC-B507-6359FBD7B98A}" srcOrd="0" destOrd="0" presId="urn:microsoft.com/office/officeart/2005/8/layout/venn2"/>
    <dgm:cxn modelId="{13573F84-7198-4CD3-BC54-52AAFACECA71}" type="presOf" srcId="{B3BFA308-8F8C-4C7F-A858-9041B3E0C469}" destId="{419A6C54-877C-4E4B-99E9-1C4E56BF2665}" srcOrd="1" destOrd="0" presId="urn:microsoft.com/office/officeart/2005/8/layout/venn2"/>
    <dgm:cxn modelId="{FB49FB03-BEFE-49D8-BCB3-6D9F3730D7DC}" type="presOf" srcId="{D92477E2-CD53-4085-9477-3BE8BA52FC6F}" destId="{276EFAA4-1420-4758-BE93-7E0D635E48D1}" srcOrd="0" destOrd="0" presId="urn:microsoft.com/office/officeart/2005/8/layout/venn2"/>
    <dgm:cxn modelId="{5F64A742-BDB4-4FB1-8501-D5946C57CF30}" srcId="{D92477E2-CD53-4085-9477-3BE8BA52FC6F}" destId="{CEC7CAE5-1214-4585-A408-38479EDF283C}" srcOrd="0" destOrd="0" parTransId="{9B52DE10-DBE0-43E9-82D8-E0C6F2072BE8}" sibTransId="{83213A75-7201-49A8-B9CC-31A327550845}"/>
    <dgm:cxn modelId="{2321E34A-9DCA-425B-BA5C-8DC63A3C2F31}" type="presOf" srcId="{A28F2860-2CE2-4915-923B-4237AFBA0DE9}" destId="{AE4D6B95-5FAB-420F-87C5-D3DE477F506C}" srcOrd="0" destOrd="0" presId="urn:microsoft.com/office/officeart/2005/8/layout/venn2"/>
    <dgm:cxn modelId="{87C6BD1E-6C40-4C7D-A89A-62A3CD54EDDC}" srcId="{D92477E2-CD53-4085-9477-3BE8BA52FC6F}" destId="{9E6C2F14-9199-49F5-A75A-B512A7EEB513}" srcOrd="3" destOrd="0" parTransId="{1617B410-1CD3-48F1-964C-B53080010960}" sibTransId="{C31027CD-1136-4E01-972B-B939DB17A5FF}"/>
    <dgm:cxn modelId="{99F0CEFC-9BD0-4FA8-825D-480696CA0AC0}" type="presOf" srcId="{A28F2860-2CE2-4915-923B-4237AFBA0DE9}" destId="{39FBA1A1-5715-4A43-B021-FEE5AD90AEBF}" srcOrd="1" destOrd="0" presId="urn:microsoft.com/office/officeart/2005/8/layout/venn2"/>
    <dgm:cxn modelId="{30282AF5-5AE3-41F6-82BF-A9B97527F40F}" type="presOf" srcId="{CEC7CAE5-1214-4585-A408-38479EDF283C}" destId="{66F05B1C-F69D-4B1A-A133-A6C55B2B5A41}" srcOrd="1" destOrd="0" presId="urn:microsoft.com/office/officeart/2005/8/layout/venn2"/>
    <dgm:cxn modelId="{6CF9C2C4-F6AC-4C59-A03D-0A51A4577074}" srcId="{D92477E2-CD53-4085-9477-3BE8BA52FC6F}" destId="{B3BFA308-8F8C-4C7F-A858-9041B3E0C469}" srcOrd="1" destOrd="0" parTransId="{D98EA031-7669-42B4-920C-B500EEE46961}" sibTransId="{3024ED46-2A95-4E81-90CA-C23307C679DD}"/>
    <dgm:cxn modelId="{DBD11D5D-5C54-43E5-B203-B8FFA3CD8173}" srcId="{D92477E2-CD53-4085-9477-3BE8BA52FC6F}" destId="{089CA7A5-E2BC-4A6E-9D26-C5A17622E9A3}" srcOrd="2" destOrd="0" parTransId="{A139EEA4-F4C6-41AC-A54D-55C0931DD606}" sibTransId="{736B1E43-92C5-4BBC-ABC1-75DC1F31A144}"/>
    <dgm:cxn modelId="{0C431680-ED72-46A8-B441-65DECF0EA0E7}" type="presOf" srcId="{EF68CCF0-14E5-447D-9513-EE332335117A}" destId="{556700B3-EE00-4553-8FCA-D5FCB1060E06}" srcOrd="0" destOrd="0" presId="urn:microsoft.com/office/officeart/2005/8/layout/venn2"/>
    <dgm:cxn modelId="{7FB4B5F2-1594-4827-9445-B255E0D78CC5}" type="presOf" srcId="{8FAB155C-F5C5-42C8-98A7-C9A1D7DDBA2B}" destId="{A76E924D-4054-4039-B9CF-45BBB4DD25D5}" srcOrd="1" destOrd="0" presId="urn:microsoft.com/office/officeart/2005/8/layout/venn2"/>
    <dgm:cxn modelId="{DC27895F-2AF4-4AA8-BF3B-E8811189A451}" type="presOf" srcId="{EF68CCF0-14E5-447D-9513-EE332335117A}" destId="{2A2EE123-E1A9-4BD7-BB16-F5DA7D237B04}" srcOrd="1" destOrd="0" presId="urn:microsoft.com/office/officeart/2005/8/layout/venn2"/>
    <dgm:cxn modelId="{AF08D529-F2EA-4219-AC6A-70D5E704B838}" type="presOf" srcId="{089CA7A5-E2BC-4A6E-9D26-C5A17622E9A3}" destId="{5EDFF625-165C-4EB6-AFD7-B8F8440CC009}" srcOrd="0" destOrd="0" presId="urn:microsoft.com/office/officeart/2005/8/layout/venn2"/>
    <dgm:cxn modelId="{8B1450D6-E63D-4D6E-81B1-0CABA3A732D5}" type="presOf" srcId="{089CA7A5-E2BC-4A6E-9D26-C5A17622E9A3}" destId="{2B3A8090-76C5-48DC-AD4B-568543AF61BA}" srcOrd="1" destOrd="0" presId="urn:microsoft.com/office/officeart/2005/8/layout/venn2"/>
    <dgm:cxn modelId="{D621E85A-F498-4DC6-B0EB-960F4C56A4C7}" type="presOf" srcId="{9E6C2F14-9199-49F5-A75A-B512A7EEB513}" destId="{92B04945-1989-4176-AA85-3EEE5CB95BE4}" srcOrd="0" destOrd="0" presId="urn:microsoft.com/office/officeart/2005/8/layout/venn2"/>
    <dgm:cxn modelId="{4C0CFAA0-2AAD-45D6-8616-2B5FD7D23B25}" type="presOf" srcId="{8FAB155C-F5C5-42C8-98A7-C9A1D7DDBA2B}" destId="{24F55DE6-3CBA-43C8-8A17-696532394F72}" srcOrd="0" destOrd="0" presId="urn:microsoft.com/office/officeart/2005/8/layout/venn2"/>
    <dgm:cxn modelId="{16759234-00DA-49FF-BC73-E162272BF911}" srcId="{D92477E2-CD53-4085-9477-3BE8BA52FC6F}" destId="{EF68CCF0-14E5-447D-9513-EE332335117A}" srcOrd="6" destOrd="0" parTransId="{ABD754D1-9572-4AD3-917E-2EA3BFF203D9}" sibTransId="{005EADC5-2E76-4C5A-B4F4-90AD2F672D7E}"/>
    <dgm:cxn modelId="{8571BECD-BC1F-4793-A2E2-4E631528317A}" srcId="{D92477E2-CD53-4085-9477-3BE8BA52FC6F}" destId="{8FAB155C-F5C5-42C8-98A7-C9A1D7DDBA2B}" srcOrd="5" destOrd="0" parTransId="{0F46FAD8-96C8-40FA-9025-338130BBEFB0}" sibTransId="{1D3F9CA4-6254-4172-97C8-CAFD3ED2FE17}"/>
    <dgm:cxn modelId="{19585852-BA1E-432E-A0FA-FAE110B1A5D0}" srcId="{D92477E2-CD53-4085-9477-3BE8BA52FC6F}" destId="{A28F2860-2CE2-4915-923B-4237AFBA0DE9}" srcOrd="4" destOrd="0" parTransId="{6A24C4D7-9AFC-47E1-BA04-DBC921D58471}" sibTransId="{5DC2B363-5C89-4A0B-B3DD-D0EF884739F0}"/>
    <dgm:cxn modelId="{89B6265E-1191-4C27-8B30-D0657C5C1DEF}" type="presParOf" srcId="{276EFAA4-1420-4758-BE93-7E0D635E48D1}" destId="{A50FCD49-7E27-4123-A251-18DA2FC93EE0}" srcOrd="0" destOrd="0" presId="urn:microsoft.com/office/officeart/2005/8/layout/venn2"/>
    <dgm:cxn modelId="{56ABBAAB-0C33-41DE-9A8C-E74B244AAD06}" type="presParOf" srcId="{A50FCD49-7E27-4123-A251-18DA2FC93EE0}" destId="{5B8E1197-6FE1-4506-99CC-D9B4D3CCDE5F}" srcOrd="0" destOrd="0" presId="urn:microsoft.com/office/officeart/2005/8/layout/venn2"/>
    <dgm:cxn modelId="{3575832E-51DF-486D-8589-290E97569637}" type="presParOf" srcId="{A50FCD49-7E27-4123-A251-18DA2FC93EE0}" destId="{66F05B1C-F69D-4B1A-A133-A6C55B2B5A41}" srcOrd="1" destOrd="0" presId="urn:microsoft.com/office/officeart/2005/8/layout/venn2"/>
    <dgm:cxn modelId="{12E63FD1-90EF-4E83-B6F1-4C124B9EA65A}" type="presParOf" srcId="{276EFAA4-1420-4758-BE93-7E0D635E48D1}" destId="{5AA8AD18-9D2C-4B84-A129-D0E9084A7524}" srcOrd="1" destOrd="0" presId="urn:microsoft.com/office/officeart/2005/8/layout/venn2"/>
    <dgm:cxn modelId="{CD49C3CC-075C-4A9D-8084-261BD22C9DB3}" type="presParOf" srcId="{5AA8AD18-9D2C-4B84-A129-D0E9084A7524}" destId="{A649DCA8-9749-49EC-B507-6359FBD7B98A}" srcOrd="0" destOrd="0" presId="urn:microsoft.com/office/officeart/2005/8/layout/venn2"/>
    <dgm:cxn modelId="{A31622E1-F72D-4038-97CE-F37B5C8ED40E}" type="presParOf" srcId="{5AA8AD18-9D2C-4B84-A129-D0E9084A7524}" destId="{419A6C54-877C-4E4B-99E9-1C4E56BF2665}" srcOrd="1" destOrd="0" presId="urn:microsoft.com/office/officeart/2005/8/layout/venn2"/>
    <dgm:cxn modelId="{0C512815-D00E-4472-B7BF-64CBC7FCF528}" type="presParOf" srcId="{276EFAA4-1420-4758-BE93-7E0D635E48D1}" destId="{A3A47D3A-EAF6-40DB-AAC0-49A3C46AA8C1}" srcOrd="2" destOrd="0" presId="urn:microsoft.com/office/officeart/2005/8/layout/venn2"/>
    <dgm:cxn modelId="{F0A9DF83-302B-4F2A-9066-D829B867F62C}" type="presParOf" srcId="{A3A47D3A-EAF6-40DB-AAC0-49A3C46AA8C1}" destId="{5EDFF625-165C-4EB6-AFD7-B8F8440CC009}" srcOrd="0" destOrd="0" presId="urn:microsoft.com/office/officeart/2005/8/layout/venn2"/>
    <dgm:cxn modelId="{6AA2301E-E2B6-46E7-AB37-0108009F5A63}" type="presParOf" srcId="{A3A47D3A-EAF6-40DB-AAC0-49A3C46AA8C1}" destId="{2B3A8090-76C5-48DC-AD4B-568543AF61BA}" srcOrd="1" destOrd="0" presId="urn:microsoft.com/office/officeart/2005/8/layout/venn2"/>
    <dgm:cxn modelId="{84A2D7DC-20AB-4D73-85F0-BAC38FA35294}" type="presParOf" srcId="{276EFAA4-1420-4758-BE93-7E0D635E48D1}" destId="{917BBBAF-0EA0-41DE-98C6-F4DE3CE61F34}" srcOrd="3" destOrd="0" presId="urn:microsoft.com/office/officeart/2005/8/layout/venn2"/>
    <dgm:cxn modelId="{E34D54B2-9D10-40B5-9629-AF19C274E643}" type="presParOf" srcId="{917BBBAF-0EA0-41DE-98C6-F4DE3CE61F34}" destId="{92B04945-1989-4176-AA85-3EEE5CB95BE4}" srcOrd="0" destOrd="0" presId="urn:microsoft.com/office/officeart/2005/8/layout/venn2"/>
    <dgm:cxn modelId="{6CA9A7B2-05A1-4D53-80CE-D4C4426E9597}" type="presParOf" srcId="{917BBBAF-0EA0-41DE-98C6-F4DE3CE61F34}" destId="{4834899F-3BD3-498E-B242-3842DEB59DE3}" srcOrd="1" destOrd="0" presId="urn:microsoft.com/office/officeart/2005/8/layout/venn2"/>
    <dgm:cxn modelId="{9B715AAC-FD1F-4054-BFA2-BB9FECF7ED26}" type="presParOf" srcId="{276EFAA4-1420-4758-BE93-7E0D635E48D1}" destId="{33A654C4-0465-4984-B799-0D998DC0C291}" srcOrd="4" destOrd="0" presId="urn:microsoft.com/office/officeart/2005/8/layout/venn2"/>
    <dgm:cxn modelId="{C4B87A86-9177-4FBD-8A04-C387E22C9625}" type="presParOf" srcId="{33A654C4-0465-4984-B799-0D998DC0C291}" destId="{AE4D6B95-5FAB-420F-87C5-D3DE477F506C}" srcOrd="0" destOrd="0" presId="urn:microsoft.com/office/officeart/2005/8/layout/venn2"/>
    <dgm:cxn modelId="{55B005D0-9C07-4168-BBD8-61DB43C8A084}" type="presParOf" srcId="{33A654C4-0465-4984-B799-0D998DC0C291}" destId="{39FBA1A1-5715-4A43-B021-FEE5AD90AEBF}" srcOrd="1" destOrd="0" presId="urn:microsoft.com/office/officeart/2005/8/layout/venn2"/>
    <dgm:cxn modelId="{036A1CEE-1BD6-42F3-8032-58F85F4FD11D}" type="presParOf" srcId="{276EFAA4-1420-4758-BE93-7E0D635E48D1}" destId="{08D2C0F1-4F8C-4761-ADDA-48C8DB538F53}" srcOrd="5" destOrd="0" presId="urn:microsoft.com/office/officeart/2005/8/layout/venn2"/>
    <dgm:cxn modelId="{668F1D15-0230-4540-92E1-2BFAA910FE0B}" type="presParOf" srcId="{08D2C0F1-4F8C-4761-ADDA-48C8DB538F53}" destId="{24F55DE6-3CBA-43C8-8A17-696532394F72}" srcOrd="0" destOrd="0" presId="urn:microsoft.com/office/officeart/2005/8/layout/venn2"/>
    <dgm:cxn modelId="{4D42ED5F-B6F8-4847-8CCB-65C7139BF92F}" type="presParOf" srcId="{08D2C0F1-4F8C-4761-ADDA-48C8DB538F53}" destId="{A76E924D-4054-4039-B9CF-45BBB4DD25D5}" srcOrd="1" destOrd="0" presId="urn:microsoft.com/office/officeart/2005/8/layout/venn2"/>
    <dgm:cxn modelId="{AA1FB2C5-38BC-4DF6-8D68-922A2A91BC0C}" type="presParOf" srcId="{276EFAA4-1420-4758-BE93-7E0D635E48D1}" destId="{A03687A9-66F7-47E3-92D8-FA955115B71D}" srcOrd="6" destOrd="0" presId="urn:microsoft.com/office/officeart/2005/8/layout/venn2"/>
    <dgm:cxn modelId="{DA2FD423-59D3-442C-93F1-E7517E62BD98}" type="presParOf" srcId="{A03687A9-66F7-47E3-92D8-FA955115B71D}" destId="{556700B3-EE00-4553-8FCA-D5FCB1060E06}" srcOrd="0" destOrd="0" presId="urn:microsoft.com/office/officeart/2005/8/layout/venn2"/>
    <dgm:cxn modelId="{58CDA4E7-B282-4600-90EE-6C6CD15B8A9E}" type="presParOf" srcId="{A03687A9-66F7-47E3-92D8-FA955115B71D}" destId="{2A2EE123-E1A9-4BD7-BB16-F5DA7D237B04}" srcOrd="1" destOrd="0" presId="urn:microsoft.com/office/officeart/2005/8/layout/venn2"/>
  </dgm:cxnLst>
  <dgm:bg/>
  <dgm:whole/>
</dgm:dataModel>
</file>

<file path=word/diagrams/data3.xml><?xml version="1.0" encoding="utf-8"?>
<dgm:dataModel xmlns:dgm="http://schemas.openxmlformats.org/drawingml/2006/diagram" xmlns:a="http://schemas.openxmlformats.org/drawingml/2006/main">
  <dgm:ptLst>
    <dgm:pt modelId="{43E9D737-A70B-4619-ACA3-9628C0B273E3}" type="doc">
      <dgm:prSet loTypeId="urn:microsoft.com/office/officeart/2005/8/layout/default#1" loCatId="list" qsTypeId="urn:microsoft.com/office/officeart/2005/8/quickstyle/simple1" qsCatId="simple" csTypeId="urn:microsoft.com/office/officeart/2005/8/colors/accent0_1" csCatId="mainScheme" phldr="1"/>
      <dgm:spPr/>
      <dgm:t>
        <a:bodyPr/>
        <a:lstStyle/>
        <a:p>
          <a:endParaRPr lang="en-US"/>
        </a:p>
      </dgm:t>
    </dgm:pt>
    <dgm:pt modelId="{C16D49E7-4511-4652-95EE-C719DE377CAA}">
      <dgm:prSet phldrT="[Text]" custT="1"/>
      <dgm:spPr/>
      <dgm:t>
        <a:bodyPr/>
        <a:lstStyle/>
        <a:p>
          <a:r>
            <a:rPr lang="en-GB" sz="1400">
              <a:latin typeface="Times New Roman" pitchFamily="18" charset="0"/>
              <a:cs typeface="Times New Roman" pitchFamily="18" charset="0"/>
            </a:rPr>
            <a:t>Risk Acceptance</a:t>
          </a:r>
          <a:endParaRPr lang="en-US" sz="1400">
            <a:latin typeface="Times New Roman" pitchFamily="18" charset="0"/>
            <a:cs typeface="Times New Roman" pitchFamily="18" charset="0"/>
          </a:endParaRPr>
        </a:p>
      </dgm:t>
    </dgm:pt>
    <dgm:pt modelId="{9427E0FE-8849-4632-A1C1-5C4D7240B604}" type="parTrans" cxnId="{5E6623BD-58AF-4480-978B-2C0623EE7595}">
      <dgm:prSet/>
      <dgm:spPr/>
      <dgm:t>
        <a:bodyPr/>
        <a:lstStyle/>
        <a:p>
          <a:endParaRPr lang="en-US"/>
        </a:p>
      </dgm:t>
    </dgm:pt>
    <dgm:pt modelId="{645B127B-ACF4-45C8-8379-640DBA710DAE}" type="sibTrans" cxnId="{5E6623BD-58AF-4480-978B-2C0623EE7595}">
      <dgm:prSet/>
      <dgm:spPr/>
      <dgm:t>
        <a:bodyPr/>
        <a:lstStyle/>
        <a:p>
          <a:endParaRPr lang="en-US"/>
        </a:p>
      </dgm:t>
    </dgm:pt>
    <dgm:pt modelId="{FCCD2227-D4B7-4EE4-849E-FF510FCC0170}">
      <dgm:prSet phldrT="[Text]" custT="1"/>
      <dgm:spPr/>
      <dgm:t>
        <a:bodyPr/>
        <a:lstStyle/>
        <a:p>
          <a:r>
            <a:rPr lang="en-GB" sz="1400">
              <a:latin typeface="Times New Roman" pitchFamily="18" charset="0"/>
              <a:cs typeface="Times New Roman" pitchFamily="18" charset="0"/>
            </a:rPr>
            <a:t>Risk Transference</a:t>
          </a:r>
          <a:endParaRPr lang="en-US" sz="1400">
            <a:latin typeface="Times New Roman" pitchFamily="18" charset="0"/>
            <a:cs typeface="Times New Roman" pitchFamily="18" charset="0"/>
          </a:endParaRPr>
        </a:p>
      </dgm:t>
    </dgm:pt>
    <dgm:pt modelId="{8D56E3E0-DF09-40A1-A347-98A4E68BA441}" type="parTrans" cxnId="{1CE79B1F-7E8F-4B1F-8C90-9F142D45F709}">
      <dgm:prSet/>
      <dgm:spPr/>
      <dgm:t>
        <a:bodyPr/>
        <a:lstStyle/>
        <a:p>
          <a:endParaRPr lang="en-US"/>
        </a:p>
      </dgm:t>
    </dgm:pt>
    <dgm:pt modelId="{E9426019-6744-4D45-AE40-2085E8A6A59E}" type="sibTrans" cxnId="{1CE79B1F-7E8F-4B1F-8C90-9F142D45F709}">
      <dgm:prSet/>
      <dgm:spPr/>
      <dgm:t>
        <a:bodyPr/>
        <a:lstStyle/>
        <a:p>
          <a:endParaRPr lang="en-US"/>
        </a:p>
      </dgm:t>
    </dgm:pt>
    <dgm:pt modelId="{9F12B348-1464-4028-992D-4DEA9372B619}">
      <dgm:prSet phldrT="[Text]" custT="1"/>
      <dgm:spPr/>
      <dgm:t>
        <a:bodyPr/>
        <a:lstStyle/>
        <a:p>
          <a:r>
            <a:rPr lang="en-GB" sz="1400">
              <a:latin typeface="Times New Roman" pitchFamily="18" charset="0"/>
              <a:cs typeface="Times New Roman" pitchFamily="18" charset="0"/>
            </a:rPr>
            <a:t>Risk Avoidance</a:t>
          </a:r>
          <a:endParaRPr lang="en-US" sz="1400">
            <a:latin typeface="Times New Roman" pitchFamily="18" charset="0"/>
            <a:cs typeface="Times New Roman" pitchFamily="18" charset="0"/>
          </a:endParaRPr>
        </a:p>
      </dgm:t>
    </dgm:pt>
    <dgm:pt modelId="{F3C16537-8C82-45A6-849C-B9C8E0F3A075}" type="parTrans" cxnId="{C28DDF62-E5EB-4AA7-A180-78D0CA9F4513}">
      <dgm:prSet/>
      <dgm:spPr/>
      <dgm:t>
        <a:bodyPr/>
        <a:lstStyle/>
        <a:p>
          <a:endParaRPr lang="en-US"/>
        </a:p>
      </dgm:t>
    </dgm:pt>
    <dgm:pt modelId="{70C7300F-0C8A-45BD-9569-5A9C30E12EA2}" type="sibTrans" cxnId="{C28DDF62-E5EB-4AA7-A180-78D0CA9F4513}">
      <dgm:prSet/>
      <dgm:spPr/>
      <dgm:t>
        <a:bodyPr/>
        <a:lstStyle/>
        <a:p>
          <a:endParaRPr lang="en-US"/>
        </a:p>
      </dgm:t>
    </dgm:pt>
    <dgm:pt modelId="{BB4021DA-7267-4698-9A77-06F91EC54585}">
      <dgm:prSet phldrT="[Text]" custT="1"/>
      <dgm:spPr/>
      <dgm:t>
        <a:bodyPr/>
        <a:lstStyle/>
        <a:p>
          <a:r>
            <a:rPr lang="en-GB" sz="1400">
              <a:latin typeface="Times New Roman" pitchFamily="18" charset="0"/>
              <a:cs typeface="Times New Roman" pitchFamily="18" charset="0"/>
            </a:rPr>
            <a:t>Risk Reduction</a:t>
          </a:r>
          <a:endParaRPr lang="en-US" sz="1400">
            <a:latin typeface="Times New Roman" pitchFamily="18" charset="0"/>
            <a:cs typeface="Times New Roman" pitchFamily="18" charset="0"/>
          </a:endParaRPr>
        </a:p>
      </dgm:t>
    </dgm:pt>
    <dgm:pt modelId="{426E6F78-B2FB-4D3F-837F-5B56FCC922AF}" type="parTrans" cxnId="{7D69C830-CA46-41F0-B361-24DAF8243CC9}">
      <dgm:prSet/>
      <dgm:spPr/>
      <dgm:t>
        <a:bodyPr/>
        <a:lstStyle/>
        <a:p>
          <a:endParaRPr lang="en-US"/>
        </a:p>
      </dgm:t>
    </dgm:pt>
    <dgm:pt modelId="{147B3933-789F-4743-B1C1-0AEC5A2FA457}" type="sibTrans" cxnId="{7D69C830-CA46-41F0-B361-24DAF8243CC9}">
      <dgm:prSet/>
      <dgm:spPr/>
      <dgm:t>
        <a:bodyPr/>
        <a:lstStyle/>
        <a:p>
          <a:endParaRPr lang="en-US"/>
        </a:p>
      </dgm:t>
    </dgm:pt>
    <dgm:pt modelId="{7B16824C-6CE3-448F-B9D8-A7586D517E2F}" type="pres">
      <dgm:prSet presAssocID="{43E9D737-A70B-4619-ACA3-9628C0B273E3}" presName="diagram" presStyleCnt="0">
        <dgm:presLayoutVars>
          <dgm:dir/>
          <dgm:resizeHandles val="exact"/>
        </dgm:presLayoutVars>
      </dgm:prSet>
      <dgm:spPr/>
      <dgm:t>
        <a:bodyPr/>
        <a:lstStyle/>
        <a:p>
          <a:endParaRPr lang="en-US"/>
        </a:p>
      </dgm:t>
    </dgm:pt>
    <dgm:pt modelId="{98624F98-7A8E-44F3-AC9F-DE4E2C010185}" type="pres">
      <dgm:prSet presAssocID="{C16D49E7-4511-4652-95EE-C719DE377CAA}" presName="node" presStyleLbl="node1" presStyleIdx="0" presStyleCnt="4">
        <dgm:presLayoutVars>
          <dgm:bulletEnabled val="1"/>
        </dgm:presLayoutVars>
      </dgm:prSet>
      <dgm:spPr/>
      <dgm:t>
        <a:bodyPr/>
        <a:lstStyle/>
        <a:p>
          <a:endParaRPr lang="en-US"/>
        </a:p>
      </dgm:t>
    </dgm:pt>
    <dgm:pt modelId="{01A90C52-C409-4818-B44A-B7DEEC16B71C}" type="pres">
      <dgm:prSet presAssocID="{645B127B-ACF4-45C8-8379-640DBA710DAE}" presName="sibTrans" presStyleCnt="0"/>
      <dgm:spPr/>
    </dgm:pt>
    <dgm:pt modelId="{AF041C73-86E4-4ABE-B8D1-BC7CBFA50A90}" type="pres">
      <dgm:prSet presAssocID="{FCCD2227-D4B7-4EE4-849E-FF510FCC0170}" presName="node" presStyleLbl="node1" presStyleIdx="1" presStyleCnt="4">
        <dgm:presLayoutVars>
          <dgm:bulletEnabled val="1"/>
        </dgm:presLayoutVars>
      </dgm:prSet>
      <dgm:spPr/>
      <dgm:t>
        <a:bodyPr/>
        <a:lstStyle/>
        <a:p>
          <a:endParaRPr lang="en-US"/>
        </a:p>
      </dgm:t>
    </dgm:pt>
    <dgm:pt modelId="{D7F4900B-F5AA-4250-BE31-33BF91A9C4C5}" type="pres">
      <dgm:prSet presAssocID="{E9426019-6744-4D45-AE40-2085E8A6A59E}" presName="sibTrans" presStyleCnt="0"/>
      <dgm:spPr/>
    </dgm:pt>
    <dgm:pt modelId="{5E463BFB-F72C-48EB-8BBB-363B63FDB780}" type="pres">
      <dgm:prSet presAssocID="{9F12B348-1464-4028-992D-4DEA9372B619}" presName="node" presStyleLbl="node1" presStyleIdx="2" presStyleCnt="4">
        <dgm:presLayoutVars>
          <dgm:bulletEnabled val="1"/>
        </dgm:presLayoutVars>
      </dgm:prSet>
      <dgm:spPr/>
      <dgm:t>
        <a:bodyPr/>
        <a:lstStyle/>
        <a:p>
          <a:endParaRPr lang="en-US"/>
        </a:p>
      </dgm:t>
    </dgm:pt>
    <dgm:pt modelId="{1EC4BF1C-15FC-4B65-8D92-EF57332A2A61}" type="pres">
      <dgm:prSet presAssocID="{70C7300F-0C8A-45BD-9569-5A9C30E12EA2}" presName="sibTrans" presStyleCnt="0"/>
      <dgm:spPr/>
    </dgm:pt>
    <dgm:pt modelId="{6C96BDA9-B281-4877-900A-413AAC120BB4}" type="pres">
      <dgm:prSet presAssocID="{BB4021DA-7267-4698-9A77-06F91EC54585}" presName="node" presStyleLbl="node1" presStyleIdx="3" presStyleCnt="4">
        <dgm:presLayoutVars>
          <dgm:bulletEnabled val="1"/>
        </dgm:presLayoutVars>
      </dgm:prSet>
      <dgm:spPr/>
      <dgm:t>
        <a:bodyPr/>
        <a:lstStyle/>
        <a:p>
          <a:endParaRPr lang="en-US"/>
        </a:p>
      </dgm:t>
    </dgm:pt>
  </dgm:ptLst>
  <dgm:cxnLst>
    <dgm:cxn modelId="{7D69C830-CA46-41F0-B361-24DAF8243CC9}" srcId="{43E9D737-A70B-4619-ACA3-9628C0B273E3}" destId="{BB4021DA-7267-4698-9A77-06F91EC54585}" srcOrd="3" destOrd="0" parTransId="{426E6F78-B2FB-4D3F-837F-5B56FCC922AF}" sibTransId="{147B3933-789F-4743-B1C1-0AEC5A2FA457}"/>
    <dgm:cxn modelId="{76A3D8F2-7FF9-4F59-8AC5-F3A383FF96AD}" type="presOf" srcId="{43E9D737-A70B-4619-ACA3-9628C0B273E3}" destId="{7B16824C-6CE3-448F-B9D8-A7586D517E2F}" srcOrd="0" destOrd="0" presId="urn:microsoft.com/office/officeart/2005/8/layout/default#1"/>
    <dgm:cxn modelId="{5E6623BD-58AF-4480-978B-2C0623EE7595}" srcId="{43E9D737-A70B-4619-ACA3-9628C0B273E3}" destId="{C16D49E7-4511-4652-95EE-C719DE377CAA}" srcOrd="0" destOrd="0" parTransId="{9427E0FE-8849-4632-A1C1-5C4D7240B604}" sibTransId="{645B127B-ACF4-45C8-8379-640DBA710DAE}"/>
    <dgm:cxn modelId="{C28DDF62-E5EB-4AA7-A180-78D0CA9F4513}" srcId="{43E9D737-A70B-4619-ACA3-9628C0B273E3}" destId="{9F12B348-1464-4028-992D-4DEA9372B619}" srcOrd="2" destOrd="0" parTransId="{F3C16537-8C82-45A6-849C-B9C8E0F3A075}" sibTransId="{70C7300F-0C8A-45BD-9569-5A9C30E12EA2}"/>
    <dgm:cxn modelId="{FBFE0BE5-A231-45A2-AA61-D8B7AFB1FEDD}" type="presOf" srcId="{C16D49E7-4511-4652-95EE-C719DE377CAA}" destId="{98624F98-7A8E-44F3-AC9F-DE4E2C010185}" srcOrd="0" destOrd="0" presId="urn:microsoft.com/office/officeart/2005/8/layout/default#1"/>
    <dgm:cxn modelId="{4A68D89E-15EF-4D13-9DE0-87C26A7D9CF9}" type="presOf" srcId="{FCCD2227-D4B7-4EE4-849E-FF510FCC0170}" destId="{AF041C73-86E4-4ABE-B8D1-BC7CBFA50A90}" srcOrd="0" destOrd="0" presId="urn:microsoft.com/office/officeart/2005/8/layout/default#1"/>
    <dgm:cxn modelId="{1CE79B1F-7E8F-4B1F-8C90-9F142D45F709}" srcId="{43E9D737-A70B-4619-ACA3-9628C0B273E3}" destId="{FCCD2227-D4B7-4EE4-849E-FF510FCC0170}" srcOrd="1" destOrd="0" parTransId="{8D56E3E0-DF09-40A1-A347-98A4E68BA441}" sibTransId="{E9426019-6744-4D45-AE40-2085E8A6A59E}"/>
    <dgm:cxn modelId="{FAB87D32-71C1-4C5E-B782-1D072D5B0E42}" type="presOf" srcId="{9F12B348-1464-4028-992D-4DEA9372B619}" destId="{5E463BFB-F72C-48EB-8BBB-363B63FDB780}" srcOrd="0" destOrd="0" presId="urn:microsoft.com/office/officeart/2005/8/layout/default#1"/>
    <dgm:cxn modelId="{36B069FD-4A2A-484A-B8CE-C683A4AE761E}" type="presOf" srcId="{BB4021DA-7267-4698-9A77-06F91EC54585}" destId="{6C96BDA9-B281-4877-900A-413AAC120BB4}" srcOrd="0" destOrd="0" presId="urn:microsoft.com/office/officeart/2005/8/layout/default#1"/>
    <dgm:cxn modelId="{F36C4932-F22F-44B2-B402-F015620FDA85}" type="presParOf" srcId="{7B16824C-6CE3-448F-B9D8-A7586D517E2F}" destId="{98624F98-7A8E-44F3-AC9F-DE4E2C010185}" srcOrd="0" destOrd="0" presId="urn:microsoft.com/office/officeart/2005/8/layout/default#1"/>
    <dgm:cxn modelId="{42D18003-0F25-41D1-A4E6-A763AF64BF48}" type="presParOf" srcId="{7B16824C-6CE3-448F-B9D8-A7586D517E2F}" destId="{01A90C52-C409-4818-B44A-B7DEEC16B71C}" srcOrd="1" destOrd="0" presId="urn:microsoft.com/office/officeart/2005/8/layout/default#1"/>
    <dgm:cxn modelId="{1DE1CC66-2593-4AAE-934C-9D76625CA779}" type="presParOf" srcId="{7B16824C-6CE3-448F-B9D8-A7586D517E2F}" destId="{AF041C73-86E4-4ABE-B8D1-BC7CBFA50A90}" srcOrd="2" destOrd="0" presId="urn:microsoft.com/office/officeart/2005/8/layout/default#1"/>
    <dgm:cxn modelId="{4398E90E-B4F9-4F18-9C0D-7D863D1264DF}" type="presParOf" srcId="{7B16824C-6CE3-448F-B9D8-A7586D517E2F}" destId="{D7F4900B-F5AA-4250-BE31-33BF91A9C4C5}" srcOrd="3" destOrd="0" presId="urn:microsoft.com/office/officeart/2005/8/layout/default#1"/>
    <dgm:cxn modelId="{3E17BDCE-2415-4653-AA24-DEB7A9C7B279}" type="presParOf" srcId="{7B16824C-6CE3-448F-B9D8-A7586D517E2F}" destId="{5E463BFB-F72C-48EB-8BBB-363B63FDB780}" srcOrd="4" destOrd="0" presId="urn:microsoft.com/office/officeart/2005/8/layout/default#1"/>
    <dgm:cxn modelId="{D95282EA-31C0-40C6-BA29-B0CEB66E5111}" type="presParOf" srcId="{7B16824C-6CE3-448F-B9D8-A7586D517E2F}" destId="{1EC4BF1C-15FC-4B65-8D92-EF57332A2A61}" srcOrd="5" destOrd="0" presId="urn:microsoft.com/office/officeart/2005/8/layout/default#1"/>
    <dgm:cxn modelId="{5896CEB0-B692-45B8-B8E8-3A2D298362CE}" type="presParOf" srcId="{7B16824C-6CE3-448F-B9D8-A7586D517E2F}" destId="{6C96BDA9-B281-4877-900A-413AAC120BB4}" srcOrd="6" destOrd="0" presId="urn:microsoft.com/office/officeart/2005/8/layout/default#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C7B650-A221-4D80-AC60-F3B98E1302FB}">
      <dsp:nvSpPr>
        <dsp:cNvPr id="0" name=""/>
        <dsp:cNvSpPr/>
      </dsp:nvSpPr>
      <dsp:spPr>
        <a:xfrm>
          <a:off x="0" y="178982"/>
          <a:ext cx="5490810" cy="302400"/>
        </a:xfrm>
        <a:prstGeom prst="rect">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1372B0C-8D72-48B8-91B8-6D4CA8B3FB42}">
      <dsp:nvSpPr>
        <dsp:cNvPr id="0" name=""/>
        <dsp:cNvSpPr/>
      </dsp:nvSpPr>
      <dsp:spPr>
        <a:xfrm>
          <a:off x="274540" y="1862"/>
          <a:ext cx="3843567" cy="354240"/>
        </a:xfrm>
        <a:prstGeom prst="round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278" tIns="0" rIns="145278" bIns="0" numCol="1" spcCol="1270" anchor="ctr" anchorCtr="0">
          <a:noAutofit/>
        </a:bodyPr>
        <a:lstStyle/>
        <a:p>
          <a:pPr marL="0" lvl="0" indent="0" algn="l" defTabSz="533400">
            <a:lnSpc>
              <a:spcPct val="90000"/>
            </a:lnSpc>
            <a:spcBef>
              <a:spcPct val="0"/>
            </a:spcBef>
            <a:spcAft>
              <a:spcPct val="35000"/>
            </a:spcAft>
            <a:buNone/>
          </a:pPr>
          <a:r>
            <a:rPr lang="en-US" sz="1200" kern="1200">
              <a:solidFill>
                <a:schemeClr val="tx1"/>
              </a:solidFill>
              <a:latin typeface="Times New Roman" pitchFamily="18" charset="0"/>
              <a:cs typeface="Times New Roman" pitchFamily="18" charset="0"/>
            </a:rPr>
            <a:t>Introduction </a:t>
          </a:r>
        </a:p>
      </dsp:txBody>
      <dsp:txXfrm>
        <a:off x="291833" y="19155"/>
        <a:ext cx="3808981" cy="319654"/>
      </dsp:txXfrm>
    </dsp:sp>
    <dsp:sp modelId="{30C66BAB-4AA7-406B-A7B3-756554D8D95E}">
      <dsp:nvSpPr>
        <dsp:cNvPr id="0" name=""/>
        <dsp:cNvSpPr/>
      </dsp:nvSpPr>
      <dsp:spPr>
        <a:xfrm>
          <a:off x="0" y="723302"/>
          <a:ext cx="5490810" cy="302400"/>
        </a:xfrm>
        <a:prstGeom prst="rect">
          <a:avLst/>
        </a:prstGeom>
        <a:solidFill>
          <a:schemeClr val="lt1">
            <a:alpha val="90000"/>
            <a:hueOff val="0"/>
            <a:satOff val="0"/>
            <a:lumOff val="0"/>
            <a:alphaOff val="0"/>
          </a:schemeClr>
        </a:solidFill>
        <a:ln w="25400" cap="flat" cmpd="sng" algn="ctr">
          <a:solidFill>
            <a:schemeClr val="accent5">
              <a:hueOff val="-1986775"/>
              <a:satOff val="7962"/>
              <a:lumOff val="1726"/>
              <a:alphaOff val="0"/>
            </a:schemeClr>
          </a:solidFill>
          <a:prstDash val="solid"/>
        </a:ln>
        <a:effectLst/>
      </dsp:spPr>
      <dsp:style>
        <a:lnRef idx="2">
          <a:scrgbClr r="0" g="0" b="0"/>
        </a:lnRef>
        <a:fillRef idx="1">
          <a:scrgbClr r="0" g="0" b="0"/>
        </a:fillRef>
        <a:effectRef idx="0">
          <a:scrgbClr r="0" g="0" b="0"/>
        </a:effectRef>
        <a:fontRef idx="minor"/>
      </dsp:style>
    </dsp:sp>
    <dsp:sp modelId="{E61A4F90-41A7-4422-A069-38069AD4E387}">
      <dsp:nvSpPr>
        <dsp:cNvPr id="0" name=""/>
        <dsp:cNvSpPr/>
      </dsp:nvSpPr>
      <dsp:spPr>
        <a:xfrm>
          <a:off x="274540" y="546182"/>
          <a:ext cx="3843567" cy="354240"/>
        </a:xfrm>
        <a:prstGeom prst="roundRect">
          <a:avLst/>
        </a:prstGeom>
        <a:solidFill>
          <a:schemeClr val="accent5">
            <a:hueOff val="-1986775"/>
            <a:satOff val="7962"/>
            <a:lumOff val="172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278" tIns="0" rIns="145278" bIns="0" numCol="1" spcCol="1270" anchor="ctr" anchorCtr="0">
          <a:noAutofit/>
        </a:bodyPr>
        <a:lstStyle/>
        <a:p>
          <a:pPr marL="0" lvl="0" indent="0" algn="l" defTabSz="533400">
            <a:lnSpc>
              <a:spcPct val="90000"/>
            </a:lnSpc>
            <a:spcBef>
              <a:spcPct val="0"/>
            </a:spcBef>
            <a:spcAft>
              <a:spcPct val="35000"/>
            </a:spcAft>
            <a:buNone/>
          </a:pPr>
          <a:r>
            <a:rPr lang="en-US" sz="1200" kern="1200">
              <a:solidFill>
                <a:schemeClr val="tx1"/>
              </a:solidFill>
              <a:latin typeface="Times New Roman" pitchFamily="18" charset="0"/>
              <a:cs typeface="Times New Roman" pitchFamily="18" charset="0"/>
            </a:rPr>
            <a:t>Literature Review</a:t>
          </a:r>
        </a:p>
      </dsp:txBody>
      <dsp:txXfrm>
        <a:off x="291833" y="563475"/>
        <a:ext cx="3808981" cy="319654"/>
      </dsp:txXfrm>
    </dsp:sp>
    <dsp:sp modelId="{AC78C0A2-52F5-4E85-AE50-C30B83979C13}">
      <dsp:nvSpPr>
        <dsp:cNvPr id="0" name=""/>
        <dsp:cNvSpPr/>
      </dsp:nvSpPr>
      <dsp:spPr>
        <a:xfrm>
          <a:off x="0" y="1267622"/>
          <a:ext cx="5490810" cy="302400"/>
        </a:xfrm>
        <a:prstGeom prst="rect">
          <a:avLst/>
        </a:prstGeom>
        <a:solidFill>
          <a:schemeClr val="lt1">
            <a:alpha val="90000"/>
            <a:hueOff val="0"/>
            <a:satOff val="0"/>
            <a:lumOff val="0"/>
            <a:alphaOff val="0"/>
          </a:schemeClr>
        </a:solidFill>
        <a:ln w="25400" cap="flat" cmpd="sng" algn="ctr">
          <a:solidFill>
            <a:schemeClr val="accent5">
              <a:hueOff val="-3973551"/>
              <a:satOff val="15924"/>
              <a:lumOff val="3451"/>
              <a:alphaOff val="0"/>
            </a:schemeClr>
          </a:solidFill>
          <a:prstDash val="solid"/>
        </a:ln>
        <a:effectLst/>
      </dsp:spPr>
      <dsp:style>
        <a:lnRef idx="2">
          <a:scrgbClr r="0" g="0" b="0"/>
        </a:lnRef>
        <a:fillRef idx="1">
          <a:scrgbClr r="0" g="0" b="0"/>
        </a:fillRef>
        <a:effectRef idx="0">
          <a:scrgbClr r="0" g="0" b="0"/>
        </a:effectRef>
        <a:fontRef idx="minor"/>
      </dsp:style>
    </dsp:sp>
    <dsp:sp modelId="{62F5BCA4-32CC-415F-88CA-CBD10F1EB3A5}">
      <dsp:nvSpPr>
        <dsp:cNvPr id="0" name=""/>
        <dsp:cNvSpPr/>
      </dsp:nvSpPr>
      <dsp:spPr>
        <a:xfrm>
          <a:off x="274540" y="1090502"/>
          <a:ext cx="3843567" cy="354240"/>
        </a:xfrm>
        <a:prstGeom prst="roundRect">
          <a:avLst/>
        </a:prstGeom>
        <a:solidFill>
          <a:schemeClr val="accent5">
            <a:hueOff val="-3973551"/>
            <a:satOff val="15924"/>
            <a:lumOff val="345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278" tIns="0" rIns="145278" bIns="0" numCol="1" spcCol="1270" anchor="ctr" anchorCtr="0">
          <a:noAutofit/>
        </a:bodyPr>
        <a:lstStyle/>
        <a:p>
          <a:pPr marL="0" lvl="0" indent="0" algn="l" defTabSz="533400">
            <a:lnSpc>
              <a:spcPct val="90000"/>
            </a:lnSpc>
            <a:spcBef>
              <a:spcPct val="0"/>
            </a:spcBef>
            <a:spcAft>
              <a:spcPct val="35000"/>
            </a:spcAft>
            <a:buNone/>
          </a:pPr>
          <a:r>
            <a:rPr lang="en-US" sz="1200" kern="1200">
              <a:solidFill>
                <a:schemeClr val="tx1"/>
              </a:solidFill>
              <a:latin typeface="Times New Roman" pitchFamily="18" charset="0"/>
              <a:cs typeface="Times New Roman" pitchFamily="18" charset="0"/>
            </a:rPr>
            <a:t>Methodology </a:t>
          </a:r>
        </a:p>
      </dsp:txBody>
      <dsp:txXfrm>
        <a:off x="291833" y="1107795"/>
        <a:ext cx="3808981" cy="319654"/>
      </dsp:txXfrm>
    </dsp:sp>
    <dsp:sp modelId="{C98F6904-5495-4E8D-9671-7FF48899D024}">
      <dsp:nvSpPr>
        <dsp:cNvPr id="0" name=""/>
        <dsp:cNvSpPr/>
      </dsp:nvSpPr>
      <dsp:spPr>
        <a:xfrm>
          <a:off x="0" y="1811942"/>
          <a:ext cx="5490810" cy="302400"/>
        </a:xfrm>
        <a:prstGeom prst="rect">
          <a:avLst/>
        </a:prstGeom>
        <a:solidFill>
          <a:schemeClr val="lt1">
            <a:alpha val="90000"/>
            <a:hueOff val="0"/>
            <a:satOff val="0"/>
            <a:lumOff val="0"/>
            <a:alphaOff val="0"/>
          </a:schemeClr>
        </a:solidFill>
        <a:ln w="25400" cap="flat" cmpd="sng" algn="ctr">
          <a:solidFill>
            <a:schemeClr val="accent5">
              <a:hueOff val="-5960326"/>
              <a:satOff val="23887"/>
              <a:lumOff val="5177"/>
              <a:alphaOff val="0"/>
            </a:schemeClr>
          </a:solidFill>
          <a:prstDash val="solid"/>
        </a:ln>
        <a:effectLst/>
      </dsp:spPr>
      <dsp:style>
        <a:lnRef idx="2">
          <a:scrgbClr r="0" g="0" b="0"/>
        </a:lnRef>
        <a:fillRef idx="1">
          <a:scrgbClr r="0" g="0" b="0"/>
        </a:fillRef>
        <a:effectRef idx="0">
          <a:scrgbClr r="0" g="0" b="0"/>
        </a:effectRef>
        <a:fontRef idx="minor"/>
      </dsp:style>
    </dsp:sp>
    <dsp:sp modelId="{77B67E20-22B8-4D0D-BDD8-FA07A9F56A83}">
      <dsp:nvSpPr>
        <dsp:cNvPr id="0" name=""/>
        <dsp:cNvSpPr/>
      </dsp:nvSpPr>
      <dsp:spPr>
        <a:xfrm>
          <a:off x="274540" y="1634822"/>
          <a:ext cx="3843567" cy="354240"/>
        </a:xfrm>
        <a:prstGeom prst="roundRect">
          <a:avLst/>
        </a:prstGeom>
        <a:solidFill>
          <a:schemeClr val="accent5">
            <a:hueOff val="-5960326"/>
            <a:satOff val="23887"/>
            <a:lumOff val="517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278" tIns="0" rIns="145278" bIns="0" numCol="1" spcCol="1270" anchor="ctr" anchorCtr="0">
          <a:noAutofit/>
        </a:bodyPr>
        <a:lstStyle/>
        <a:p>
          <a:pPr marL="0" lvl="0" indent="0" algn="l" defTabSz="533400">
            <a:lnSpc>
              <a:spcPct val="90000"/>
            </a:lnSpc>
            <a:spcBef>
              <a:spcPct val="0"/>
            </a:spcBef>
            <a:spcAft>
              <a:spcPct val="35000"/>
            </a:spcAft>
            <a:buNone/>
          </a:pPr>
          <a:r>
            <a:rPr lang="en-US" sz="1200" kern="1200">
              <a:solidFill>
                <a:schemeClr val="tx1"/>
              </a:solidFill>
              <a:latin typeface="Times New Roman" pitchFamily="18" charset="0"/>
              <a:cs typeface="Times New Roman" pitchFamily="18" charset="0"/>
            </a:rPr>
            <a:t>Analysis and Findings</a:t>
          </a:r>
        </a:p>
      </dsp:txBody>
      <dsp:txXfrm>
        <a:off x="291833" y="1652115"/>
        <a:ext cx="3808981" cy="319654"/>
      </dsp:txXfrm>
    </dsp:sp>
    <dsp:sp modelId="{E07E8A9E-81C4-4023-9DA5-6CBC8094DCE1}">
      <dsp:nvSpPr>
        <dsp:cNvPr id="0" name=""/>
        <dsp:cNvSpPr/>
      </dsp:nvSpPr>
      <dsp:spPr>
        <a:xfrm>
          <a:off x="0" y="2356262"/>
          <a:ext cx="5490810" cy="302400"/>
        </a:xfrm>
        <a:prstGeom prst="rect">
          <a:avLst/>
        </a:prstGeom>
        <a:solidFill>
          <a:schemeClr val="lt1">
            <a:alpha val="90000"/>
            <a:hueOff val="0"/>
            <a:satOff val="0"/>
            <a:lumOff val="0"/>
            <a:alphaOff val="0"/>
          </a:schemeClr>
        </a:solidFill>
        <a:ln w="25400" cap="flat" cmpd="sng" algn="ctr">
          <a:solidFill>
            <a:schemeClr val="accent5">
              <a:hueOff val="-7947101"/>
              <a:satOff val="31849"/>
              <a:lumOff val="6902"/>
              <a:alphaOff val="0"/>
            </a:schemeClr>
          </a:solidFill>
          <a:prstDash val="solid"/>
        </a:ln>
        <a:effectLst/>
      </dsp:spPr>
      <dsp:style>
        <a:lnRef idx="2">
          <a:scrgbClr r="0" g="0" b="0"/>
        </a:lnRef>
        <a:fillRef idx="1">
          <a:scrgbClr r="0" g="0" b="0"/>
        </a:fillRef>
        <a:effectRef idx="0">
          <a:scrgbClr r="0" g="0" b="0"/>
        </a:effectRef>
        <a:fontRef idx="minor"/>
      </dsp:style>
    </dsp:sp>
    <dsp:sp modelId="{A2093106-08D7-419B-889A-8A6DD9AA85DA}">
      <dsp:nvSpPr>
        <dsp:cNvPr id="0" name=""/>
        <dsp:cNvSpPr/>
      </dsp:nvSpPr>
      <dsp:spPr>
        <a:xfrm>
          <a:off x="274540" y="2179142"/>
          <a:ext cx="3843567" cy="354240"/>
        </a:xfrm>
        <a:prstGeom prst="roundRect">
          <a:avLst/>
        </a:prstGeom>
        <a:solidFill>
          <a:schemeClr val="accent5">
            <a:hueOff val="-7947101"/>
            <a:satOff val="31849"/>
            <a:lumOff val="690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278" tIns="0" rIns="145278" bIns="0" numCol="1" spcCol="1270" anchor="ctr" anchorCtr="0">
          <a:noAutofit/>
        </a:bodyPr>
        <a:lstStyle/>
        <a:p>
          <a:pPr marL="0" lvl="0" indent="0" algn="l" defTabSz="533400">
            <a:lnSpc>
              <a:spcPct val="90000"/>
            </a:lnSpc>
            <a:spcBef>
              <a:spcPct val="0"/>
            </a:spcBef>
            <a:spcAft>
              <a:spcPct val="35000"/>
            </a:spcAft>
            <a:buNone/>
          </a:pPr>
          <a:r>
            <a:rPr lang="en-US" sz="1200" kern="1200">
              <a:solidFill>
                <a:schemeClr val="tx1"/>
              </a:solidFill>
              <a:latin typeface="Times New Roman" pitchFamily="18" charset="0"/>
              <a:cs typeface="Times New Roman" pitchFamily="18" charset="0"/>
            </a:rPr>
            <a:t>Discussion </a:t>
          </a:r>
        </a:p>
      </dsp:txBody>
      <dsp:txXfrm>
        <a:off x="291833" y="2196435"/>
        <a:ext cx="3808981" cy="319654"/>
      </dsp:txXfrm>
    </dsp:sp>
    <dsp:sp modelId="{A182283D-C31E-4CAE-9DC4-417AB3517B04}">
      <dsp:nvSpPr>
        <dsp:cNvPr id="0" name=""/>
        <dsp:cNvSpPr/>
      </dsp:nvSpPr>
      <dsp:spPr>
        <a:xfrm>
          <a:off x="0" y="2900582"/>
          <a:ext cx="5490810" cy="302400"/>
        </a:xfrm>
        <a:prstGeom prst="rect">
          <a:avLst/>
        </a:prstGeom>
        <a:solidFill>
          <a:schemeClr val="lt1">
            <a:alpha val="90000"/>
            <a:hueOff val="0"/>
            <a:satOff val="0"/>
            <a:lumOff val="0"/>
            <a:alphaOff val="0"/>
          </a:schemeClr>
        </a:solidFill>
        <a:ln w="25400" cap="flat" cmpd="sng" algn="ctr">
          <a:solidFill>
            <a:schemeClr val="accent5">
              <a:hueOff val="-9933876"/>
              <a:satOff val="39811"/>
              <a:lumOff val="8628"/>
              <a:alphaOff val="0"/>
            </a:schemeClr>
          </a:solidFill>
          <a:prstDash val="solid"/>
        </a:ln>
        <a:effectLst/>
      </dsp:spPr>
      <dsp:style>
        <a:lnRef idx="2">
          <a:scrgbClr r="0" g="0" b="0"/>
        </a:lnRef>
        <a:fillRef idx="1">
          <a:scrgbClr r="0" g="0" b="0"/>
        </a:fillRef>
        <a:effectRef idx="0">
          <a:scrgbClr r="0" g="0" b="0"/>
        </a:effectRef>
        <a:fontRef idx="minor"/>
      </dsp:style>
    </dsp:sp>
    <dsp:sp modelId="{B7C3AD85-BE98-4ACC-85AC-AC3FD0ADA0D6}">
      <dsp:nvSpPr>
        <dsp:cNvPr id="0" name=""/>
        <dsp:cNvSpPr/>
      </dsp:nvSpPr>
      <dsp:spPr>
        <a:xfrm>
          <a:off x="274540" y="2723462"/>
          <a:ext cx="3843567" cy="354240"/>
        </a:xfrm>
        <a:prstGeom prst="roundRect">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278" tIns="0" rIns="145278" bIns="0" numCol="1" spcCol="1270" anchor="ctr" anchorCtr="0">
          <a:noAutofit/>
        </a:bodyPr>
        <a:lstStyle/>
        <a:p>
          <a:pPr marL="0" lvl="0" indent="0" algn="l" defTabSz="533400">
            <a:lnSpc>
              <a:spcPct val="90000"/>
            </a:lnSpc>
            <a:spcBef>
              <a:spcPct val="0"/>
            </a:spcBef>
            <a:spcAft>
              <a:spcPct val="35000"/>
            </a:spcAft>
            <a:buNone/>
          </a:pPr>
          <a:r>
            <a:rPr lang="en-US" sz="1200" kern="1200">
              <a:solidFill>
                <a:schemeClr val="tx1"/>
              </a:solidFill>
              <a:latin typeface="Times New Roman" pitchFamily="18" charset="0"/>
              <a:cs typeface="Times New Roman" pitchFamily="18" charset="0"/>
            </a:rPr>
            <a:t>Conclusion </a:t>
          </a:r>
        </a:p>
      </dsp:txBody>
      <dsp:txXfrm>
        <a:off x="291833" y="2740755"/>
        <a:ext cx="3808981" cy="31965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8E1197-6FE1-4506-99CC-D9B4D3CCDE5F}">
      <dsp:nvSpPr>
        <dsp:cNvPr id="0" name=""/>
        <dsp:cNvSpPr/>
      </dsp:nvSpPr>
      <dsp:spPr>
        <a:xfrm>
          <a:off x="1181100" y="0"/>
          <a:ext cx="3552825" cy="3552825"/>
        </a:xfrm>
        <a:prstGeom prst="ellipse">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dsp:spPr>
      <dsp:style>
        <a:lnRef idx="0">
          <a:scrgbClr r="0" g="0" b="0"/>
        </a:lnRef>
        <a:fillRef idx="2">
          <a:scrgbClr r="0" g="0" b="0"/>
        </a:fillRef>
        <a:effectRef idx="1">
          <a:scrgbClr r="0" g="0" b="0"/>
        </a:effectRef>
        <a:fontRef idx="minor">
          <a:schemeClr val="dk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kern="1200"/>
            <a:t>Fortitude</a:t>
          </a:r>
        </a:p>
      </dsp:txBody>
      <dsp:txXfrm>
        <a:off x="2291357" y="177641"/>
        <a:ext cx="1332309" cy="355282"/>
      </dsp:txXfrm>
    </dsp:sp>
    <dsp:sp modelId="{A649DCA8-9749-49EC-B507-6359FBD7B98A}">
      <dsp:nvSpPr>
        <dsp:cNvPr id="0" name=""/>
        <dsp:cNvSpPr/>
      </dsp:nvSpPr>
      <dsp:spPr>
        <a:xfrm>
          <a:off x="1447561" y="532923"/>
          <a:ext cx="3019901" cy="3019901"/>
        </a:xfrm>
        <a:prstGeom prst="ellipse">
          <a:avLst/>
        </a:prstGeom>
        <a:gradFill rotWithShape="0">
          <a:gsLst>
            <a:gs pos="0">
              <a:schemeClr val="accent3">
                <a:hueOff val="1875044"/>
                <a:satOff val="-2813"/>
                <a:lumOff val="-458"/>
                <a:alphaOff val="0"/>
                <a:tint val="50000"/>
                <a:satMod val="300000"/>
              </a:schemeClr>
            </a:gs>
            <a:gs pos="35000">
              <a:schemeClr val="accent3">
                <a:hueOff val="1875044"/>
                <a:satOff val="-2813"/>
                <a:lumOff val="-458"/>
                <a:alphaOff val="0"/>
                <a:tint val="37000"/>
                <a:satMod val="300000"/>
              </a:schemeClr>
            </a:gs>
            <a:gs pos="100000">
              <a:schemeClr val="accent3">
                <a:hueOff val="1875044"/>
                <a:satOff val="-2813"/>
                <a:lumOff val="-458"/>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dsp:spPr>
      <dsp:style>
        <a:lnRef idx="0">
          <a:scrgbClr r="0" g="0" b="0"/>
        </a:lnRef>
        <a:fillRef idx="2">
          <a:scrgbClr r="0" g="0" b="0"/>
        </a:fillRef>
        <a:effectRef idx="1">
          <a:scrgbClr r="0" g="0" b="0"/>
        </a:effectRef>
        <a:fontRef idx="minor">
          <a:schemeClr val="dk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kern="1200"/>
            <a:t>Motivation </a:t>
          </a:r>
        </a:p>
      </dsp:txBody>
      <dsp:txXfrm>
        <a:off x="2306346" y="706568"/>
        <a:ext cx="1302332" cy="347288"/>
      </dsp:txXfrm>
    </dsp:sp>
    <dsp:sp modelId="{5EDFF625-165C-4EB6-AFD7-B8F8440CC009}">
      <dsp:nvSpPr>
        <dsp:cNvPr id="0" name=""/>
        <dsp:cNvSpPr/>
      </dsp:nvSpPr>
      <dsp:spPr>
        <a:xfrm>
          <a:off x="1714023" y="1065847"/>
          <a:ext cx="2486977" cy="2486977"/>
        </a:xfrm>
        <a:prstGeom prst="ellipse">
          <a:avLst/>
        </a:prstGeom>
        <a:gradFill rotWithShape="0">
          <a:gsLst>
            <a:gs pos="0">
              <a:schemeClr val="accent3">
                <a:hueOff val="3750088"/>
                <a:satOff val="-5627"/>
                <a:lumOff val="-915"/>
                <a:alphaOff val="0"/>
                <a:tint val="50000"/>
                <a:satMod val="300000"/>
              </a:schemeClr>
            </a:gs>
            <a:gs pos="35000">
              <a:schemeClr val="accent3">
                <a:hueOff val="3750088"/>
                <a:satOff val="-5627"/>
                <a:lumOff val="-915"/>
                <a:alphaOff val="0"/>
                <a:tint val="37000"/>
                <a:satMod val="300000"/>
              </a:schemeClr>
            </a:gs>
            <a:gs pos="100000">
              <a:schemeClr val="accent3">
                <a:hueOff val="3750088"/>
                <a:satOff val="-5627"/>
                <a:lumOff val="-915"/>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dsp:spPr>
      <dsp:style>
        <a:lnRef idx="0">
          <a:scrgbClr r="0" g="0" b="0"/>
        </a:lnRef>
        <a:fillRef idx="2">
          <a:scrgbClr r="0" g="0" b="0"/>
        </a:fillRef>
        <a:effectRef idx="1">
          <a:scrgbClr r="0" g="0" b="0"/>
        </a:effectRef>
        <a:fontRef idx="minor">
          <a:schemeClr val="dk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kern="1200"/>
            <a:t>Risk taking Propensity </a:t>
          </a:r>
        </a:p>
      </dsp:txBody>
      <dsp:txXfrm>
        <a:off x="2314007" y="1237448"/>
        <a:ext cx="1287010" cy="343202"/>
      </dsp:txXfrm>
    </dsp:sp>
    <dsp:sp modelId="{92B04945-1989-4176-AA85-3EEE5CB95BE4}">
      <dsp:nvSpPr>
        <dsp:cNvPr id="0" name=""/>
        <dsp:cNvSpPr/>
      </dsp:nvSpPr>
      <dsp:spPr>
        <a:xfrm>
          <a:off x="1980485" y="1598771"/>
          <a:ext cx="1954053" cy="1954053"/>
        </a:xfrm>
        <a:prstGeom prst="ellipse">
          <a:avLst/>
        </a:prstGeom>
        <a:gradFill rotWithShape="0">
          <a:gsLst>
            <a:gs pos="0">
              <a:schemeClr val="accent3">
                <a:hueOff val="5625132"/>
                <a:satOff val="-8440"/>
                <a:lumOff val="-1373"/>
                <a:alphaOff val="0"/>
                <a:tint val="50000"/>
                <a:satMod val="300000"/>
              </a:schemeClr>
            </a:gs>
            <a:gs pos="35000">
              <a:schemeClr val="accent3">
                <a:hueOff val="5625132"/>
                <a:satOff val="-8440"/>
                <a:lumOff val="-1373"/>
                <a:alphaOff val="0"/>
                <a:tint val="37000"/>
                <a:satMod val="300000"/>
              </a:schemeClr>
            </a:gs>
            <a:gs pos="100000">
              <a:schemeClr val="accent3">
                <a:hueOff val="5625132"/>
                <a:satOff val="-8440"/>
                <a:lumOff val="-1373"/>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dsp:spPr>
      <dsp:style>
        <a:lnRef idx="0">
          <a:scrgbClr r="0" g="0" b="0"/>
        </a:lnRef>
        <a:fillRef idx="2">
          <a:scrgbClr r="0" g="0" b="0"/>
        </a:fillRef>
        <a:effectRef idx="1">
          <a:scrgbClr r="0" g="0" b="0"/>
        </a:effectRef>
        <a:fontRef idx="minor">
          <a:schemeClr val="dk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kern="1200"/>
            <a:t>Positive Attidue</a:t>
          </a:r>
        </a:p>
      </dsp:txBody>
      <dsp:txXfrm>
        <a:off x="2429917" y="1774636"/>
        <a:ext cx="1055189" cy="351729"/>
      </dsp:txXfrm>
    </dsp:sp>
    <dsp:sp modelId="{AE4D6B95-5FAB-420F-87C5-D3DE477F506C}">
      <dsp:nvSpPr>
        <dsp:cNvPr id="0" name=""/>
        <dsp:cNvSpPr/>
      </dsp:nvSpPr>
      <dsp:spPr>
        <a:xfrm>
          <a:off x="2246947" y="2131695"/>
          <a:ext cx="1421130" cy="1421130"/>
        </a:xfrm>
        <a:prstGeom prst="ellipse">
          <a:avLst/>
        </a:prstGeom>
        <a:gradFill rotWithShape="0">
          <a:gsLst>
            <a:gs pos="0">
              <a:schemeClr val="accent3">
                <a:hueOff val="7500176"/>
                <a:satOff val="-11253"/>
                <a:lumOff val="-1830"/>
                <a:alphaOff val="0"/>
                <a:tint val="50000"/>
                <a:satMod val="300000"/>
              </a:schemeClr>
            </a:gs>
            <a:gs pos="35000">
              <a:schemeClr val="accent3">
                <a:hueOff val="7500176"/>
                <a:satOff val="-11253"/>
                <a:lumOff val="-1830"/>
                <a:alphaOff val="0"/>
                <a:tint val="37000"/>
                <a:satMod val="300000"/>
              </a:schemeClr>
            </a:gs>
            <a:gs pos="100000">
              <a:schemeClr val="accent3">
                <a:hueOff val="7500176"/>
                <a:satOff val="-11253"/>
                <a:lumOff val="-183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dsp:spPr>
      <dsp:style>
        <a:lnRef idx="0">
          <a:scrgbClr r="0" g="0" b="0"/>
        </a:lnRef>
        <a:fillRef idx="2">
          <a:scrgbClr r="0" g="0" b="0"/>
        </a:fillRef>
        <a:effectRef idx="1">
          <a:scrgbClr r="0" g="0" b="0"/>
        </a:effectRef>
        <a:fontRef idx="minor">
          <a:schemeClr val="dk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kern="1200"/>
            <a:t>Locus of Control </a:t>
          </a:r>
        </a:p>
      </dsp:txBody>
      <dsp:txXfrm>
        <a:off x="2495645" y="2309336"/>
        <a:ext cx="923734" cy="355282"/>
      </dsp:txXfrm>
    </dsp:sp>
    <dsp:sp modelId="{24F55DE6-3CBA-43C8-8A17-696532394F72}">
      <dsp:nvSpPr>
        <dsp:cNvPr id="0" name=""/>
        <dsp:cNvSpPr/>
      </dsp:nvSpPr>
      <dsp:spPr>
        <a:xfrm>
          <a:off x="2513409" y="2664618"/>
          <a:ext cx="888206" cy="888206"/>
        </a:xfrm>
        <a:prstGeom prst="ellipse">
          <a:avLst/>
        </a:prstGeom>
        <a:gradFill rotWithShape="0">
          <a:gsLst>
            <a:gs pos="0">
              <a:schemeClr val="accent3">
                <a:hueOff val="9375220"/>
                <a:satOff val="-14067"/>
                <a:lumOff val="-2288"/>
                <a:alphaOff val="0"/>
                <a:tint val="50000"/>
                <a:satMod val="300000"/>
              </a:schemeClr>
            </a:gs>
            <a:gs pos="35000">
              <a:schemeClr val="accent3">
                <a:hueOff val="9375220"/>
                <a:satOff val="-14067"/>
                <a:lumOff val="-2288"/>
                <a:alphaOff val="0"/>
                <a:tint val="37000"/>
                <a:satMod val="300000"/>
              </a:schemeClr>
            </a:gs>
            <a:gs pos="100000">
              <a:schemeClr val="accent3">
                <a:hueOff val="9375220"/>
                <a:satOff val="-14067"/>
                <a:lumOff val="-2288"/>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dsp:spPr>
      <dsp:style>
        <a:lnRef idx="0">
          <a:scrgbClr r="0" g="0" b="0"/>
        </a:lnRef>
        <a:fillRef idx="2">
          <a:scrgbClr r="0" g="0" b="0"/>
        </a:fillRef>
        <a:effectRef idx="1">
          <a:scrgbClr r="0" g="0" b="0"/>
        </a:effectRef>
        <a:fontRef idx="minor">
          <a:schemeClr val="dk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kern="1200"/>
            <a:t>High Aspiration</a:t>
          </a:r>
        </a:p>
      </dsp:txBody>
      <dsp:txXfrm>
        <a:off x="2655522" y="2797405"/>
        <a:ext cx="603980" cy="214057"/>
      </dsp:txXfrm>
    </dsp:sp>
    <dsp:sp modelId="{556700B3-EE00-4553-8FCA-D5FCB1060E06}">
      <dsp:nvSpPr>
        <dsp:cNvPr id="0" name=""/>
        <dsp:cNvSpPr/>
      </dsp:nvSpPr>
      <dsp:spPr>
        <a:xfrm>
          <a:off x="2691050" y="3019901"/>
          <a:ext cx="532923" cy="532923"/>
        </a:xfrm>
        <a:prstGeom prst="ellipse">
          <a:avLst/>
        </a:prstGeom>
        <a:gradFill rotWithShape="0">
          <a:gsLst>
            <a:gs pos="0">
              <a:schemeClr val="accent3">
                <a:hueOff val="11250264"/>
                <a:satOff val="-16880"/>
                <a:lumOff val="-2745"/>
                <a:alphaOff val="0"/>
                <a:tint val="50000"/>
                <a:satMod val="300000"/>
              </a:schemeClr>
            </a:gs>
            <a:gs pos="35000">
              <a:schemeClr val="accent3">
                <a:hueOff val="11250264"/>
                <a:satOff val="-16880"/>
                <a:lumOff val="-2745"/>
                <a:alphaOff val="0"/>
                <a:tint val="37000"/>
                <a:satMod val="300000"/>
              </a:schemeClr>
            </a:gs>
            <a:gs pos="100000">
              <a:schemeClr val="accent3">
                <a:hueOff val="11250264"/>
                <a:satOff val="-16880"/>
                <a:lumOff val="-2745"/>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dsp:spPr>
      <dsp:style>
        <a:lnRef idx="0">
          <a:scrgbClr r="0" g="0" b="0"/>
        </a:lnRef>
        <a:fillRef idx="2">
          <a:scrgbClr r="0" g="0" b="0"/>
        </a:fillRef>
        <a:effectRef idx="1">
          <a:scrgbClr r="0" g="0" b="0"/>
        </a:effectRef>
        <a:fontRef idx="minor">
          <a:schemeClr val="dk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kern="1200"/>
            <a:t>Innovation</a:t>
          </a:r>
        </a:p>
      </dsp:txBody>
      <dsp:txXfrm>
        <a:off x="2769095" y="3153132"/>
        <a:ext cx="376833" cy="26646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624F98-7A8E-44F3-AC9F-DE4E2C010185}">
      <dsp:nvSpPr>
        <dsp:cNvPr id="0" name=""/>
        <dsp:cNvSpPr/>
      </dsp:nvSpPr>
      <dsp:spPr>
        <a:xfrm>
          <a:off x="867028" y="610"/>
          <a:ext cx="1786830" cy="107209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latin typeface="Times New Roman" pitchFamily="18" charset="0"/>
              <a:cs typeface="Times New Roman" pitchFamily="18" charset="0"/>
            </a:rPr>
            <a:t>Risk Acceptance</a:t>
          </a:r>
          <a:endParaRPr lang="en-US" sz="1400" kern="1200">
            <a:latin typeface="Times New Roman" pitchFamily="18" charset="0"/>
            <a:cs typeface="Times New Roman" pitchFamily="18" charset="0"/>
          </a:endParaRPr>
        </a:p>
      </dsp:txBody>
      <dsp:txXfrm>
        <a:off x="867028" y="610"/>
        <a:ext cx="1786830" cy="1072098"/>
      </dsp:txXfrm>
    </dsp:sp>
    <dsp:sp modelId="{AF041C73-86E4-4ABE-B8D1-BC7CBFA50A90}">
      <dsp:nvSpPr>
        <dsp:cNvPr id="0" name=""/>
        <dsp:cNvSpPr/>
      </dsp:nvSpPr>
      <dsp:spPr>
        <a:xfrm>
          <a:off x="2832541" y="610"/>
          <a:ext cx="1786830" cy="107209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latin typeface="Times New Roman" pitchFamily="18" charset="0"/>
              <a:cs typeface="Times New Roman" pitchFamily="18" charset="0"/>
            </a:rPr>
            <a:t>Risk Transference</a:t>
          </a:r>
          <a:endParaRPr lang="en-US" sz="1400" kern="1200">
            <a:latin typeface="Times New Roman" pitchFamily="18" charset="0"/>
            <a:cs typeface="Times New Roman" pitchFamily="18" charset="0"/>
          </a:endParaRPr>
        </a:p>
      </dsp:txBody>
      <dsp:txXfrm>
        <a:off x="2832541" y="610"/>
        <a:ext cx="1786830" cy="1072098"/>
      </dsp:txXfrm>
    </dsp:sp>
    <dsp:sp modelId="{5E463BFB-F72C-48EB-8BBB-363B63FDB780}">
      <dsp:nvSpPr>
        <dsp:cNvPr id="0" name=""/>
        <dsp:cNvSpPr/>
      </dsp:nvSpPr>
      <dsp:spPr>
        <a:xfrm>
          <a:off x="867028" y="1251391"/>
          <a:ext cx="1786830" cy="107209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latin typeface="Times New Roman" pitchFamily="18" charset="0"/>
              <a:cs typeface="Times New Roman" pitchFamily="18" charset="0"/>
            </a:rPr>
            <a:t>Risk Avoidance</a:t>
          </a:r>
          <a:endParaRPr lang="en-US" sz="1400" kern="1200">
            <a:latin typeface="Times New Roman" pitchFamily="18" charset="0"/>
            <a:cs typeface="Times New Roman" pitchFamily="18" charset="0"/>
          </a:endParaRPr>
        </a:p>
      </dsp:txBody>
      <dsp:txXfrm>
        <a:off x="867028" y="1251391"/>
        <a:ext cx="1786830" cy="1072098"/>
      </dsp:txXfrm>
    </dsp:sp>
    <dsp:sp modelId="{6C96BDA9-B281-4877-900A-413AAC120BB4}">
      <dsp:nvSpPr>
        <dsp:cNvPr id="0" name=""/>
        <dsp:cNvSpPr/>
      </dsp:nvSpPr>
      <dsp:spPr>
        <a:xfrm>
          <a:off x="2832541" y="1251391"/>
          <a:ext cx="1786830" cy="107209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latin typeface="Times New Roman" pitchFamily="18" charset="0"/>
              <a:cs typeface="Times New Roman" pitchFamily="18" charset="0"/>
            </a:rPr>
            <a:t>Risk Reduction</a:t>
          </a:r>
          <a:endParaRPr lang="en-US" sz="1400" kern="1200">
            <a:latin typeface="Times New Roman" pitchFamily="18" charset="0"/>
            <a:cs typeface="Times New Roman" pitchFamily="18" charset="0"/>
          </a:endParaRPr>
        </a:p>
      </dsp:txBody>
      <dsp:txXfrm>
        <a:off x="2832541" y="1251391"/>
        <a:ext cx="1786830" cy="1072098"/>
      </dsp:txXfrm>
    </dsp:sp>
  </dsp:spTree>
</dsp:drawing>
</file>

<file path=word/diagrams/layout1.xml><?xml version="1.0" encoding="utf-8"?>
<dgm:layoutDef xmlns:dgm="http://schemas.openxmlformats.org/drawingml/2006/diagram" xmlns:a="http://schemas.openxmlformats.org/drawingml/2006/main" uniqueId="urn:microsoft.com/office/officeart/2005/8/layout/list1#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horzAlign" val="l"/>
          <dgm:param type="linDir" val="fromT"/>
          <dgm:param type="nodeHorzAlign" val="l"/>
          <dgm:param type="vertAlign" val="mid"/>
        </dgm:alg>
      </dgm:if>
      <dgm:else name="Name2">
        <dgm:alg type="lin">
          <dgm:param type="horzAlign" val="r"/>
          <dgm:param type="linDir" val="fromT"/>
          <dgm:param type="nodeHorzAlign" val="r"/>
          <dgm:param type="vertAlign" val="mid"/>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horzAlign" val="l"/>
              <dgm:param type="linDir" val="fromL"/>
              <dgm:param type="nodeHorzAlign" val="l"/>
            </dgm:alg>
          </dgm:if>
          <dgm:else name="Name6">
            <dgm:alg type="lin">
              <dgm:param type="horzAlign" val="r"/>
              <dgm:param type="linDir" val="from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layout3.xml><?xml version="1.0" encoding="utf-8"?>
<dgm:layoutDef xmlns:dgm="http://schemas.openxmlformats.org/drawingml/2006/diagram" xmlns:a="http://schemas.openxmlformats.org/drawingml/2006/main" uniqueId="urn:microsoft.com/office/officeart/2005/8/layout/default#1">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contDir" val="sameDir"/>
          <dgm:param type="flowDir" val="row"/>
          <dgm:param type="grDir" val="tL"/>
          <dgm:param type="off" val="ctr"/>
        </dgm:alg>
      </dgm:if>
      <dgm:else name="Name2">
        <dgm:alg type="snake">
          <dgm:param type="contDir" val="sameDir"/>
          <dgm:param type="flowDir" val="row"/>
          <dgm:param type="grDir" val="t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1">
  <dgm:title val=""/>
  <dgm:desc val=""/>
  <dgm:catLst>
    <dgm:cat type="simple" pri="10300"/>
  </dgm:catLst>
  <dgm:scene3d>
    <a:camera prst="orthographicFront"/>
    <a:lightRig rig="threePt" dir="t"/>
  </dgm:scene3d>
  <dgm:styleLbl name="node0">
    <dgm:scene3d>
      <a:camera prst="orthographicFront"/>
      <a:lightRig rig="flat" dir="t"/>
    </dgm:scene3d>
    <dgm:sp3d prstMaterial="dkEdge"/>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29A514-5D9D-46F3-9F26-994DBD8A8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58</Pages>
  <Words>16084</Words>
  <Characters>91680</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jasdeep dhillon</dc:creator>
  <cp:lastModifiedBy>User</cp:lastModifiedBy>
  <cp:revision>16</cp:revision>
  <dcterms:created xsi:type="dcterms:W3CDTF">2023-04-20T06:42:00Z</dcterms:created>
  <dcterms:modified xsi:type="dcterms:W3CDTF">2023-04-20T07:19:00Z</dcterms:modified>
</cp:coreProperties>
</file>